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009" w:rsidRDefault="00835009" w:rsidP="00EE415B">
      <w:pPr>
        <w:jc w:val="center"/>
        <w:rPr>
          <w:rFonts w:ascii="Times New Roman" w:hAnsi="Times New Roman" w:cs="Times New Roman"/>
          <w:b/>
          <w:sz w:val="28"/>
        </w:rPr>
      </w:pPr>
    </w:p>
    <w:p w:rsidR="008A1810" w:rsidRPr="00EE415B" w:rsidRDefault="00EE415B" w:rsidP="00EE415B">
      <w:pPr>
        <w:jc w:val="center"/>
        <w:rPr>
          <w:rFonts w:ascii="Times New Roman" w:hAnsi="Times New Roman" w:cs="Times New Roman"/>
          <w:b/>
          <w:sz w:val="28"/>
        </w:rPr>
      </w:pPr>
      <w:r w:rsidRPr="00EE415B">
        <w:rPr>
          <w:rFonts w:ascii="Times New Roman" w:hAnsi="Times New Roman" w:cs="Times New Roman"/>
          <w:b/>
          <w:sz w:val="28"/>
        </w:rPr>
        <w:t>Module-4</w:t>
      </w:r>
    </w:p>
    <w:p w:rsidR="00EE415B" w:rsidRPr="00EE415B" w:rsidRDefault="00EE415B" w:rsidP="00EE415B">
      <w:pPr>
        <w:jc w:val="both"/>
        <w:rPr>
          <w:rFonts w:ascii="Times New Roman" w:hAnsi="Times New Roman" w:cs="Times New Roman"/>
          <w:sz w:val="24"/>
          <w:szCs w:val="24"/>
        </w:rPr>
      </w:pPr>
      <w:r w:rsidRPr="00EE415B">
        <w:rPr>
          <w:rFonts w:ascii="Times New Roman" w:hAnsi="Times New Roman" w:cs="Times New Roman"/>
          <w:b/>
          <w:bCs/>
          <w:sz w:val="24"/>
          <w:szCs w:val="24"/>
        </w:rPr>
        <w:t xml:space="preserve">Artificial Neural </w:t>
      </w:r>
      <w:proofErr w:type="gramStart"/>
      <w:r w:rsidRPr="00EE415B">
        <w:rPr>
          <w:rFonts w:ascii="Times New Roman" w:hAnsi="Times New Roman" w:cs="Times New Roman"/>
          <w:b/>
          <w:bCs/>
          <w:sz w:val="24"/>
          <w:szCs w:val="24"/>
        </w:rPr>
        <w:t>Networks(</w:t>
      </w:r>
      <w:proofErr w:type="gramEnd"/>
      <w:r w:rsidRPr="00EE415B">
        <w:rPr>
          <w:rFonts w:ascii="Times New Roman" w:hAnsi="Times New Roman" w:cs="Times New Roman"/>
          <w:b/>
          <w:bCs/>
          <w:sz w:val="24"/>
          <w:szCs w:val="24"/>
        </w:rPr>
        <w:t>ANN): </w:t>
      </w:r>
    </w:p>
    <w:p w:rsidR="00EE415B" w:rsidRPr="00EE415B" w:rsidRDefault="00EE415B" w:rsidP="00EE415B">
      <w:pPr>
        <w:jc w:val="both"/>
        <w:rPr>
          <w:rFonts w:ascii="Times New Roman" w:hAnsi="Times New Roman" w:cs="Times New Roman"/>
          <w:sz w:val="24"/>
          <w:szCs w:val="24"/>
        </w:rPr>
      </w:pPr>
      <w:r w:rsidRPr="00EE415B">
        <w:rPr>
          <w:rFonts w:ascii="Times New Roman" w:hAnsi="Times New Roman" w:cs="Times New Roman"/>
          <w:sz w:val="24"/>
          <w:szCs w:val="24"/>
        </w:rPr>
        <w:t>ANN’s have gained a lot of traction in recent years as one of the most efficient and rapid learning approaches for solving complicated computer vision, speech recognition, and other problems.</w:t>
      </w:r>
    </w:p>
    <w:p w:rsidR="00EE415B" w:rsidRDefault="00EE415B" w:rsidP="00EE415B">
      <w:pPr>
        <w:jc w:val="both"/>
        <w:rPr>
          <w:rFonts w:ascii="Times New Roman" w:hAnsi="Times New Roman" w:cs="Times New Roman"/>
          <w:sz w:val="24"/>
          <w:szCs w:val="24"/>
        </w:rPr>
      </w:pPr>
      <w:r w:rsidRPr="00EE415B">
        <w:rPr>
          <w:rFonts w:ascii="Times New Roman" w:hAnsi="Times New Roman" w:cs="Times New Roman"/>
          <w:sz w:val="24"/>
          <w:szCs w:val="24"/>
        </w:rPr>
        <w:t>It was designed to mimic the behavior of biological systems made up of “neurons.” ANNs are computer models based on the central nervous systems of animals. It has machine learning and pattern recognition capabilities. These were shown as interconnected “neurons” that could compute values based on inputs.</w:t>
      </w:r>
    </w:p>
    <w:p w:rsidR="00EE415B" w:rsidRPr="00EE415B" w:rsidRDefault="00EE415B" w:rsidP="00EE415B">
      <w:pPr>
        <w:jc w:val="both"/>
        <w:rPr>
          <w:rFonts w:ascii="Times New Roman" w:hAnsi="Times New Roman" w:cs="Times New Roman"/>
          <w:sz w:val="24"/>
          <w:szCs w:val="24"/>
        </w:rPr>
      </w:pPr>
      <w:r w:rsidRPr="00EE415B">
        <w:rPr>
          <w:rFonts w:ascii="Times New Roman" w:hAnsi="Times New Roman" w:cs="Times New Roman"/>
          <w:b/>
          <w:bCs/>
          <w:sz w:val="24"/>
          <w:szCs w:val="24"/>
        </w:rPr>
        <w:t>Why ANN’s?</w:t>
      </w:r>
      <w:r w:rsidRPr="00EE415B">
        <w:rPr>
          <w:rFonts w:ascii="Times New Roman" w:hAnsi="Times New Roman" w:cs="Times New Roman"/>
          <w:sz w:val="24"/>
          <w:szCs w:val="24"/>
        </w:rPr>
        <w:t> </w:t>
      </w:r>
    </w:p>
    <w:p w:rsidR="00EE415B" w:rsidRPr="00EE415B" w:rsidRDefault="00EE415B" w:rsidP="00EE415B">
      <w:pPr>
        <w:numPr>
          <w:ilvl w:val="0"/>
          <w:numId w:val="1"/>
        </w:numPr>
        <w:jc w:val="both"/>
        <w:rPr>
          <w:rFonts w:ascii="Times New Roman" w:hAnsi="Times New Roman" w:cs="Times New Roman"/>
          <w:sz w:val="24"/>
          <w:szCs w:val="24"/>
        </w:rPr>
      </w:pPr>
      <w:r w:rsidRPr="00EE415B">
        <w:rPr>
          <w:rFonts w:ascii="Times New Roman" w:hAnsi="Times New Roman" w:cs="Times New Roman"/>
          <w:sz w:val="24"/>
          <w:szCs w:val="24"/>
        </w:rPr>
        <w:t>Artificial neural networks (ANNs) are a method for learning real-valued, discrete-valued, and vector-valued functions from examples that are both broad and practical.</w:t>
      </w:r>
    </w:p>
    <w:p w:rsidR="00EE415B" w:rsidRPr="00EE415B" w:rsidRDefault="00EE415B" w:rsidP="00EE415B">
      <w:pPr>
        <w:numPr>
          <w:ilvl w:val="0"/>
          <w:numId w:val="1"/>
        </w:numPr>
        <w:jc w:val="both"/>
        <w:rPr>
          <w:rFonts w:ascii="Times New Roman" w:hAnsi="Times New Roman" w:cs="Times New Roman"/>
          <w:sz w:val="24"/>
          <w:szCs w:val="24"/>
        </w:rPr>
      </w:pPr>
      <w:r w:rsidRPr="00EE415B">
        <w:rPr>
          <w:rFonts w:ascii="Times New Roman" w:hAnsi="Times New Roman" w:cs="Times New Roman"/>
          <w:sz w:val="24"/>
          <w:szCs w:val="24"/>
        </w:rPr>
        <w:t>Learning has been effectively used to challenges such as understanding visual sceneries, voice recognition, and learning robot control techniques learning to recognize handwritten characters, spoken words, and faces learning to recognize handwritten characters, spoken words, and faces.</w:t>
      </w:r>
    </w:p>
    <w:p w:rsidR="00EE415B" w:rsidRPr="00EE415B" w:rsidRDefault="00EE415B" w:rsidP="00EE415B">
      <w:pPr>
        <w:numPr>
          <w:ilvl w:val="0"/>
          <w:numId w:val="1"/>
        </w:numPr>
        <w:jc w:val="both"/>
        <w:rPr>
          <w:rFonts w:ascii="Times New Roman" w:hAnsi="Times New Roman" w:cs="Times New Roman"/>
          <w:sz w:val="24"/>
          <w:szCs w:val="24"/>
        </w:rPr>
      </w:pPr>
      <w:r w:rsidRPr="00EE415B">
        <w:rPr>
          <w:rFonts w:ascii="Times New Roman" w:hAnsi="Times New Roman" w:cs="Times New Roman"/>
          <w:sz w:val="24"/>
          <w:szCs w:val="24"/>
        </w:rPr>
        <w:t>Artificial neural networks are one of the most effective learning approaches now available for challenges like learning to comprehend complicated real-world sensor data.</w:t>
      </w:r>
    </w:p>
    <w:p w:rsidR="00EE415B" w:rsidRPr="00EE415B" w:rsidRDefault="00EE415B" w:rsidP="00EE415B">
      <w:pPr>
        <w:shd w:val="clear" w:color="auto" w:fill="FFFFFF"/>
        <w:spacing w:after="0"/>
        <w:jc w:val="both"/>
        <w:textAlignment w:val="baseline"/>
        <w:outlineLvl w:val="3"/>
        <w:rPr>
          <w:rFonts w:ascii="Times New Roman" w:eastAsia="Times New Roman" w:hAnsi="Times New Roman" w:cs="Times New Roman"/>
          <w:color w:val="000000"/>
          <w:sz w:val="24"/>
          <w:szCs w:val="24"/>
          <w:lang w:eastAsia="en-IN"/>
        </w:rPr>
      </w:pPr>
      <w:r w:rsidRPr="00EE415B">
        <w:rPr>
          <w:rFonts w:ascii="Times New Roman" w:eastAsia="Times New Roman" w:hAnsi="Times New Roman" w:cs="Times New Roman"/>
          <w:b/>
          <w:bCs/>
          <w:color w:val="000000"/>
          <w:sz w:val="24"/>
          <w:szCs w:val="24"/>
          <w:bdr w:val="none" w:sz="0" w:space="0" w:color="auto" w:frame="1"/>
          <w:lang w:eastAsia="en-IN"/>
        </w:rPr>
        <w:t>What is a Neural Network? </w:t>
      </w:r>
    </w:p>
    <w:p w:rsidR="00EE415B" w:rsidRPr="00EE415B" w:rsidRDefault="00EE415B" w:rsidP="00EE415B">
      <w:pPr>
        <w:ind w:firstLine="720"/>
        <w:jc w:val="both"/>
        <w:rPr>
          <w:rFonts w:ascii="Times New Roman" w:hAnsi="Times New Roman" w:cs="Times New Roman"/>
          <w:sz w:val="24"/>
          <w:szCs w:val="24"/>
        </w:rPr>
      </w:pPr>
      <w:r w:rsidRPr="00EE415B">
        <w:rPr>
          <w:rFonts w:ascii="Times New Roman" w:hAnsi="Times New Roman" w:cs="Times New Roman"/>
          <w:sz w:val="24"/>
          <w:szCs w:val="24"/>
        </w:rPr>
        <w:t>A neural network is a machine learning algorithm that is based on a neuron model. There are millions of neurons in the human brain. It uses electrical and chemical impulses to deliver and process signals.  </w:t>
      </w:r>
    </w:p>
    <w:p w:rsidR="00EE415B" w:rsidRDefault="00EE415B" w:rsidP="00EE415B">
      <w:pPr>
        <w:jc w:val="both"/>
        <w:rPr>
          <w:rFonts w:ascii="Times New Roman" w:hAnsi="Times New Roman" w:cs="Times New Roman"/>
          <w:sz w:val="24"/>
          <w:szCs w:val="24"/>
        </w:rPr>
      </w:pPr>
      <w:r w:rsidRPr="00EE415B">
        <w:rPr>
          <w:rFonts w:ascii="Times New Roman" w:hAnsi="Times New Roman" w:cs="Times New Roman"/>
          <w:sz w:val="24"/>
          <w:szCs w:val="24"/>
        </w:rPr>
        <w:t>Synapses are a particular structure that connects these neurons. Synapses allow neurons to communicate with one another. Neural networks are formed from a huge number of simulated neurons.</w:t>
      </w:r>
    </w:p>
    <w:p w:rsidR="00EE415B" w:rsidRDefault="00EE415B" w:rsidP="00EE415B">
      <w:pPr>
        <w:jc w:val="both"/>
        <w:rPr>
          <w:rFonts w:ascii="Times New Roman" w:hAnsi="Times New Roman" w:cs="Times New Roman"/>
          <w:sz w:val="24"/>
          <w:szCs w:val="24"/>
        </w:rPr>
      </w:pPr>
      <w:r w:rsidRPr="00EE415B">
        <w:rPr>
          <w:rFonts w:ascii="Times New Roman" w:hAnsi="Times New Roman" w:cs="Times New Roman"/>
          <w:sz w:val="24"/>
          <w:szCs w:val="24"/>
        </w:rPr>
        <w:t>We can use neural networks for more than just categorization. It may also be used for continuous target attribute regression.</w:t>
      </w:r>
    </w:p>
    <w:p w:rsidR="00F91826" w:rsidRDefault="00EE415B" w:rsidP="00EE415B">
      <w:pPr>
        <w:jc w:val="both"/>
        <w:rPr>
          <w:rFonts w:ascii="Times New Roman" w:hAnsi="Times New Roman" w:cs="Times New Roman"/>
          <w:sz w:val="24"/>
          <w:szCs w:val="24"/>
        </w:rPr>
      </w:pPr>
      <w:r w:rsidRPr="00EE415B">
        <w:rPr>
          <w:rFonts w:ascii="Times New Roman" w:hAnsi="Times New Roman" w:cs="Times New Roman"/>
          <w:sz w:val="24"/>
          <w:szCs w:val="24"/>
        </w:rPr>
        <w:t>In the field of data mining, neural networks have a lot of applications. For example, pattern recognition in economics, forensics, and other fields.</w:t>
      </w:r>
    </w:p>
    <w:p w:rsidR="00EE415B" w:rsidRDefault="00EE415B" w:rsidP="00EE415B">
      <w:pPr>
        <w:jc w:val="both"/>
        <w:rPr>
          <w:rFonts w:ascii="Times New Roman" w:hAnsi="Times New Roman" w:cs="Times New Roman"/>
          <w:sz w:val="24"/>
          <w:szCs w:val="24"/>
        </w:rPr>
      </w:pPr>
      <w:r w:rsidRPr="00EE415B">
        <w:rPr>
          <w:rFonts w:ascii="Times New Roman" w:hAnsi="Times New Roman" w:cs="Times New Roman"/>
          <w:sz w:val="24"/>
          <w:szCs w:val="24"/>
        </w:rPr>
        <w:t xml:space="preserve"> After thorough training, it may also be utilized for data categorization in vast amounts of data.</w:t>
      </w:r>
    </w:p>
    <w:p w:rsidR="00EE415B" w:rsidRPr="00EE415B" w:rsidRDefault="00EE415B" w:rsidP="00EE415B">
      <w:pPr>
        <w:jc w:val="both"/>
        <w:rPr>
          <w:rFonts w:ascii="Times New Roman" w:hAnsi="Times New Roman" w:cs="Times New Roman"/>
          <w:sz w:val="24"/>
          <w:szCs w:val="24"/>
        </w:rPr>
      </w:pPr>
      <w:r w:rsidRPr="00EE415B">
        <w:rPr>
          <w:rFonts w:ascii="Times New Roman" w:hAnsi="Times New Roman" w:cs="Times New Roman"/>
          <w:b/>
          <w:bCs/>
          <w:sz w:val="24"/>
          <w:szCs w:val="24"/>
        </w:rPr>
        <w:t>Layers in Neural Network: </w:t>
      </w:r>
    </w:p>
    <w:p w:rsidR="00EE415B" w:rsidRPr="00EE415B" w:rsidRDefault="00EE415B" w:rsidP="00EE415B">
      <w:pPr>
        <w:jc w:val="both"/>
        <w:rPr>
          <w:rFonts w:ascii="Times New Roman" w:hAnsi="Times New Roman" w:cs="Times New Roman"/>
          <w:sz w:val="24"/>
          <w:szCs w:val="24"/>
        </w:rPr>
      </w:pPr>
      <w:r w:rsidRPr="00EE415B">
        <w:rPr>
          <w:rFonts w:ascii="Times New Roman" w:hAnsi="Times New Roman" w:cs="Times New Roman"/>
          <w:sz w:val="24"/>
          <w:szCs w:val="24"/>
        </w:rPr>
        <w:lastRenderedPageBreak/>
        <w:t>The following three layers may be found in a neural network:</w:t>
      </w:r>
    </w:p>
    <w:p w:rsidR="00EE415B" w:rsidRDefault="00EE415B" w:rsidP="007D4574">
      <w:pPr>
        <w:pStyle w:val="Heading5"/>
      </w:pPr>
      <w:r w:rsidRPr="00EE415B">
        <w:rPr>
          <w:b/>
          <w:bCs/>
        </w:rPr>
        <w:t>Input layer</w:t>
      </w:r>
      <w:r w:rsidRPr="00EE415B">
        <w:t>: The raw data that may be fed into the network is represented by the activity of the input units.</w:t>
      </w:r>
    </w:p>
    <w:p w:rsidR="00EE415B" w:rsidRPr="00EE415B" w:rsidRDefault="00EE415B" w:rsidP="00EE415B">
      <w:pPr>
        <w:jc w:val="both"/>
        <w:rPr>
          <w:rFonts w:ascii="Times New Roman" w:hAnsi="Times New Roman" w:cs="Times New Roman"/>
          <w:sz w:val="24"/>
          <w:szCs w:val="24"/>
        </w:rPr>
      </w:pPr>
      <w:r w:rsidRPr="00EE415B">
        <w:rPr>
          <w:rFonts w:ascii="Times New Roman" w:hAnsi="Times New Roman" w:cs="Times New Roman"/>
          <w:sz w:val="24"/>
          <w:szCs w:val="24"/>
        </w:rPr>
        <w:t>To identify the activity of each hidden unit, use the </w:t>
      </w:r>
      <w:r w:rsidRPr="00EE415B">
        <w:rPr>
          <w:rFonts w:ascii="Times New Roman" w:hAnsi="Times New Roman" w:cs="Times New Roman"/>
          <w:b/>
          <w:bCs/>
          <w:sz w:val="24"/>
          <w:szCs w:val="24"/>
        </w:rPr>
        <w:t>hidden layer</w:t>
      </w:r>
      <w:r w:rsidRPr="00EE415B">
        <w:rPr>
          <w:rFonts w:ascii="Times New Roman" w:hAnsi="Times New Roman" w:cs="Times New Roman"/>
          <w:sz w:val="24"/>
          <w:szCs w:val="24"/>
        </w:rPr>
        <w:t>. The weights on the links between the input and hidden units, as well as the actions of the input units. There might be one or more layers buried under the surface. </w:t>
      </w:r>
    </w:p>
    <w:p w:rsidR="00EE415B" w:rsidRDefault="00EE415B" w:rsidP="00EE415B">
      <w:pPr>
        <w:jc w:val="both"/>
        <w:rPr>
          <w:rFonts w:ascii="Times New Roman" w:hAnsi="Times New Roman" w:cs="Times New Roman"/>
          <w:sz w:val="24"/>
          <w:szCs w:val="24"/>
        </w:rPr>
      </w:pPr>
      <w:r w:rsidRPr="00EE415B">
        <w:rPr>
          <w:rFonts w:ascii="Times New Roman" w:hAnsi="Times New Roman" w:cs="Times New Roman"/>
          <w:sz w:val="24"/>
          <w:szCs w:val="24"/>
        </w:rPr>
        <w:t>The activity of the hidden units and the weights between the hidden and output units determine the behavior of the output units in the </w:t>
      </w:r>
      <w:r w:rsidRPr="00EE415B">
        <w:rPr>
          <w:rFonts w:ascii="Times New Roman" w:hAnsi="Times New Roman" w:cs="Times New Roman"/>
          <w:b/>
          <w:bCs/>
          <w:sz w:val="24"/>
          <w:szCs w:val="24"/>
        </w:rPr>
        <w:t>output layer.</w:t>
      </w:r>
      <w:r w:rsidRPr="00EE415B">
        <w:rPr>
          <w:rFonts w:ascii="Times New Roman" w:hAnsi="Times New Roman" w:cs="Times New Roman"/>
          <w:sz w:val="24"/>
          <w:szCs w:val="24"/>
        </w:rPr>
        <w:br/>
        <w:t>An Artificial Neural Network is a type of data processing system. It functions in the same manner as the human brain does. ANN is made up of a large number of interconnected processing units that collaborate to process data. They also produce useful outcomes as a result of it.</w:t>
      </w:r>
    </w:p>
    <w:p w:rsidR="00EE415B" w:rsidRPr="00EE415B" w:rsidRDefault="00331C90" w:rsidP="00EE415B">
      <w:pPr>
        <w:jc w:val="both"/>
        <w:rPr>
          <w:rFonts w:ascii="Times New Roman" w:hAnsi="Times New Roman" w:cs="Times New Roman"/>
          <w:sz w:val="24"/>
          <w:szCs w:val="24"/>
        </w:rPr>
      </w:pPr>
      <w:r>
        <w:rPr>
          <w:rFonts w:ascii="Times New Roman" w:hAnsi="Times New Roman" w:cs="Times New Roman"/>
          <w:b/>
          <w:bCs/>
          <w:sz w:val="24"/>
          <w:szCs w:val="24"/>
        </w:rPr>
        <w:t>Neural Network Representation</w:t>
      </w:r>
      <w:r w:rsidR="00EE415B" w:rsidRPr="00EE415B">
        <w:rPr>
          <w:rFonts w:ascii="Times New Roman" w:hAnsi="Times New Roman" w:cs="Times New Roman"/>
          <w:b/>
          <w:bCs/>
          <w:sz w:val="24"/>
          <w:szCs w:val="24"/>
        </w:rPr>
        <w:t>: </w:t>
      </w:r>
    </w:p>
    <w:p w:rsidR="00EE415B" w:rsidRPr="00EE415B" w:rsidRDefault="00EE415B" w:rsidP="00331C90">
      <w:pPr>
        <w:ind w:firstLine="720"/>
        <w:jc w:val="both"/>
        <w:rPr>
          <w:rFonts w:ascii="Times New Roman" w:hAnsi="Times New Roman" w:cs="Times New Roman"/>
          <w:sz w:val="24"/>
          <w:szCs w:val="24"/>
        </w:rPr>
      </w:pPr>
      <w:r w:rsidRPr="00EE415B">
        <w:rPr>
          <w:rFonts w:ascii="Times New Roman" w:hAnsi="Times New Roman" w:cs="Times New Roman"/>
          <w:sz w:val="24"/>
          <w:szCs w:val="24"/>
        </w:rPr>
        <w:t>ALVINN, a system that employs a trained ANN to guide an autonomous car operating at typical speeds on public highways, is an example of ANN learning.</w:t>
      </w:r>
    </w:p>
    <w:p w:rsidR="00EE415B" w:rsidRDefault="00EE415B" w:rsidP="00EE415B">
      <w:pPr>
        <w:jc w:val="both"/>
        <w:rPr>
          <w:rFonts w:ascii="Times New Roman" w:hAnsi="Times New Roman" w:cs="Times New Roman"/>
          <w:sz w:val="24"/>
          <w:szCs w:val="24"/>
        </w:rPr>
      </w:pPr>
      <w:r w:rsidRPr="00EE415B">
        <w:rPr>
          <w:rFonts w:ascii="Times New Roman" w:hAnsi="Times New Roman" w:cs="Times New Roman"/>
          <w:sz w:val="24"/>
          <w:szCs w:val="24"/>
        </w:rPr>
        <w:t>A 30 by 32 grid of pixel intensities collected from a forward-pointing camera installed on the vehicle is sent into the neural network.</w:t>
      </w:r>
    </w:p>
    <w:p w:rsidR="00331C90" w:rsidRPr="00331C90" w:rsidRDefault="00331C90" w:rsidP="00331C90">
      <w:pPr>
        <w:jc w:val="both"/>
        <w:rPr>
          <w:rFonts w:ascii="Times New Roman" w:hAnsi="Times New Roman" w:cs="Times New Roman"/>
          <w:sz w:val="24"/>
          <w:szCs w:val="24"/>
        </w:rPr>
      </w:pPr>
      <w:r w:rsidRPr="00331C90">
        <w:rPr>
          <w:rFonts w:ascii="Times New Roman" w:hAnsi="Times New Roman" w:cs="Times New Roman"/>
          <w:sz w:val="24"/>
          <w:szCs w:val="24"/>
        </w:rPr>
        <w:t>The network output determines the vehicle’s steering direction.</w:t>
      </w:r>
    </w:p>
    <w:p w:rsidR="00331C90" w:rsidRPr="00331C90" w:rsidRDefault="00331C90" w:rsidP="00331C90">
      <w:pPr>
        <w:jc w:val="both"/>
        <w:rPr>
          <w:rFonts w:ascii="Times New Roman" w:hAnsi="Times New Roman" w:cs="Times New Roman"/>
          <w:sz w:val="24"/>
          <w:szCs w:val="24"/>
        </w:rPr>
      </w:pPr>
      <w:r w:rsidRPr="00331C90">
        <w:rPr>
          <w:rFonts w:ascii="Times New Roman" w:hAnsi="Times New Roman" w:cs="Times New Roman"/>
          <w:sz w:val="24"/>
          <w:szCs w:val="24"/>
        </w:rPr>
        <w:t>ALVINN has successfully driven at speeds of up to 70 miles per hour for distances of up to 90 miles on public roadways using its learned networks.</w:t>
      </w:r>
    </w:p>
    <w:p w:rsidR="00331C90" w:rsidRPr="00331C90" w:rsidRDefault="00331C90" w:rsidP="00331C90">
      <w:pPr>
        <w:jc w:val="both"/>
        <w:rPr>
          <w:rFonts w:ascii="Times New Roman" w:hAnsi="Times New Roman" w:cs="Times New Roman"/>
          <w:sz w:val="24"/>
          <w:szCs w:val="24"/>
        </w:rPr>
      </w:pPr>
      <w:r w:rsidRPr="00331C90">
        <w:rPr>
          <w:rFonts w:ascii="Times New Roman" w:hAnsi="Times New Roman" w:cs="Times New Roman"/>
          <w:sz w:val="24"/>
          <w:szCs w:val="24"/>
        </w:rPr>
        <w:t>The neural network representation utilized in one version of the ALVINN system is shown in the above figure.</w:t>
      </w:r>
    </w:p>
    <w:p w:rsidR="00331C90" w:rsidRDefault="00331C90" w:rsidP="00331C90">
      <w:pPr>
        <w:jc w:val="both"/>
        <w:rPr>
          <w:rFonts w:ascii="Times New Roman" w:hAnsi="Times New Roman" w:cs="Times New Roman"/>
          <w:sz w:val="24"/>
          <w:szCs w:val="24"/>
        </w:rPr>
      </w:pPr>
      <w:r w:rsidRPr="00331C90">
        <w:rPr>
          <w:rFonts w:ascii="Times New Roman" w:hAnsi="Times New Roman" w:cs="Times New Roman"/>
          <w:sz w:val="24"/>
          <w:szCs w:val="24"/>
        </w:rPr>
        <w:t>The input camera picture is exhibited below the network, which is illustrated on the left side of the diagram. The lines entering the node from below are its inputs, and each node (i.e., circle) in the network diagram corresponds to the output of a single network unit.</w:t>
      </w:r>
    </w:p>
    <w:p w:rsidR="00331C90" w:rsidRDefault="00331C90" w:rsidP="00331C90">
      <w:pPr>
        <w:jc w:val="both"/>
        <w:rPr>
          <w:rFonts w:ascii="Times New Roman" w:hAnsi="Times New Roman" w:cs="Times New Roman"/>
          <w:sz w:val="24"/>
          <w:szCs w:val="24"/>
        </w:rPr>
      </w:pPr>
      <w:r w:rsidRPr="00331C90">
        <w:rPr>
          <w:rFonts w:ascii="Times New Roman" w:hAnsi="Times New Roman" w:cs="Times New Roman"/>
          <w:sz w:val="24"/>
          <w:szCs w:val="24"/>
        </w:rPr>
        <w:t>There are four units that get direct input from all of the image’s 30 × 32 pixels. Because their output is only available within the network and not as part of the global network output, these units are referred to as “hidden” units. Based on a weighted combination of its 960 inputs, each of these four hidden units produces a single real-valued output.</w:t>
      </w:r>
    </w:p>
    <w:p w:rsidR="00331C90" w:rsidRPr="00331C90" w:rsidRDefault="00331C90" w:rsidP="00331C90">
      <w:pPr>
        <w:jc w:val="both"/>
        <w:rPr>
          <w:rFonts w:ascii="Times New Roman" w:hAnsi="Times New Roman" w:cs="Times New Roman"/>
          <w:sz w:val="24"/>
          <w:szCs w:val="24"/>
        </w:rPr>
      </w:pPr>
      <w:r w:rsidRPr="00331C90">
        <w:rPr>
          <w:rFonts w:ascii="Times New Roman" w:hAnsi="Times New Roman" w:cs="Times New Roman"/>
          <w:sz w:val="24"/>
          <w:szCs w:val="24"/>
        </w:rPr>
        <w:t>The outputs of these concealed units are then sent into the second layer of 30 “output” units. </w:t>
      </w:r>
    </w:p>
    <w:p w:rsidR="00331C90" w:rsidRPr="00331C90" w:rsidRDefault="00331C90" w:rsidP="00331C90">
      <w:pPr>
        <w:jc w:val="both"/>
        <w:rPr>
          <w:rFonts w:ascii="Times New Roman" w:hAnsi="Times New Roman" w:cs="Times New Roman"/>
          <w:sz w:val="24"/>
          <w:szCs w:val="24"/>
        </w:rPr>
      </w:pPr>
      <w:r w:rsidRPr="00331C90">
        <w:rPr>
          <w:rFonts w:ascii="Times New Roman" w:hAnsi="Times New Roman" w:cs="Times New Roman"/>
          <w:sz w:val="24"/>
          <w:szCs w:val="24"/>
        </w:rPr>
        <w:t>Each output unit is associated with a certain steering direction, and the output values of these units decide which steering direction is most strongly advised. </w:t>
      </w:r>
    </w:p>
    <w:p w:rsidR="00331C90" w:rsidRPr="00331C90" w:rsidRDefault="00331C90" w:rsidP="00331C90">
      <w:pPr>
        <w:jc w:val="both"/>
        <w:rPr>
          <w:rFonts w:ascii="Times New Roman" w:hAnsi="Times New Roman" w:cs="Times New Roman"/>
          <w:sz w:val="24"/>
          <w:szCs w:val="24"/>
        </w:rPr>
      </w:pPr>
      <w:r w:rsidRPr="00331C90">
        <w:rPr>
          <w:rFonts w:ascii="Times New Roman" w:hAnsi="Times New Roman" w:cs="Times New Roman"/>
          <w:sz w:val="24"/>
          <w:szCs w:val="24"/>
        </w:rPr>
        <w:t>The artificial neurons form the nodes of an artificial neural network, which is best described as a weighted directed graph. </w:t>
      </w:r>
    </w:p>
    <w:p w:rsidR="00331C90" w:rsidRPr="00331C90" w:rsidRDefault="00331C90" w:rsidP="00331C90">
      <w:pPr>
        <w:jc w:val="both"/>
        <w:rPr>
          <w:rFonts w:ascii="Times New Roman" w:hAnsi="Times New Roman" w:cs="Times New Roman"/>
          <w:sz w:val="24"/>
          <w:szCs w:val="24"/>
        </w:rPr>
      </w:pPr>
      <w:r w:rsidRPr="00331C90">
        <w:rPr>
          <w:rFonts w:ascii="Times New Roman" w:hAnsi="Times New Roman" w:cs="Times New Roman"/>
          <w:sz w:val="24"/>
          <w:szCs w:val="24"/>
        </w:rPr>
        <w:lastRenderedPageBreak/>
        <w:t>The directed edges with weights represent the relationship between neuron outputs and neuron inputs. The Artificial Neural Network gets the input signal in the form of a pattern and a picture in the form of a vector from an external source. </w:t>
      </w:r>
    </w:p>
    <w:p w:rsidR="00331C90" w:rsidRPr="00331C90" w:rsidRDefault="00331C90" w:rsidP="00331C90">
      <w:pPr>
        <w:jc w:val="both"/>
        <w:rPr>
          <w:rFonts w:ascii="Times New Roman" w:hAnsi="Times New Roman" w:cs="Times New Roman"/>
          <w:sz w:val="24"/>
          <w:szCs w:val="24"/>
        </w:rPr>
      </w:pPr>
    </w:p>
    <w:p w:rsidR="00331C90" w:rsidRDefault="00331C90" w:rsidP="00EE415B">
      <w:pPr>
        <w:jc w:val="both"/>
        <w:rPr>
          <w:rFonts w:ascii="Times New Roman" w:hAnsi="Times New Roman" w:cs="Times New Roman"/>
          <w:sz w:val="24"/>
          <w:szCs w:val="24"/>
        </w:rPr>
      </w:pPr>
      <w:r w:rsidRPr="00331C90">
        <w:rPr>
          <w:rFonts w:ascii="Times New Roman" w:hAnsi="Times New Roman" w:cs="Times New Roman"/>
          <w:sz w:val="24"/>
          <w:szCs w:val="24"/>
        </w:rPr>
        <w:t xml:space="preserve">The notations </w:t>
      </w:r>
      <w:proofErr w:type="gramStart"/>
      <w:r w:rsidRPr="00331C90">
        <w:rPr>
          <w:rFonts w:ascii="Times New Roman" w:hAnsi="Times New Roman" w:cs="Times New Roman"/>
          <w:sz w:val="24"/>
          <w:szCs w:val="24"/>
        </w:rPr>
        <w:t>x(</w:t>
      </w:r>
      <w:proofErr w:type="gramEnd"/>
      <w:r w:rsidRPr="00331C90">
        <w:rPr>
          <w:rFonts w:ascii="Times New Roman" w:hAnsi="Times New Roman" w:cs="Times New Roman"/>
          <w:sz w:val="24"/>
          <w:szCs w:val="24"/>
        </w:rPr>
        <w:t>n) are then used to mathematically allocate these inputs for each n number of inputs.</w:t>
      </w:r>
    </w:p>
    <w:p w:rsidR="00331C90" w:rsidRDefault="00331C90" w:rsidP="00EE415B">
      <w:pPr>
        <w:jc w:val="both"/>
        <w:rPr>
          <w:rFonts w:ascii="Times New Roman" w:hAnsi="Times New Roman" w:cs="Times New Roman"/>
          <w:sz w:val="24"/>
          <w:szCs w:val="24"/>
        </w:rPr>
      </w:pPr>
    </w:p>
    <w:p w:rsidR="00331C90" w:rsidRPr="00331C90" w:rsidRDefault="00331C90" w:rsidP="00EE415B">
      <w:pPr>
        <w:jc w:val="both"/>
        <w:rPr>
          <w:rFonts w:ascii="Times New Roman" w:hAnsi="Times New Roman" w:cs="Times New Roman"/>
          <w:b/>
          <w:sz w:val="24"/>
          <w:szCs w:val="24"/>
        </w:rPr>
      </w:pPr>
      <w:r w:rsidRPr="00331C90">
        <w:rPr>
          <w:rFonts w:ascii="Times New Roman" w:hAnsi="Times New Roman" w:cs="Times New Roman"/>
          <w:b/>
          <w:sz w:val="24"/>
          <w:szCs w:val="24"/>
        </w:rPr>
        <w:t>PERCEPTRONS</w:t>
      </w:r>
    </w:p>
    <w:p w:rsidR="00331C90" w:rsidRPr="00331C90" w:rsidRDefault="00331C90" w:rsidP="00331C90">
      <w:pPr>
        <w:jc w:val="both"/>
        <w:rPr>
          <w:rFonts w:ascii="Times New Roman" w:hAnsi="Times New Roman" w:cs="Times New Roman"/>
          <w:sz w:val="24"/>
          <w:szCs w:val="24"/>
        </w:rPr>
      </w:pPr>
      <w:r w:rsidRPr="00331C90">
        <w:rPr>
          <w:rFonts w:ascii="Times New Roman" w:hAnsi="Times New Roman" w:cs="Times New Roman"/>
          <w:sz w:val="24"/>
          <w:szCs w:val="24"/>
        </w:rPr>
        <w:t>A neural network’s fundamental unit is a single-layer perceptron. Input values, weights, and a bias, as well as a weighted sum and activation</w:t>
      </w:r>
      <w:r>
        <w:rPr>
          <w:rFonts w:ascii="Times New Roman" w:hAnsi="Times New Roman" w:cs="Times New Roman"/>
          <w:sz w:val="24"/>
          <w:szCs w:val="24"/>
        </w:rPr>
        <w:t xml:space="preserve"> function, make up a </w:t>
      </w:r>
      <w:proofErr w:type="gramStart"/>
      <w:r>
        <w:rPr>
          <w:rFonts w:ascii="Times New Roman" w:hAnsi="Times New Roman" w:cs="Times New Roman"/>
          <w:sz w:val="24"/>
          <w:szCs w:val="24"/>
        </w:rPr>
        <w:t>perceptron</w:t>
      </w:r>
      <w:r w:rsidRPr="00331C90">
        <w:rPr>
          <w:rFonts w:ascii="Times New Roman" w:hAnsi="Times New Roman" w:cs="Times New Roman"/>
          <w:sz w:val="24"/>
          <w:szCs w:val="24"/>
        </w:rPr>
        <w:t> . </w:t>
      </w:r>
      <w:proofErr w:type="gramEnd"/>
    </w:p>
    <w:p w:rsidR="00331C90" w:rsidRDefault="00331C90" w:rsidP="00331C90">
      <w:pPr>
        <w:jc w:val="both"/>
        <w:rPr>
          <w:rFonts w:ascii="Times New Roman" w:hAnsi="Times New Roman" w:cs="Times New Roman"/>
          <w:sz w:val="24"/>
          <w:szCs w:val="24"/>
        </w:rPr>
      </w:pPr>
      <w:r w:rsidRPr="00331C90">
        <w:rPr>
          <w:rFonts w:ascii="Times New Roman" w:hAnsi="Times New Roman" w:cs="Times New Roman"/>
          <w:sz w:val="24"/>
          <w:szCs w:val="24"/>
        </w:rPr>
        <w:t>The basis of an ANN system is a unit known as a perceptron.</w:t>
      </w:r>
    </w:p>
    <w:p w:rsidR="00331C90" w:rsidRPr="00331C90" w:rsidRDefault="00331C90" w:rsidP="00331C90">
      <w:pPr>
        <w:jc w:val="both"/>
        <w:rPr>
          <w:rFonts w:ascii="Times New Roman" w:hAnsi="Times New Roman" w:cs="Times New Roman"/>
          <w:sz w:val="24"/>
          <w:szCs w:val="24"/>
        </w:rPr>
      </w:pPr>
      <w:r w:rsidRPr="00331C90">
        <w:rPr>
          <w:rFonts w:ascii="Times New Roman" w:hAnsi="Times New Roman" w:cs="Times New Roman"/>
          <w:sz w:val="24"/>
          <w:szCs w:val="24"/>
        </w:rPr>
        <w:t>A real-valued vector input is taken as an input by the perceptron, and a linear combination of it is calculated. The perceptron either outputs a 1 if the result exceeds the threshold or -1. </w:t>
      </w:r>
    </w:p>
    <w:p w:rsidR="00331C90" w:rsidRDefault="000F53C0" w:rsidP="00331C90">
      <w:pPr>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58240" behindDoc="1" locked="0" layoutInCell="1" allowOverlap="1">
            <wp:simplePos x="0" y="0"/>
            <wp:positionH relativeFrom="column">
              <wp:posOffset>19050</wp:posOffset>
            </wp:positionH>
            <wp:positionV relativeFrom="paragraph">
              <wp:posOffset>329565</wp:posOffset>
            </wp:positionV>
            <wp:extent cx="5306695" cy="1571625"/>
            <wp:effectExtent l="19050" t="0" r="8255" b="0"/>
            <wp:wrapTight wrapText="bothSides">
              <wp:wrapPolygon edited="0">
                <wp:start x="-78" y="0"/>
                <wp:lineTo x="-78" y="21469"/>
                <wp:lineTo x="21634" y="21469"/>
                <wp:lineTo x="21634" y="0"/>
                <wp:lineTo x="-78" y="0"/>
              </wp:wrapPolygon>
            </wp:wrapTight>
            <wp:docPr id="2" name="Picture 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srcRect b="54670"/>
                    <a:stretch>
                      <a:fillRect/>
                    </a:stretch>
                  </pic:blipFill>
                  <pic:spPr>
                    <a:xfrm>
                      <a:off x="0" y="0"/>
                      <a:ext cx="5306695" cy="1571625"/>
                    </a:xfrm>
                    <a:prstGeom prst="rect">
                      <a:avLst/>
                    </a:prstGeom>
                  </pic:spPr>
                </pic:pic>
              </a:graphicData>
            </a:graphic>
          </wp:anchor>
        </w:drawing>
      </w:r>
      <w:r w:rsidR="00331C90" w:rsidRPr="00331C90">
        <w:rPr>
          <w:rFonts w:ascii="Times New Roman" w:hAnsi="Times New Roman" w:cs="Times New Roman"/>
          <w:sz w:val="24"/>
          <w:szCs w:val="24"/>
        </w:rPr>
        <w:t>The perceptron computes the output</w:t>
      </w:r>
      <w:r w:rsidR="00331C90">
        <w:rPr>
          <w:rFonts w:ascii="Times New Roman" w:hAnsi="Times New Roman" w:cs="Times New Roman"/>
          <w:sz w:val="24"/>
          <w:szCs w:val="24"/>
        </w:rPr>
        <w:t xml:space="preserve"> </w:t>
      </w:r>
      <m:oMath>
        <m:r>
          <w:rPr>
            <w:rFonts w:ascii="Cambria Math" w:hAnsi="Cambria Math" w:cs="Times New Roman"/>
            <w:sz w:val="24"/>
            <w:szCs w:val="24"/>
          </w:rPr>
          <m:t>o</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oMath>
      <w:r w:rsidR="00331C90" w:rsidRPr="00331C90">
        <w:rPr>
          <w:rFonts w:ascii="Times New Roman" w:hAnsi="Times New Roman" w:cs="Times New Roman"/>
          <w:sz w:val="24"/>
          <w:szCs w:val="24"/>
        </w:rPr>
        <w:t xml:space="preserve"> given the inputs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331C90" w:rsidRPr="00331C90">
        <w:rPr>
          <w:rFonts w:ascii="Times New Roman" w:hAnsi="Times New Roman" w:cs="Times New Roman"/>
          <w:sz w:val="24"/>
          <w:szCs w:val="24"/>
        </w:rPr>
        <w:t xml:space="preserve"> </w:t>
      </w:r>
      <w:proofErr w:type="gramStart"/>
      <w:r w:rsidR="00331C90" w:rsidRPr="00331C90">
        <w:rPr>
          <w:rFonts w:ascii="Times New Roman" w:hAnsi="Times New Roman" w:cs="Times New Roman"/>
          <w:sz w:val="24"/>
          <w:szCs w:val="24"/>
        </w:rPr>
        <w:t xml:space="preserve">through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00331C90" w:rsidRPr="00331C90">
        <w:rPr>
          <w:rFonts w:ascii="Times New Roman" w:hAnsi="Times New Roman" w:cs="Times New Roman"/>
          <w:sz w:val="24"/>
          <w:szCs w:val="24"/>
        </w:rPr>
        <w:t>.</w:t>
      </w:r>
    </w:p>
    <w:p w:rsidR="00331C90" w:rsidRPr="00331C90" w:rsidRDefault="00331C90" w:rsidP="00331C90">
      <w:pPr>
        <w:jc w:val="both"/>
        <w:rPr>
          <w:rFonts w:ascii="Times New Roman" w:hAnsi="Times New Roman" w:cs="Times New Roman"/>
          <w:sz w:val="24"/>
          <w:szCs w:val="24"/>
        </w:rPr>
      </w:pPr>
    </w:p>
    <w:p w:rsidR="00331C90" w:rsidRPr="00331C90" w:rsidRDefault="00331C90" w:rsidP="00331C90">
      <w:pPr>
        <w:jc w:val="both"/>
        <w:rPr>
          <w:rFonts w:ascii="Times New Roman" w:hAnsi="Times New Roman" w:cs="Times New Roman"/>
          <w:sz w:val="24"/>
          <w:szCs w:val="24"/>
        </w:rPr>
      </w:pPr>
    </w:p>
    <w:p w:rsidR="00331C90" w:rsidRPr="00331C90" w:rsidRDefault="00331C90" w:rsidP="00331C90">
      <w:pPr>
        <w:jc w:val="both"/>
        <w:rPr>
          <w:rFonts w:ascii="Times New Roman" w:hAnsi="Times New Roman" w:cs="Times New Roman"/>
          <w:sz w:val="24"/>
          <w:szCs w:val="24"/>
        </w:rPr>
      </w:pPr>
      <w:r w:rsidRPr="00331C90">
        <w:rPr>
          <w:rFonts w:ascii="Times New Roman" w:hAnsi="Times New Roman" w:cs="Times New Roman"/>
          <w:sz w:val="24"/>
          <w:szCs w:val="24"/>
        </w:rPr>
        <w:t> </w:t>
      </w:r>
    </w:p>
    <w:p w:rsidR="00331C90" w:rsidRPr="00EE415B" w:rsidRDefault="00331C90" w:rsidP="00EE415B">
      <w:pPr>
        <w:jc w:val="both"/>
        <w:rPr>
          <w:rFonts w:ascii="Times New Roman" w:hAnsi="Times New Roman" w:cs="Times New Roman"/>
          <w:sz w:val="24"/>
          <w:szCs w:val="24"/>
        </w:rPr>
      </w:pPr>
    </w:p>
    <w:p w:rsidR="00EE415B" w:rsidRPr="00EE415B" w:rsidRDefault="00EE415B" w:rsidP="00EE415B">
      <w:pPr>
        <w:jc w:val="both"/>
        <w:rPr>
          <w:rFonts w:ascii="Times New Roman" w:hAnsi="Times New Roman" w:cs="Times New Roman"/>
          <w:sz w:val="24"/>
          <w:szCs w:val="24"/>
        </w:rPr>
      </w:pPr>
    </w:p>
    <w:p w:rsidR="003412BD" w:rsidRDefault="003412BD" w:rsidP="003412BD"/>
    <w:p w:rsidR="00EE415B" w:rsidRDefault="003412BD" w:rsidP="003412BD">
      <w:pPr>
        <w:tabs>
          <w:tab w:val="left" w:pos="1560"/>
        </w:tabs>
        <w:rPr>
          <w:rFonts w:eastAsiaTheme="minorEastAsia"/>
          <w:b/>
          <w:sz w:val="24"/>
          <w:szCs w:val="24"/>
        </w:rPr>
      </w:pPr>
      <w:r>
        <w:tab/>
      </w:r>
      <m:oMath>
        <m:r>
          <m:rPr>
            <m:sty m:val="bi"/>
          </m:rPr>
          <w:rPr>
            <w:rFonts w:ascii="Cambria Math" w:hAnsi="Cambria Math" w:cs="Times New Roman"/>
            <w:sz w:val="24"/>
            <w:szCs w:val="24"/>
          </w:rPr>
          <m:t>o</m:t>
        </m:r>
        <m:d>
          <m:dPr>
            <m:ctrlPr>
              <w:rPr>
                <w:rFonts w:ascii="Cambria Math" w:hAnsi="Cambria Math" w:cs="Times New Roman"/>
                <w:b/>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n</m:t>
                </m:r>
              </m:sub>
            </m:sSub>
          </m:e>
        </m:d>
        <m:r>
          <m:rPr>
            <m:sty m:val="b"/>
          </m:rPr>
          <w:rPr>
            <w:rFonts w:ascii="Cambria Math" w:hAnsi="Times New Roman" w:cs="Times New Roman"/>
            <w:sz w:val="24"/>
            <w:szCs w:val="24"/>
          </w:rPr>
          <m:t>=</m:t>
        </m:r>
        <m:d>
          <m:dPr>
            <m:begChr m:val="{"/>
            <m:endChr m:val=""/>
            <m:ctrlPr>
              <w:rPr>
                <w:rFonts w:ascii="Cambria Math" w:hAnsi="Times New Roman" w:cs="Times New Roman"/>
                <w:b/>
                <w:sz w:val="24"/>
                <w:szCs w:val="24"/>
              </w:rPr>
            </m:ctrlPr>
          </m:dPr>
          <m:e>
            <m:eqArr>
              <m:eqArrPr>
                <m:ctrlPr>
                  <w:rPr>
                    <w:rFonts w:ascii="Cambria Math" w:hAnsi="Times New Roman" w:cs="Times New Roman"/>
                    <w:b/>
                    <w:sz w:val="24"/>
                    <w:szCs w:val="24"/>
                  </w:rPr>
                </m:ctrlPr>
              </m:eqArrPr>
              <m:e>
                <m:r>
                  <m:rPr>
                    <m:sty m:val="b"/>
                  </m:rPr>
                  <w:rPr>
                    <w:rFonts w:ascii="Cambria Math" w:hAnsi="Times New Roman" w:cs="Times New Roman"/>
                    <w:sz w:val="24"/>
                    <w:szCs w:val="24"/>
                  </w:rPr>
                  <m:t xml:space="preserve">1 if </m:t>
                </m:r>
                <m:sSub>
                  <m:sSubPr>
                    <m:ctrlPr>
                      <w:rPr>
                        <w:rFonts w:ascii="Cambria Math" w:hAnsi="Times New Roman" w:cs="Times New Roman"/>
                        <w:b/>
                        <w:sz w:val="24"/>
                        <w:szCs w:val="24"/>
                      </w:rPr>
                    </m:ctrlPr>
                  </m:sSubPr>
                  <m:e>
                    <m:r>
                      <m:rPr>
                        <m:sty m:val="b"/>
                      </m:rPr>
                      <w:rPr>
                        <w:rFonts w:ascii="Cambria Math" w:hAnsi="Times New Roman" w:cs="Times New Roman"/>
                        <w:sz w:val="24"/>
                        <w:szCs w:val="24"/>
                      </w:rPr>
                      <m:t>w</m:t>
                    </m:r>
                  </m:e>
                  <m:sub>
                    <m:r>
                      <m:rPr>
                        <m:sty m:val="b"/>
                      </m:rPr>
                      <w:rPr>
                        <w:rFonts w:ascii="Cambria Math" w:hAnsi="Times New Roman" w:cs="Times New Roman"/>
                        <w:sz w:val="24"/>
                        <w:szCs w:val="24"/>
                      </w:rPr>
                      <m:t>0</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Times New Roman" w:cs="Times New Roman"/>
                        <w:sz w:val="24"/>
                        <w:szCs w:val="24"/>
                      </w:rPr>
                      <m:t>w</m:t>
                    </m:r>
                  </m:e>
                  <m:sub>
                    <m:r>
                      <m:rPr>
                        <m:sty m:val="b"/>
                      </m:rPr>
                      <w:rPr>
                        <w:rFonts w:ascii="Cambria Math" w:hAnsi="Times New Roman" w:cs="Times New Roman"/>
                        <w:sz w:val="24"/>
                        <w:szCs w:val="24"/>
                      </w:rPr>
                      <m:t>1</m:t>
                    </m:r>
                  </m:sub>
                </m:sSub>
                <m:sSub>
                  <m:sSubPr>
                    <m:ctrlPr>
                      <w:rPr>
                        <w:rFonts w:ascii="Cambria Math" w:hAnsi="Times New Roman" w:cs="Times New Roman"/>
                        <w:b/>
                        <w:sz w:val="24"/>
                        <w:szCs w:val="24"/>
                      </w:rPr>
                    </m:ctrlPr>
                  </m:sSubPr>
                  <m:e>
                    <m:r>
                      <m:rPr>
                        <m:sty m:val="b"/>
                      </m:rPr>
                      <w:rPr>
                        <w:rFonts w:ascii="Cambria Math" w:hAnsi="Times New Roman" w:cs="Times New Roman"/>
                        <w:sz w:val="24"/>
                        <w:szCs w:val="24"/>
                      </w:rPr>
                      <m:t>x</m:t>
                    </m:r>
                  </m:e>
                  <m:sub>
                    <m:r>
                      <m:rPr>
                        <m:sty m:val="b"/>
                      </m:rPr>
                      <w:rPr>
                        <w:rFonts w:ascii="Cambria Math" w:hAnsi="Times New Roman" w:cs="Times New Roman"/>
                        <w:sz w:val="24"/>
                        <w:szCs w:val="24"/>
                      </w:rPr>
                      <m:t>1</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Times New Roman" w:cs="Times New Roman"/>
                        <w:sz w:val="24"/>
                        <w:szCs w:val="24"/>
                      </w:rPr>
                      <m:t>w</m:t>
                    </m:r>
                  </m:e>
                  <m:sub>
                    <m:r>
                      <m:rPr>
                        <m:sty m:val="b"/>
                      </m:rPr>
                      <w:rPr>
                        <w:rFonts w:ascii="Cambria Math" w:hAnsi="Times New Roman" w:cs="Times New Roman"/>
                        <w:sz w:val="24"/>
                        <w:szCs w:val="24"/>
                      </w:rPr>
                      <m:t>2</m:t>
                    </m:r>
                  </m:sub>
                </m:sSub>
                <m:sSub>
                  <m:sSubPr>
                    <m:ctrlPr>
                      <w:rPr>
                        <w:rFonts w:ascii="Cambria Math" w:hAnsi="Times New Roman" w:cs="Times New Roman"/>
                        <w:b/>
                        <w:sz w:val="24"/>
                        <w:szCs w:val="24"/>
                      </w:rPr>
                    </m:ctrlPr>
                  </m:sSubPr>
                  <m:e>
                    <m:r>
                      <m:rPr>
                        <m:sty m:val="b"/>
                      </m:rPr>
                      <w:rPr>
                        <w:rFonts w:ascii="Cambria Math" w:hAnsi="Times New Roman" w:cs="Times New Roman"/>
                        <w:sz w:val="24"/>
                        <w:szCs w:val="24"/>
                      </w:rPr>
                      <m:t>x</m:t>
                    </m:r>
                  </m:e>
                  <m:sub>
                    <m:r>
                      <m:rPr>
                        <m:sty m:val="b"/>
                      </m:rPr>
                      <w:rPr>
                        <w:rFonts w:ascii="Cambria Math" w:hAnsi="Times New Roman" w:cs="Times New Roman"/>
                        <w:sz w:val="24"/>
                        <w:szCs w:val="24"/>
                      </w:rPr>
                      <m:t>2</m:t>
                    </m:r>
                  </m:sub>
                </m:sSub>
                <m:r>
                  <m:rPr>
                    <m:sty m:val="b"/>
                  </m:rPr>
                  <w:rPr>
                    <w:rFonts w:ascii="Cambria Math" w:hAnsi="Times New Roman" w:cs="Times New Roman"/>
                    <w:sz w:val="24"/>
                    <w:szCs w:val="24"/>
                  </w:rPr>
                  <m:t>+</m:t>
                </m:r>
                <m:r>
                  <m:rPr>
                    <m:sty m:val="b"/>
                  </m:rPr>
                  <w:rPr>
                    <w:rFonts w:ascii="Cambria Math" w:hAnsi="Times New Roman" w:cs="Times New Roman"/>
                    <w:sz w:val="24"/>
                    <w:szCs w:val="24"/>
                  </w:rPr>
                  <m:t>……</m:t>
                </m:r>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Times New Roman" w:cs="Times New Roman"/>
                        <w:sz w:val="24"/>
                        <w:szCs w:val="24"/>
                      </w:rPr>
                      <m:t>w</m:t>
                    </m:r>
                  </m:e>
                  <m:sub>
                    <m:r>
                      <m:rPr>
                        <m:sty m:val="b"/>
                      </m:rPr>
                      <w:rPr>
                        <w:rFonts w:ascii="Cambria Math" w:hAnsi="Times New Roman" w:cs="Times New Roman"/>
                        <w:sz w:val="24"/>
                        <w:szCs w:val="24"/>
                      </w:rPr>
                      <m:t>n</m:t>
                    </m:r>
                  </m:sub>
                </m:sSub>
                <m:sSub>
                  <m:sSubPr>
                    <m:ctrlPr>
                      <w:rPr>
                        <w:rFonts w:ascii="Cambria Math" w:hAnsi="Times New Roman" w:cs="Times New Roman"/>
                        <w:b/>
                        <w:sz w:val="24"/>
                        <w:szCs w:val="24"/>
                      </w:rPr>
                    </m:ctrlPr>
                  </m:sSubPr>
                  <m:e>
                    <m:r>
                      <m:rPr>
                        <m:sty m:val="b"/>
                      </m:rPr>
                      <w:rPr>
                        <w:rFonts w:ascii="Cambria Math" w:hAnsi="Times New Roman" w:cs="Times New Roman"/>
                        <w:sz w:val="24"/>
                        <w:szCs w:val="24"/>
                      </w:rPr>
                      <m:t>x</m:t>
                    </m:r>
                  </m:e>
                  <m:sub>
                    <m:r>
                      <m:rPr>
                        <m:sty m:val="b"/>
                      </m:rPr>
                      <w:rPr>
                        <w:rFonts w:ascii="Cambria Math" w:hAnsi="Times New Roman" w:cs="Times New Roman"/>
                        <w:sz w:val="24"/>
                        <w:szCs w:val="24"/>
                      </w:rPr>
                      <m:t>n</m:t>
                    </m:r>
                  </m:sub>
                </m:sSub>
                <m:r>
                  <m:rPr>
                    <m:sty m:val="b"/>
                  </m:rPr>
                  <w:rPr>
                    <w:rFonts w:ascii="Cambria Math" w:hAnsi="Cambria Math" w:cs="Times New Roman"/>
                    <w:sz w:val="24"/>
                    <w:szCs w:val="24"/>
                  </w:rPr>
                  <m:t>&gt;</m:t>
                </m:r>
                <m:r>
                  <m:rPr>
                    <m:sty m:val="b"/>
                  </m:rPr>
                  <w:rPr>
                    <w:rFonts w:ascii="Cambria Math" w:hAnsi="Times New Roman" w:cs="Times New Roman"/>
                    <w:sz w:val="24"/>
                    <w:szCs w:val="24"/>
                  </w:rPr>
                  <m:t>0</m:t>
                </m:r>
              </m:e>
              <m:e>
                <m:r>
                  <m:rPr>
                    <m:sty m:val="b"/>
                  </m:rPr>
                  <w:rPr>
                    <w:rFonts w:ascii="Cambria Math" w:hAnsi="Times New Roman" w:cs="Times New Roman"/>
                    <w:sz w:val="24"/>
                    <w:szCs w:val="24"/>
                  </w:rPr>
                  <m:t>-</m:t>
                </m:r>
                <m:r>
                  <m:rPr>
                    <m:sty m:val="b"/>
                  </m:rPr>
                  <w:rPr>
                    <w:rFonts w:ascii="Cambria Math" w:hAnsi="Times New Roman" w:cs="Times New Roman"/>
                    <w:sz w:val="24"/>
                    <w:szCs w:val="24"/>
                  </w:rPr>
                  <m:t xml:space="preserve">1  otherwise                                                     </m:t>
                </m:r>
              </m:e>
            </m:eqArr>
          </m:e>
        </m:d>
      </m:oMath>
    </w:p>
    <w:p w:rsidR="003412BD" w:rsidRPr="000F53C0" w:rsidRDefault="003412BD" w:rsidP="003412BD">
      <w:pPr>
        <w:tabs>
          <w:tab w:val="left" w:pos="1560"/>
        </w:tabs>
        <w:rPr>
          <w:rFonts w:ascii="Times New Roman" w:eastAsiaTheme="minorEastAsia" w:hAnsi="Times New Roman" w:cs="Times New Roman"/>
          <w:sz w:val="24"/>
          <w:szCs w:val="24"/>
        </w:rPr>
      </w:pPr>
      <w:r w:rsidRPr="000F53C0">
        <w:rPr>
          <w:rFonts w:ascii="Times New Roman" w:eastAsiaTheme="minorEastAsia" w:hAnsi="Times New Roman" w:cs="Times New Roman"/>
          <w:sz w:val="24"/>
          <w:szCs w:val="24"/>
        </w:rPr>
        <w:t xml:space="preserve">Sometimes we will use the simpler vector notation </w:t>
      </w:r>
    </w:p>
    <w:p w:rsidR="003412BD" w:rsidRDefault="003412BD" w:rsidP="003412BD">
      <w:pPr>
        <w:tabs>
          <w:tab w:val="left" w:pos="1560"/>
        </w:tabs>
        <w:rPr>
          <w:rFonts w:eastAsiaTheme="minorEastAsia"/>
          <w:b/>
        </w:rPr>
      </w:pPr>
      <m:oMathPara>
        <m:oMath>
          <m:r>
            <m:rPr>
              <m:sty m:val="bi"/>
            </m:rPr>
            <w:rPr>
              <w:rFonts w:ascii="Cambria Math" w:hAnsi="Cambria Math"/>
            </w:rPr>
            <m:t>o</m:t>
          </m:r>
          <m:d>
            <m:dPr>
              <m:ctrlPr>
                <w:rPr>
                  <w:rFonts w:ascii="Cambria Math" w:hAnsi="Cambria Math"/>
                  <w:b/>
                  <w:i/>
                </w:rPr>
              </m:ctrlPr>
            </m:dPr>
            <m:e>
              <m:acc>
                <m:accPr>
                  <m:chr m:val="⃗"/>
                  <m:ctrlPr>
                    <w:rPr>
                      <w:rFonts w:ascii="Cambria Math" w:hAnsi="Cambria Math"/>
                      <w:b/>
                      <w:i/>
                    </w:rPr>
                  </m:ctrlPr>
                </m:accPr>
                <m:e>
                  <m:r>
                    <m:rPr>
                      <m:sty m:val="bi"/>
                    </m:rPr>
                    <w:rPr>
                      <w:rFonts w:ascii="Cambria Math" w:hAnsi="Cambria Math"/>
                    </w:rPr>
                    <m:t>x</m:t>
                  </m:r>
                </m:e>
              </m:acc>
            </m:e>
          </m:d>
          <m:r>
            <m:rPr>
              <m:sty m:val="bi"/>
            </m:rPr>
            <w:rPr>
              <w:rFonts w:ascii="Cambria Math" w:hAnsi="Cambria Math"/>
            </w:rPr>
            <m:t>=</m:t>
          </m:r>
          <m:d>
            <m:dPr>
              <m:begChr m:val="{"/>
              <m:endChr m:val=""/>
              <m:ctrlPr>
                <w:rPr>
                  <w:rFonts w:ascii="Cambria Math" w:hAnsi="Cambria Math"/>
                  <w:b/>
                  <w:i/>
                </w:rPr>
              </m:ctrlPr>
            </m:dPr>
            <m:e>
              <m:eqArr>
                <m:eqArrPr>
                  <m:ctrlPr>
                    <w:rPr>
                      <w:rFonts w:ascii="Cambria Math" w:hAnsi="Cambria Math"/>
                      <w:b/>
                      <w:i/>
                    </w:rPr>
                  </m:ctrlPr>
                </m:eqArrPr>
                <m:e>
                  <m:r>
                    <m:rPr>
                      <m:sty m:val="bi"/>
                    </m:rPr>
                    <w:rPr>
                      <w:rFonts w:ascii="Cambria Math" w:hAnsi="Cambria Math"/>
                    </w:rPr>
                    <m:t xml:space="preserve">1  if </m:t>
                  </m:r>
                  <m:acc>
                    <m:accPr>
                      <m:chr m:val="⃗"/>
                      <m:ctrlPr>
                        <w:rPr>
                          <w:rFonts w:ascii="Cambria Math" w:hAnsi="Cambria Math"/>
                          <w:b/>
                          <w:i/>
                        </w:rPr>
                      </m:ctrlPr>
                    </m:accPr>
                    <m:e>
                      <m:r>
                        <m:rPr>
                          <m:sty m:val="bi"/>
                        </m:rPr>
                        <w:rPr>
                          <w:rFonts w:ascii="Cambria Math" w:hAnsi="Cambria Math"/>
                        </w:rPr>
                        <m:t>w.</m:t>
                      </m:r>
                    </m:e>
                  </m:acc>
                  <m:acc>
                    <m:accPr>
                      <m:chr m:val="⃗"/>
                      <m:ctrlPr>
                        <w:rPr>
                          <w:rFonts w:ascii="Cambria Math" w:hAnsi="Cambria Math"/>
                          <w:b/>
                          <w:i/>
                        </w:rPr>
                      </m:ctrlPr>
                    </m:accPr>
                    <m:e>
                      <m:r>
                        <m:rPr>
                          <m:sty m:val="bi"/>
                        </m:rPr>
                        <w:rPr>
                          <w:rFonts w:ascii="Cambria Math" w:hAnsi="Cambria Math"/>
                        </w:rPr>
                        <m:t xml:space="preserve">x </m:t>
                      </m:r>
                    </m:e>
                  </m:acc>
                  <m:r>
                    <m:rPr>
                      <m:sty m:val="bi"/>
                    </m:rPr>
                    <w:rPr>
                      <w:rFonts w:ascii="Cambria Math" w:hAnsi="Cambria Math"/>
                    </w:rPr>
                    <m:t>&gt;</m:t>
                  </m:r>
                  <m:r>
                    <w:rPr>
                      <w:rFonts w:ascii="Cambria Math" w:hAnsi="Cambria Math"/>
                    </w:rPr>
                    <m:t>0</m:t>
                  </m:r>
                </m:e>
                <m:e>
                  <m:r>
                    <m:rPr>
                      <m:sty m:val="bi"/>
                    </m:rPr>
                    <w:rPr>
                      <w:rFonts w:ascii="Cambria Math" w:hAnsi="Cambria Math"/>
                    </w:rPr>
                    <m:t xml:space="preserve">-1 otherwise </m:t>
                  </m:r>
                </m:e>
              </m:eqArr>
            </m:e>
          </m:d>
        </m:oMath>
      </m:oMathPara>
    </w:p>
    <w:p w:rsidR="00EF19D5" w:rsidRPr="00EF19D5" w:rsidRDefault="00EF19D5" w:rsidP="00EF19D5">
      <w:pPr>
        <w:tabs>
          <w:tab w:val="left" w:pos="1560"/>
        </w:tabs>
        <w:jc w:val="both"/>
        <w:rPr>
          <w:rFonts w:ascii="Times New Roman" w:hAnsi="Times New Roman" w:cs="Times New Roman"/>
          <w:sz w:val="24"/>
        </w:rPr>
      </w:pPr>
      <w:r w:rsidRPr="00EF19D5">
        <w:rPr>
          <w:rFonts w:ascii="Times New Roman" w:hAnsi="Times New Roman" w:cs="Times New Roman"/>
          <w:sz w:val="24"/>
        </w:rPr>
        <w:t>Where</w:t>
      </w:r>
      <w:r>
        <w:rPr>
          <w:rFonts w:ascii="Times New Roman" w:hAnsi="Times New Roman" w:cs="Times New Roman"/>
          <w:sz w:val="24"/>
        </w:rPr>
        <w:t xml:space="preserve"> </w:t>
      </w:r>
      <w:r w:rsidRPr="00EF19D5">
        <w:rPr>
          <w:rFonts w:ascii="Times New Roman" w:hAnsi="Times New Roman" w:cs="Times New Roman"/>
          <w:sz w:val="24"/>
        </w:rPr>
        <w:t xml:space="preserve"> </w:t>
      </w:r>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w</m:t>
            </m:r>
          </m:e>
          <m:sub>
            <m:r>
              <m:rPr>
                <m:sty m:val="b"/>
              </m:rPr>
              <w:rPr>
                <w:rFonts w:ascii="Cambria Math" w:hAnsi="Times New Roman" w:cs="Times New Roman"/>
                <w:sz w:val="24"/>
                <w:szCs w:val="24"/>
              </w:rPr>
              <m:t>i</m:t>
            </m:r>
          </m:sub>
        </m:sSub>
      </m:oMath>
      <w:r w:rsidRPr="00EF19D5">
        <w:rPr>
          <w:rFonts w:ascii="Times New Roman" w:hAnsi="Times New Roman" w:cs="Times New Roman"/>
          <w:sz w:val="24"/>
        </w:rPr>
        <w:t xml:space="preserve"> is a weighted real-valued constant that specifies the contribution of input </w:t>
      </w:r>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x</m:t>
            </m:r>
          </m:e>
          <m:sub>
            <m:r>
              <m:rPr>
                <m:sty m:val="b"/>
              </m:rPr>
              <w:rPr>
                <w:rFonts w:ascii="Cambria Math" w:hAnsi="Times New Roman" w:cs="Times New Roman"/>
                <w:sz w:val="24"/>
                <w:szCs w:val="24"/>
              </w:rPr>
              <m:t>i</m:t>
            </m:r>
          </m:sub>
        </m:sSub>
      </m:oMath>
      <w:r w:rsidRPr="00EF19D5">
        <w:rPr>
          <w:rFonts w:ascii="Times New Roman" w:hAnsi="Times New Roman" w:cs="Times New Roman"/>
          <w:sz w:val="24"/>
        </w:rPr>
        <w:t xml:space="preserve">  to the perceptron </w:t>
      </w:r>
      <w:proofErr w:type="gramStart"/>
      <w:r w:rsidRPr="00EF19D5">
        <w:rPr>
          <w:rFonts w:ascii="Times New Roman" w:hAnsi="Times New Roman" w:cs="Times New Roman"/>
          <w:sz w:val="24"/>
        </w:rPr>
        <w:t>output.</w:t>
      </w:r>
      <w:proofErr w:type="gramEnd"/>
    </w:p>
    <w:p w:rsidR="00EF19D5" w:rsidRDefault="00EF19D5" w:rsidP="00EF19D5">
      <w:pPr>
        <w:tabs>
          <w:tab w:val="left" w:pos="1560"/>
        </w:tabs>
        <w:jc w:val="both"/>
        <w:rPr>
          <w:rFonts w:ascii="Times New Roman" w:hAnsi="Times New Roman" w:cs="Times New Roman"/>
          <w:sz w:val="24"/>
        </w:rPr>
      </w:pPr>
      <w:r w:rsidRPr="00EF19D5">
        <w:rPr>
          <w:rFonts w:ascii="Times New Roman" w:hAnsi="Times New Roman" w:cs="Times New Roman"/>
          <w:sz w:val="24"/>
        </w:rPr>
        <w:t>The amount (-</w:t>
      </w:r>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w</m:t>
            </m:r>
          </m:e>
          <m:sub>
            <m:r>
              <m:rPr>
                <m:sty m:val="b"/>
              </m:rPr>
              <w:rPr>
                <w:rFonts w:ascii="Cambria Math" w:hAnsi="Times New Roman" w:cs="Times New Roman"/>
                <w:sz w:val="24"/>
                <w:szCs w:val="24"/>
              </w:rPr>
              <m:t>o</m:t>
            </m:r>
          </m:sub>
        </m:sSub>
      </m:oMath>
      <w:r w:rsidRPr="00EF19D5">
        <w:rPr>
          <w:rFonts w:ascii="Times New Roman" w:hAnsi="Times New Roman" w:cs="Times New Roman"/>
          <w:sz w:val="24"/>
        </w:rPr>
        <w:t xml:space="preserve">) is a threshold that must be exceeded by the weighted combination of inputs </w:t>
      </w:r>
      <m:oMath>
        <m:r>
          <m:rPr>
            <m:sty m:val="b"/>
          </m:rPr>
          <w:rPr>
            <w:rFonts w:ascii="Cambria Math" w:hAnsi="Times New Roman" w:cs="Times New Roman"/>
            <w:sz w:val="24"/>
            <w:szCs w:val="24"/>
          </w:rPr>
          <m:t xml:space="preserve"> </m:t>
        </m:r>
        <m:sSub>
          <m:sSubPr>
            <m:ctrlPr>
              <w:rPr>
                <w:rFonts w:ascii="Cambria Math" w:hAnsi="Times New Roman" w:cs="Times New Roman"/>
                <w:b/>
                <w:sz w:val="24"/>
                <w:szCs w:val="24"/>
              </w:rPr>
            </m:ctrlPr>
          </m:sSubPr>
          <m:e>
            <m:r>
              <m:rPr>
                <m:sty m:val="b"/>
              </m:rPr>
              <w:rPr>
                <w:rFonts w:ascii="Cambria Math" w:hAnsi="Times New Roman" w:cs="Times New Roman"/>
                <w:sz w:val="24"/>
                <w:szCs w:val="24"/>
              </w:rPr>
              <m:t>w</m:t>
            </m:r>
          </m:e>
          <m:sub>
            <m:r>
              <m:rPr>
                <m:sty m:val="b"/>
              </m:rPr>
              <w:rPr>
                <w:rFonts w:ascii="Cambria Math" w:hAnsi="Times New Roman" w:cs="Times New Roman"/>
                <w:sz w:val="24"/>
                <w:szCs w:val="24"/>
              </w:rPr>
              <m:t>0</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Times New Roman" w:cs="Times New Roman"/>
                <w:sz w:val="24"/>
                <w:szCs w:val="24"/>
              </w:rPr>
              <m:t>w</m:t>
            </m:r>
          </m:e>
          <m:sub>
            <m:r>
              <m:rPr>
                <m:sty m:val="b"/>
              </m:rPr>
              <w:rPr>
                <w:rFonts w:ascii="Cambria Math" w:hAnsi="Times New Roman" w:cs="Times New Roman"/>
                <w:sz w:val="24"/>
                <w:szCs w:val="24"/>
              </w:rPr>
              <m:t>1</m:t>
            </m:r>
          </m:sub>
        </m:sSub>
        <m:sSub>
          <m:sSubPr>
            <m:ctrlPr>
              <w:rPr>
                <w:rFonts w:ascii="Cambria Math" w:hAnsi="Times New Roman" w:cs="Times New Roman"/>
                <w:b/>
                <w:sz w:val="24"/>
                <w:szCs w:val="24"/>
              </w:rPr>
            </m:ctrlPr>
          </m:sSubPr>
          <m:e>
            <m:r>
              <m:rPr>
                <m:sty m:val="b"/>
              </m:rPr>
              <w:rPr>
                <w:rFonts w:ascii="Cambria Math" w:hAnsi="Times New Roman" w:cs="Times New Roman"/>
                <w:sz w:val="24"/>
                <w:szCs w:val="24"/>
              </w:rPr>
              <m:t>x</m:t>
            </m:r>
          </m:e>
          <m:sub>
            <m:r>
              <m:rPr>
                <m:sty m:val="b"/>
              </m:rPr>
              <w:rPr>
                <w:rFonts w:ascii="Cambria Math" w:hAnsi="Times New Roman" w:cs="Times New Roman"/>
                <w:sz w:val="24"/>
                <w:szCs w:val="24"/>
              </w:rPr>
              <m:t>1</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Times New Roman" w:cs="Times New Roman"/>
                <w:sz w:val="24"/>
                <w:szCs w:val="24"/>
              </w:rPr>
              <m:t>w</m:t>
            </m:r>
          </m:e>
          <m:sub>
            <m:r>
              <m:rPr>
                <m:sty m:val="b"/>
              </m:rPr>
              <w:rPr>
                <w:rFonts w:ascii="Cambria Math" w:hAnsi="Times New Roman" w:cs="Times New Roman"/>
                <w:sz w:val="24"/>
                <w:szCs w:val="24"/>
              </w:rPr>
              <m:t>2</m:t>
            </m:r>
          </m:sub>
        </m:sSub>
        <m:sSub>
          <m:sSubPr>
            <m:ctrlPr>
              <w:rPr>
                <w:rFonts w:ascii="Cambria Math" w:hAnsi="Times New Roman" w:cs="Times New Roman"/>
                <w:b/>
                <w:sz w:val="24"/>
                <w:szCs w:val="24"/>
              </w:rPr>
            </m:ctrlPr>
          </m:sSubPr>
          <m:e>
            <m:r>
              <m:rPr>
                <m:sty m:val="b"/>
              </m:rPr>
              <w:rPr>
                <w:rFonts w:ascii="Cambria Math" w:hAnsi="Times New Roman" w:cs="Times New Roman"/>
                <w:sz w:val="24"/>
                <w:szCs w:val="24"/>
              </w:rPr>
              <m:t>x</m:t>
            </m:r>
          </m:e>
          <m:sub>
            <m:r>
              <m:rPr>
                <m:sty m:val="b"/>
              </m:rPr>
              <w:rPr>
                <w:rFonts w:ascii="Cambria Math" w:hAnsi="Times New Roman" w:cs="Times New Roman"/>
                <w:sz w:val="24"/>
                <w:szCs w:val="24"/>
              </w:rPr>
              <m:t>2</m:t>
            </m:r>
          </m:sub>
        </m:sSub>
        <m:r>
          <m:rPr>
            <m:sty m:val="b"/>
          </m:rPr>
          <w:rPr>
            <w:rFonts w:ascii="Cambria Math" w:hAnsi="Times New Roman" w:cs="Times New Roman"/>
            <w:sz w:val="24"/>
            <w:szCs w:val="24"/>
          </w:rPr>
          <m:t>+</m:t>
        </m:r>
        <m:r>
          <m:rPr>
            <m:sty m:val="b"/>
          </m:rPr>
          <w:rPr>
            <w:rFonts w:ascii="Cambria Math" w:hAnsi="Times New Roman" w:cs="Times New Roman"/>
            <w:sz w:val="24"/>
            <w:szCs w:val="24"/>
          </w:rPr>
          <m:t>……</m:t>
        </m:r>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Times New Roman" w:cs="Times New Roman"/>
                <w:sz w:val="24"/>
                <w:szCs w:val="24"/>
              </w:rPr>
              <m:t>w</m:t>
            </m:r>
          </m:e>
          <m:sub>
            <m:r>
              <m:rPr>
                <m:sty m:val="b"/>
              </m:rPr>
              <w:rPr>
                <w:rFonts w:ascii="Cambria Math" w:hAnsi="Times New Roman" w:cs="Times New Roman"/>
                <w:sz w:val="24"/>
                <w:szCs w:val="24"/>
              </w:rPr>
              <m:t>n</m:t>
            </m:r>
          </m:sub>
        </m:sSub>
        <m:sSub>
          <m:sSubPr>
            <m:ctrlPr>
              <w:rPr>
                <w:rFonts w:ascii="Cambria Math" w:hAnsi="Times New Roman" w:cs="Times New Roman"/>
                <w:b/>
                <w:sz w:val="24"/>
                <w:szCs w:val="24"/>
              </w:rPr>
            </m:ctrlPr>
          </m:sSubPr>
          <m:e>
            <m:r>
              <m:rPr>
                <m:sty m:val="b"/>
              </m:rPr>
              <w:rPr>
                <w:rFonts w:ascii="Cambria Math" w:hAnsi="Times New Roman" w:cs="Times New Roman"/>
                <w:sz w:val="24"/>
                <w:szCs w:val="24"/>
              </w:rPr>
              <m:t>x</m:t>
            </m:r>
          </m:e>
          <m:sub>
            <m:r>
              <m:rPr>
                <m:sty m:val="b"/>
              </m:rPr>
              <w:rPr>
                <w:rFonts w:ascii="Cambria Math" w:hAnsi="Times New Roman" w:cs="Times New Roman"/>
                <w:sz w:val="24"/>
                <w:szCs w:val="24"/>
              </w:rPr>
              <m:t>n</m:t>
            </m:r>
          </m:sub>
        </m:sSub>
      </m:oMath>
      <w:r w:rsidRPr="00EF19D5">
        <w:rPr>
          <w:rFonts w:ascii="Times New Roman" w:hAnsi="Times New Roman" w:cs="Times New Roman"/>
          <w:sz w:val="24"/>
        </w:rPr>
        <w:t xml:space="preserve"> for the perceptron to output a 1.</w:t>
      </w:r>
    </w:p>
    <w:p w:rsidR="009F50D0" w:rsidRDefault="009F50D0" w:rsidP="009F50D0">
      <w:pPr>
        <w:tabs>
          <w:tab w:val="left" w:pos="1560"/>
        </w:tabs>
        <w:jc w:val="both"/>
        <w:rPr>
          <w:rFonts w:ascii="Times New Roman" w:hAnsi="Times New Roman" w:cs="Times New Roman"/>
          <w:sz w:val="24"/>
        </w:rPr>
      </w:pPr>
    </w:p>
    <w:p w:rsidR="009F50D0" w:rsidRPr="009F50D0" w:rsidRDefault="009F50D0" w:rsidP="009F50D0">
      <w:pPr>
        <w:tabs>
          <w:tab w:val="left" w:pos="1560"/>
        </w:tabs>
        <w:jc w:val="both"/>
        <w:rPr>
          <w:rFonts w:ascii="Times New Roman" w:hAnsi="Times New Roman" w:cs="Times New Roman"/>
          <w:sz w:val="24"/>
        </w:rPr>
      </w:pPr>
      <w:r w:rsidRPr="009F50D0">
        <w:rPr>
          <w:rFonts w:ascii="Times New Roman" w:hAnsi="Times New Roman" w:cs="Times New Roman"/>
          <w:sz w:val="24"/>
        </w:rPr>
        <w:lastRenderedPageBreak/>
        <w:t xml:space="preserve">Imagine an extra constant input </w:t>
      </w:r>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x</m:t>
            </m:r>
          </m:e>
          <m:sub>
            <m:r>
              <m:rPr>
                <m:sty m:val="b"/>
              </m:rPr>
              <w:rPr>
                <w:rFonts w:ascii="Cambria Math" w:hAnsi="Times New Roman" w:cs="Times New Roman"/>
                <w:sz w:val="24"/>
                <w:szCs w:val="24"/>
              </w:rPr>
              <m:t>o</m:t>
            </m:r>
          </m:sub>
        </m:sSub>
      </m:oMath>
      <w:r w:rsidRPr="009F50D0">
        <w:rPr>
          <w:rFonts w:ascii="Times New Roman" w:hAnsi="Times New Roman" w:cs="Times New Roman"/>
          <w:sz w:val="24"/>
        </w:rPr>
        <w:t xml:space="preserve">= 1 to simplify notation, enabling us to write the </w:t>
      </w:r>
      <w:r>
        <w:rPr>
          <w:rFonts w:ascii="Times New Roman" w:hAnsi="Times New Roman" w:cs="Times New Roman"/>
          <w:sz w:val="24"/>
        </w:rPr>
        <w:t xml:space="preserve">above </w:t>
      </w:r>
      <w:r w:rsidRPr="009F50D0">
        <w:rPr>
          <w:rFonts w:ascii="Times New Roman" w:hAnsi="Times New Roman" w:cs="Times New Roman"/>
          <w:sz w:val="24"/>
        </w:rPr>
        <w:t>mentioned inequality as</w:t>
      </w:r>
      <m:oMath>
        <m:nary>
          <m:naryPr>
            <m:chr m:val="∑"/>
            <m:limLoc m:val="undOvr"/>
            <m:ctrlPr>
              <w:rPr>
                <w:rFonts w:ascii="Cambria Math" w:hAnsi="Cambria Math" w:cs="Times New Roman"/>
                <w:b/>
                <w:i/>
                <w:sz w:val="24"/>
              </w:rPr>
            </m:ctrlPr>
          </m:naryPr>
          <m:sub>
            <m:r>
              <m:rPr>
                <m:sty m:val="bi"/>
              </m:rPr>
              <w:rPr>
                <w:rFonts w:ascii="Cambria Math" w:hAnsi="Cambria Math" w:cs="Times New Roman"/>
                <w:sz w:val="24"/>
              </w:rPr>
              <m:t>i=0</m:t>
            </m:r>
          </m:sub>
          <m:sup>
            <m:r>
              <m:rPr>
                <m:sty m:val="bi"/>
              </m:rPr>
              <w:rPr>
                <w:rFonts w:ascii="Cambria Math" w:hAnsi="Cambria Math" w:cs="Times New Roman"/>
                <w:sz w:val="24"/>
              </w:rPr>
              <m:t>n</m:t>
            </m:r>
          </m:sup>
          <m:e>
            <m:sSub>
              <m:sSubPr>
                <m:ctrlPr>
                  <w:rPr>
                    <w:rFonts w:ascii="Cambria Math" w:hAnsi="Times New Roman" w:cs="Times New Roman"/>
                    <w:b/>
                    <w:sz w:val="24"/>
                    <w:szCs w:val="24"/>
                  </w:rPr>
                </m:ctrlPr>
              </m:sSubPr>
              <m:e>
                <m:r>
                  <m:rPr>
                    <m:sty m:val="b"/>
                  </m:rPr>
                  <w:rPr>
                    <w:rFonts w:ascii="Cambria Math" w:hAnsi="Times New Roman" w:cs="Times New Roman"/>
                    <w:sz w:val="24"/>
                    <w:szCs w:val="24"/>
                  </w:rPr>
                  <m:t>w</m:t>
                </m:r>
              </m:e>
              <m:sub>
                <m:r>
                  <m:rPr>
                    <m:sty m:val="b"/>
                  </m:rPr>
                  <w:rPr>
                    <w:rFonts w:ascii="Cambria Math" w:hAnsi="Times New Roman" w:cs="Times New Roman"/>
                    <w:sz w:val="24"/>
                    <w:szCs w:val="24"/>
                  </w:rPr>
                  <m:t>i</m:t>
                </m:r>
              </m:sub>
            </m:sSub>
            <m:sSub>
              <m:sSubPr>
                <m:ctrlPr>
                  <w:rPr>
                    <w:rFonts w:ascii="Cambria Math" w:hAnsi="Times New Roman" w:cs="Times New Roman"/>
                    <w:b/>
                    <w:sz w:val="24"/>
                    <w:szCs w:val="24"/>
                  </w:rPr>
                </m:ctrlPr>
              </m:sSubPr>
              <m:e>
                <m:r>
                  <m:rPr>
                    <m:sty m:val="b"/>
                  </m:rPr>
                  <w:rPr>
                    <w:rFonts w:ascii="Cambria Math" w:hAnsi="Times New Roman" w:cs="Times New Roman"/>
                    <w:sz w:val="24"/>
                    <w:szCs w:val="24"/>
                  </w:rPr>
                  <m:t>x</m:t>
                </m:r>
              </m:e>
              <m:sub>
                <m:r>
                  <m:rPr>
                    <m:sty m:val="b"/>
                  </m:rPr>
                  <w:rPr>
                    <w:rFonts w:ascii="Cambria Math" w:hAnsi="Times New Roman" w:cs="Times New Roman"/>
                    <w:sz w:val="24"/>
                    <w:szCs w:val="24"/>
                  </w:rPr>
                  <m:t>i</m:t>
                </m:r>
              </m:sub>
            </m:sSub>
            <m:r>
              <m:rPr>
                <m:sty m:val="b"/>
              </m:rPr>
              <w:rPr>
                <w:rFonts w:ascii="Cambria Math" w:hAnsi="Times New Roman" w:cs="Times New Roman"/>
                <w:sz w:val="24"/>
                <w:szCs w:val="24"/>
              </w:rPr>
              <m:t>&gt;</m:t>
            </m:r>
            <m:r>
              <w:rPr>
                <w:rFonts w:ascii="Cambria Math" w:hAnsi="Times New Roman" w:cs="Times New Roman"/>
                <w:sz w:val="24"/>
                <w:szCs w:val="24"/>
              </w:rPr>
              <m:t>0</m:t>
            </m:r>
          </m:e>
        </m:nary>
      </m:oMath>
      <w:r w:rsidRPr="009F50D0">
        <w:rPr>
          <w:rFonts w:ascii="Times New Roman" w:hAnsi="Times New Roman" w:cs="Times New Roman"/>
          <w:sz w:val="24"/>
        </w:rPr>
        <w:t>  or in vector, form as</w:t>
      </w:r>
      <w:r>
        <w:rPr>
          <w:rFonts w:ascii="Times New Roman" w:hAnsi="Times New Roman" w:cs="Times New Roman"/>
          <w:sz w:val="24"/>
        </w:rPr>
        <w:t xml:space="preserve">  </w:t>
      </w:r>
      <m:oMath>
        <m:acc>
          <m:accPr>
            <m:chr m:val="⃗"/>
            <m:ctrlPr>
              <w:rPr>
                <w:rFonts w:ascii="Cambria Math" w:hAnsi="Cambria Math"/>
                <w:b/>
                <w:i/>
              </w:rPr>
            </m:ctrlPr>
          </m:accPr>
          <m:e>
            <m:r>
              <m:rPr>
                <m:sty m:val="bi"/>
              </m:rPr>
              <w:rPr>
                <w:rFonts w:ascii="Cambria Math" w:hAnsi="Cambria Math"/>
              </w:rPr>
              <m:t>w.</m:t>
            </m:r>
          </m:e>
        </m:acc>
        <m:acc>
          <m:accPr>
            <m:chr m:val="⃗"/>
            <m:ctrlPr>
              <w:rPr>
                <w:rFonts w:ascii="Cambria Math" w:hAnsi="Cambria Math"/>
                <w:b/>
                <w:i/>
              </w:rPr>
            </m:ctrlPr>
          </m:accPr>
          <m:e>
            <m:r>
              <m:rPr>
                <m:sty m:val="bi"/>
              </m:rPr>
              <w:rPr>
                <w:rFonts w:ascii="Cambria Math" w:hAnsi="Cambria Math"/>
              </w:rPr>
              <m:t xml:space="preserve">x </m:t>
            </m:r>
          </m:e>
        </m:acc>
        <m:r>
          <m:rPr>
            <m:sty m:val="bi"/>
          </m:rPr>
          <w:rPr>
            <w:rFonts w:ascii="Cambria Math" w:hAnsi="Cambria Math"/>
          </w:rPr>
          <m:t>&gt;</m:t>
        </m:r>
        <m:r>
          <w:rPr>
            <w:rFonts w:ascii="Cambria Math" w:hAnsi="Cambria Math"/>
          </w:rPr>
          <m:t>0</m:t>
        </m:r>
      </m:oMath>
      <w:r>
        <w:rPr>
          <w:rFonts w:ascii="Times New Roman" w:hAnsi="Times New Roman" w:cs="Times New Roman"/>
          <w:sz w:val="24"/>
        </w:rPr>
        <w:t xml:space="preserve">   </w:t>
      </w:r>
    </w:p>
    <w:p w:rsidR="009F50D0" w:rsidRPr="009F50D0" w:rsidRDefault="009F50D0" w:rsidP="009F50D0">
      <w:pPr>
        <w:tabs>
          <w:tab w:val="left" w:pos="1560"/>
        </w:tabs>
        <w:jc w:val="both"/>
        <w:rPr>
          <w:rFonts w:ascii="Times New Roman" w:hAnsi="Times New Roman" w:cs="Times New Roman"/>
          <w:sz w:val="24"/>
        </w:rPr>
      </w:pPr>
      <w:r w:rsidRPr="009F50D0">
        <w:rPr>
          <w:rFonts w:ascii="Times New Roman" w:hAnsi="Times New Roman" w:cs="Times New Roman"/>
          <w:sz w:val="24"/>
        </w:rPr>
        <w:t> </w:t>
      </w:r>
    </w:p>
    <w:p w:rsidR="009F50D0" w:rsidRDefault="009F50D0" w:rsidP="009F50D0">
      <w:pPr>
        <w:tabs>
          <w:tab w:val="left" w:pos="1560"/>
        </w:tabs>
        <w:jc w:val="both"/>
        <w:rPr>
          <w:rFonts w:ascii="Times New Roman" w:hAnsi="Times New Roman" w:cs="Times New Roman"/>
          <w:sz w:val="24"/>
        </w:rPr>
      </w:pPr>
      <w:r w:rsidRPr="009F50D0">
        <w:rPr>
          <w:rFonts w:ascii="Times New Roman" w:hAnsi="Times New Roman" w:cs="Times New Roman"/>
          <w:sz w:val="24"/>
        </w:rPr>
        <w:t>For convenience, we will sometimes write the perceptron function as</w:t>
      </w:r>
    </w:p>
    <w:p w:rsidR="00BD1BD8" w:rsidRPr="00BD1BD8" w:rsidRDefault="00BD1BD8" w:rsidP="009F50D0">
      <w:pPr>
        <w:tabs>
          <w:tab w:val="left" w:pos="1560"/>
        </w:tabs>
        <w:jc w:val="both"/>
        <w:rPr>
          <w:rFonts w:ascii="Times New Roman" w:eastAsiaTheme="minorEastAsia" w:hAnsi="Times New Roman" w:cs="Times New Roman"/>
          <w:sz w:val="24"/>
          <w:szCs w:val="24"/>
        </w:rPr>
      </w:pPr>
      <m:oMathPara>
        <m:oMath>
          <m:r>
            <m:rPr>
              <m:sty m:val="bi"/>
            </m:rPr>
            <w:rPr>
              <w:rFonts w:ascii="Cambria Math" w:hAnsi="Cambria Math"/>
              <w:sz w:val="24"/>
              <w:szCs w:val="24"/>
            </w:rPr>
            <m:t>o</m:t>
          </m:r>
          <m:d>
            <m:dPr>
              <m:ctrlPr>
                <w:rPr>
                  <w:rFonts w:ascii="Cambria Math" w:hAnsi="Cambria Math"/>
                  <w:b/>
                  <w:i/>
                  <w:sz w:val="24"/>
                  <w:szCs w:val="24"/>
                </w:rPr>
              </m:ctrlPr>
            </m:dPr>
            <m:e>
              <m:acc>
                <m:accPr>
                  <m:chr m:val="⃗"/>
                  <m:ctrlPr>
                    <w:rPr>
                      <w:rFonts w:ascii="Cambria Math" w:hAnsi="Cambria Math"/>
                      <w:b/>
                      <w:i/>
                      <w:sz w:val="24"/>
                      <w:szCs w:val="24"/>
                    </w:rPr>
                  </m:ctrlPr>
                </m:accPr>
                <m:e>
                  <m:r>
                    <m:rPr>
                      <m:sty m:val="bi"/>
                    </m:rPr>
                    <w:rPr>
                      <w:rFonts w:ascii="Cambria Math" w:hAnsi="Cambria Math"/>
                      <w:sz w:val="24"/>
                      <w:szCs w:val="24"/>
                    </w:rPr>
                    <m:t>x</m:t>
                  </m:r>
                </m:e>
              </m:acc>
            </m:e>
          </m:d>
          <m:r>
            <w:rPr>
              <w:rFonts w:ascii="Cambria Math" w:hAnsi="Cambria Math" w:cs="Times New Roman"/>
              <w:sz w:val="24"/>
              <w:szCs w:val="24"/>
            </w:rPr>
            <m:t>=sgn</m:t>
          </m:r>
          <m:d>
            <m:dPr>
              <m:ctrlPr>
                <w:rPr>
                  <w:rFonts w:ascii="Cambria Math" w:hAnsi="Cambria Math" w:cs="Times New Roman"/>
                  <w:i/>
                  <w:sz w:val="24"/>
                  <w:szCs w:val="24"/>
                </w:rPr>
              </m:ctrlPr>
            </m:dPr>
            <m:e>
              <m:acc>
                <m:accPr>
                  <m:chr m:val="⃗"/>
                  <m:ctrlPr>
                    <w:rPr>
                      <w:rFonts w:ascii="Cambria Math" w:hAnsi="Cambria Math"/>
                      <w:b/>
                      <w:i/>
                      <w:sz w:val="24"/>
                      <w:szCs w:val="24"/>
                    </w:rPr>
                  </m:ctrlPr>
                </m:accPr>
                <m:e>
                  <m:r>
                    <m:rPr>
                      <m:sty m:val="bi"/>
                    </m:rPr>
                    <w:rPr>
                      <w:rFonts w:ascii="Cambria Math" w:hAnsi="Cambria Math"/>
                      <w:sz w:val="24"/>
                      <w:szCs w:val="24"/>
                    </w:rPr>
                    <m:t>w.</m:t>
                  </m:r>
                </m:e>
              </m:acc>
              <m:acc>
                <m:accPr>
                  <m:chr m:val="⃗"/>
                  <m:ctrlPr>
                    <w:rPr>
                      <w:rFonts w:ascii="Cambria Math" w:hAnsi="Cambria Math"/>
                      <w:b/>
                      <w:i/>
                      <w:sz w:val="24"/>
                      <w:szCs w:val="24"/>
                    </w:rPr>
                  </m:ctrlPr>
                </m:accPr>
                <m:e>
                  <m:r>
                    <m:rPr>
                      <m:sty m:val="bi"/>
                    </m:rPr>
                    <w:rPr>
                      <w:rFonts w:ascii="Cambria Math" w:hAnsi="Cambria Math"/>
                      <w:sz w:val="24"/>
                      <w:szCs w:val="24"/>
                    </w:rPr>
                    <m:t xml:space="preserve">x </m:t>
                  </m:r>
                </m:e>
              </m:acc>
            </m:e>
          </m:d>
        </m:oMath>
      </m:oMathPara>
    </w:p>
    <w:p w:rsidR="00BD1BD8" w:rsidRDefault="00BD1BD8" w:rsidP="009F50D0">
      <w:pPr>
        <w:tabs>
          <w:tab w:val="left" w:pos="1560"/>
        </w:tabs>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                                               Where </w:t>
      </w:r>
    </w:p>
    <w:p w:rsidR="00BD1BD8" w:rsidRPr="00BD1BD8" w:rsidRDefault="00BD1BD8" w:rsidP="009F50D0">
      <w:pPr>
        <w:tabs>
          <w:tab w:val="left" w:pos="1560"/>
        </w:tabs>
        <w:jc w:val="both"/>
        <w:rPr>
          <w:rFonts w:ascii="Times New Roman" w:hAnsi="Times New Roman" w:cs="Times New Roman"/>
          <w:b/>
          <w:sz w:val="24"/>
        </w:rPr>
      </w:pPr>
      <m:oMathPara>
        <m:oMath>
          <m:r>
            <m:rPr>
              <m:sty m:val="bi"/>
            </m:rPr>
            <w:rPr>
              <w:rFonts w:ascii="Cambria Math" w:hAnsi="Cambria Math" w:cs="Times New Roman"/>
              <w:sz w:val="24"/>
            </w:rPr>
            <m:t>sgn</m:t>
          </m:r>
          <m:d>
            <m:dPr>
              <m:ctrlPr>
                <w:rPr>
                  <w:rFonts w:ascii="Cambria Math" w:hAnsi="Cambria Math" w:cs="Times New Roman"/>
                  <w:b/>
                  <w:i/>
                  <w:sz w:val="24"/>
                </w:rPr>
              </m:ctrlPr>
            </m:dPr>
            <m:e>
              <m:r>
                <m:rPr>
                  <m:sty m:val="bi"/>
                </m:rPr>
                <w:rPr>
                  <w:rFonts w:ascii="Cambria Math" w:hAnsi="Cambria Math"/>
                </w:rPr>
                <m:t>y</m:t>
              </m:r>
            </m:e>
          </m:d>
          <m:r>
            <m:rPr>
              <m:sty m:val="bi"/>
            </m:rPr>
            <w:rPr>
              <w:rFonts w:ascii="Cambria Math" w:hAnsi="Cambria Math" w:cs="Times New Roman"/>
              <w:sz w:val="24"/>
            </w:rPr>
            <m:t>=</m:t>
          </m:r>
          <m:d>
            <m:dPr>
              <m:begChr m:val="{"/>
              <m:endChr m:val=""/>
              <m:ctrlPr>
                <w:rPr>
                  <w:rFonts w:ascii="Cambria Math" w:hAnsi="Cambria Math" w:cs="Times New Roman"/>
                  <w:b/>
                  <w:i/>
                  <w:sz w:val="24"/>
                </w:rPr>
              </m:ctrlPr>
            </m:dPr>
            <m:e>
              <m:eqArr>
                <m:eqArrPr>
                  <m:ctrlPr>
                    <w:rPr>
                      <w:rFonts w:ascii="Cambria Math" w:hAnsi="Cambria Math" w:cs="Times New Roman"/>
                      <w:b/>
                      <w:i/>
                      <w:sz w:val="24"/>
                    </w:rPr>
                  </m:ctrlPr>
                </m:eqArrPr>
                <m:e>
                  <m:r>
                    <m:rPr>
                      <m:sty m:val="bi"/>
                    </m:rPr>
                    <w:rPr>
                      <w:rFonts w:ascii="Cambria Math" w:hAnsi="Cambria Math" w:cs="Times New Roman"/>
                      <w:sz w:val="24"/>
                    </w:rPr>
                    <m:t>1 if y</m:t>
                  </m:r>
                  <m:r>
                    <w:rPr>
                      <w:rFonts w:ascii="Cambria Math" w:hAnsi="Cambria Math" w:cs="Times New Roman"/>
                      <w:sz w:val="24"/>
                    </w:rPr>
                    <m:t>&gt;0</m:t>
                  </m:r>
                </m:e>
                <m:e>
                  <m:r>
                    <m:rPr>
                      <m:sty m:val="bi"/>
                    </m:rPr>
                    <w:rPr>
                      <w:rFonts w:ascii="Cambria Math" w:hAnsi="Cambria Math" w:cs="Times New Roman"/>
                      <w:sz w:val="24"/>
                    </w:rPr>
                    <m:t>-1 otherwise</m:t>
                  </m:r>
                </m:e>
              </m:eqArr>
            </m:e>
          </m:d>
        </m:oMath>
      </m:oMathPara>
    </w:p>
    <w:p w:rsidR="009F50D0" w:rsidRDefault="00BD1BD8" w:rsidP="009F50D0">
      <w:pPr>
        <w:tabs>
          <w:tab w:val="left" w:pos="1560"/>
        </w:tabs>
        <w:jc w:val="both"/>
        <w:rPr>
          <w:rFonts w:ascii="Times New Roman" w:hAnsi="Times New Roman" w:cs="Times New Roman"/>
          <w:sz w:val="24"/>
        </w:rPr>
      </w:pPr>
      <w:r w:rsidRPr="00BD1BD8">
        <w:rPr>
          <w:rFonts w:ascii="Times New Roman" w:hAnsi="Times New Roman" w:cs="Times New Roman"/>
          <w:sz w:val="24"/>
        </w:rPr>
        <w:t>Choosing values for the weights w0</w:t>
      </w:r>
      <w:proofErr w:type="gramStart"/>
      <w:r w:rsidRPr="00BD1BD8">
        <w:rPr>
          <w:rFonts w:ascii="Times New Roman" w:hAnsi="Times New Roman" w:cs="Times New Roman"/>
          <w:sz w:val="24"/>
        </w:rPr>
        <w:t>,…..</w:t>
      </w:r>
      <w:proofErr w:type="spellStart"/>
      <w:proofErr w:type="gramEnd"/>
      <w:r w:rsidRPr="00BD1BD8">
        <w:rPr>
          <w:rFonts w:ascii="Times New Roman" w:hAnsi="Times New Roman" w:cs="Times New Roman"/>
          <w:sz w:val="24"/>
        </w:rPr>
        <w:t>wn</w:t>
      </w:r>
      <w:proofErr w:type="spellEnd"/>
      <w:r w:rsidRPr="00BD1BD8">
        <w:rPr>
          <w:rFonts w:ascii="Times New Roman" w:hAnsi="Times New Roman" w:cs="Times New Roman"/>
          <w:sz w:val="24"/>
        </w:rPr>
        <w:t> is part of learning a perceptron. As a result, the set of all potential real-valued weight vectors is the space H of candidate hypotheses examined in perceptron learning.</w:t>
      </w:r>
    </w:p>
    <w:p w:rsidR="00BD1BD8" w:rsidRPr="00BD1BD8" w:rsidRDefault="00BD1BD8" w:rsidP="009F50D0">
      <w:pPr>
        <w:tabs>
          <w:tab w:val="left" w:pos="1560"/>
        </w:tabs>
        <w:jc w:val="both"/>
        <w:rPr>
          <w:rFonts w:ascii="Times New Roman" w:hAnsi="Times New Roman" w:cs="Times New Roman"/>
          <w:b/>
          <w:sz w:val="24"/>
        </w:rPr>
      </w:pPr>
      <m:oMathPara>
        <m:oMath>
          <m:r>
            <m:rPr>
              <m:sty m:val="bi"/>
            </m:rPr>
            <w:rPr>
              <w:rFonts w:ascii="Cambria Math" w:hAnsi="Cambria Math" w:cs="Times New Roman"/>
              <w:sz w:val="24"/>
            </w:rPr>
            <m:t>H=</m:t>
          </m:r>
          <m:d>
            <m:dPr>
              <m:begChr m:val="{"/>
              <m:endChr m:val="}"/>
              <m:ctrlPr>
                <w:rPr>
                  <w:rFonts w:ascii="Cambria Math" w:hAnsi="Cambria Math" w:cs="Times New Roman"/>
                  <w:b/>
                  <w:i/>
                  <w:sz w:val="24"/>
                </w:rPr>
              </m:ctrlPr>
            </m:dPr>
            <m:e>
              <m:acc>
                <m:accPr>
                  <m:chr m:val="⃗"/>
                  <m:ctrlPr>
                    <w:rPr>
                      <w:rFonts w:ascii="Cambria Math" w:hAnsi="Cambria Math" w:cs="Times New Roman"/>
                      <w:b/>
                      <w:i/>
                      <w:sz w:val="24"/>
                    </w:rPr>
                  </m:ctrlPr>
                </m:accPr>
                <m:e>
                  <m:r>
                    <m:rPr>
                      <m:sty m:val="bi"/>
                    </m:rPr>
                    <w:rPr>
                      <w:rFonts w:ascii="Cambria Math" w:hAnsi="Cambria Math" w:cs="Times New Roman"/>
                      <w:sz w:val="24"/>
                    </w:rPr>
                    <m:t>w</m:t>
                  </m:r>
                </m:e>
              </m:acc>
              <m:r>
                <m:rPr>
                  <m:sty m:val="bi"/>
                </m:rPr>
                <w:rPr>
                  <w:rFonts w:ascii="Cambria Math" w:hAnsi="Cambria Math" w:cs="Times New Roman"/>
                  <w:sz w:val="24"/>
                </w:rPr>
                <m:t>|</m:t>
              </m:r>
              <m:acc>
                <m:accPr>
                  <m:chr m:val="⃗"/>
                  <m:ctrlPr>
                    <w:rPr>
                      <w:rFonts w:ascii="Cambria Math" w:hAnsi="Cambria Math" w:cs="Times New Roman"/>
                      <w:b/>
                      <w:i/>
                      <w:sz w:val="24"/>
                    </w:rPr>
                  </m:ctrlPr>
                </m:accPr>
                <m:e>
                  <m:r>
                    <m:rPr>
                      <m:sty m:val="bi"/>
                    </m:rPr>
                    <w:rPr>
                      <w:rFonts w:ascii="Cambria Math" w:hAnsi="Cambria Math" w:cs="Times New Roman"/>
                      <w:sz w:val="24"/>
                    </w:rPr>
                    <m:t>w</m:t>
                  </m:r>
                </m:e>
              </m:acc>
              <m:r>
                <m:rPr>
                  <m:sty m:val="bi"/>
                </m:rPr>
                <w:rPr>
                  <w:rFonts w:ascii="Cambria Math" w:hAnsi="Cambria Math" w:cs="Times New Roman"/>
                  <w:sz w:val="24"/>
                </w:rPr>
                <m:t xml:space="preserve">  ∈</m:t>
              </m:r>
              <m:sSup>
                <m:sSupPr>
                  <m:ctrlPr>
                    <w:rPr>
                      <w:rFonts w:ascii="Cambria Math" w:hAnsi="Cambria Math" w:cs="Times New Roman"/>
                      <w:b/>
                      <w:i/>
                      <w:sz w:val="24"/>
                    </w:rPr>
                  </m:ctrlPr>
                </m:sSupPr>
                <m:e>
                  <m:r>
                    <m:rPr>
                      <m:sty m:val="bi"/>
                    </m:rPr>
                    <w:rPr>
                      <w:rFonts w:ascii="Cambria Math" w:hAnsi="Cambria Math" w:cs="Times New Roman"/>
                      <w:sz w:val="24"/>
                    </w:rPr>
                    <m:t>R</m:t>
                  </m:r>
                </m:e>
                <m:sup>
                  <m:d>
                    <m:dPr>
                      <m:ctrlPr>
                        <w:rPr>
                          <w:rFonts w:ascii="Cambria Math" w:hAnsi="Cambria Math" w:cs="Times New Roman"/>
                          <w:b/>
                          <w:i/>
                          <w:sz w:val="24"/>
                        </w:rPr>
                      </m:ctrlPr>
                    </m:dPr>
                    <m:e>
                      <m:r>
                        <m:rPr>
                          <m:sty m:val="bi"/>
                        </m:rPr>
                        <w:rPr>
                          <w:rFonts w:ascii="Cambria Math" w:hAnsi="Cambria Math" w:cs="Times New Roman"/>
                          <w:sz w:val="24"/>
                        </w:rPr>
                        <m:t>n+1</m:t>
                      </m:r>
                    </m:e>
                  </m:d>
                </m:sup>
              </m:sSup>
            </m:e>
          </m:d>
        </m:oMath>
      </m:oMathPara>
    </w:p>
    <w:p w:rsidR="006149C8" w:rsidRPr="006149C8" w:rsidRDefault="006149C8" w:rsidP="006149C8">
      <w:pPr>
        <w:tabs>
          <w:tab w:val="left" w:pos="1560"/>
        </w:tabs>
        <w:jc w:val="both"/>
        <w:rPr>
          <w:rFonts w:ascii="Times New Roman" w:hAnsi="Times New Roman" w:cs="Times New Roman"/>
          <w:sz w:val="24"/>
        </w:rPr>
      </w:pPr>
      <w:r w:rsidRPr="006149C8">
        <w:rPr>
          <w:rFonts w:ascii="Times New Roman" w:hAnsi="Times New Roman" w:cs="Times New Roman"/>
          <w:b/>
          <w:bCs/>
          <w:sz w:val="24"/>
        </w:rPr>
        <w:t>Representational Power of Perceptrons:</w:t>
      </w:r>
    </w:p>
    <w:p w:rsidR="006149C8" w:rsidRPr="006149C8" w:rsidRDefault="006149C8" w:rsidP="006149C8">
      <w:pPr>
        <w:numPr>
          <w:ilvl w:val="0"/>
          <w:numId w:val="2"/>
        </w:numPr>
        <w:tabs>
          <w:tab w:val="left" w:pos="1560"/>
        </w:tabs>
        <w:jc w:val="both"/>
        <w:rPr>
          <w:rFonts w:ascii="Times New Roman" w:hAnsi="Times New Roman" w:cs="Times New Roman"/>
          <w:sz w:val="24"/>
        </w:rPr>
      </w:pPr>
      <w:r w:rsidRPr="006149C8">
        <w:rPr>
          <w:rFonts w:ascii="Times New Roman" w:hAnsi="Times New Roman" w:cs="Times New Roman"/>
          <w:sz w:val="24"/>
        </w:rPr>
        <w:t xml:space="preserve">In the n-dimensional space of occurrences, the perceptron may be seen as a </w:t>
      </w:r>
      <w:proofErr w:type="spellStart"/>
      <w:r w:rsidRPr="006149C8">
        <w:rPr>
          <w:rFonts w:ascii="Times New Roman" w:hAnsi="Times New Roman" w:cs="Times New Roman"/>
          <w:sz w:val="24"/>
        </w:rPr>
        <w:t>hyperplane</w:t>
      </w:r>
      <w:proofErr w:type="spellEnd"/>
      <w:r w:rsidRPr="006149C8">
        <w:rPr>
          <w:rFonts w:ascii="Times New Roman" w:hAnsi="Times New Roman" w:cs="Times New Roman"/>
          <w:sz w:val="24"/>
        </w:rPr>
        <w:t xml:space="preserve"> decision surface (</w:t>
      </w:r>
      <w:proofErr w:type="spellStart"/>
      <w:r w:rsidRPr="006149C8">
        <w:rPr>
          <w:rFonts w:ascii="Times New Roman" w:hAnsi="Times New Roman" w:cs="Times New Roman"/>
          <w:sz w:val="24"/>
        </w:rPr>
        <w:t>i.e</w:t>
      </w:r>
      <w:proofErr w:type="spellEnd"/>
      <w:r w:rsidRPr="006149C8">
        <w:rPr>
          <w:rFonts w:ascii="Times New Roman" w:hAnsi="Times New Roman" w:cs="Times New Roman"/>
          <w:sz w:val="24"/>
        </w:rPr>
        <w:t xml:space="preserve"> points).</w:t>
      </w:r>
    </w:p>
    <w:p w:rsidR="006149C8" w:rsidRPr="006149C8" w:rsidRDefault="006149C8" w:rsidP="006149C8">
      <w:pPr>
        <w:numPr>
          <w:ilvl w:val="0"/>
          <w:numId w:val="3"/>
        </w:numPr>
        <w:tabs>
          <w:tab w:val="left" w:pos="1560"/>
        </w:tabs>
        <w:jc w:val="both"/>
        <w:rPr>
          <w:rFonts w:ascii="Times New Roman" w:hAnsi="Times New Roman" w:cs="Times New Roman"/>
          <w:sz w:val="24"/>
        </w:rPr>
      </w:pPr>
      <w:r w:rsidRPr="006149C8">
        <w:rPr>
          <w:rFonts w:ascii="Times New Roman" w:hAnsi="Times New Roman" w:cs="Times New Roman"/>
          <w:sz w:val="24"/>
        </w:rPr>
        <w:t xml:space="preserve">For occurrences on one side of the </w:t>
      </w:r>
      <w:proofErr w:type="spellStart"/>
      <w:r w:rsidRPr="006149C8">
        <w:rPr>
          <w:rFonts w:ascii="Times New Roman" w:hAnsi="Times New Roman" w:cs="Times New Roman"/>
          <w:sz w:val="24"/>
        </w:rPr>
        <w:t>hyperplane</w:t>
      </w:r>
      <w:proofErr w:type="spellEnd"/>
      <w:r w:rsidRPr="006149C8">
        <w:rPr>
          <w:rFonts w:ascii="Times New Roman" w:hAnsi="Times New Roman" w:cs="Times New Roman"/>
          <w:sz w:val="24"/>
        </w:rPr>
        <w:t xml:space="preserve">, the perceptron produces a 1; for instances on the other side, it emits a -1. This decision </w:t>
      </w:r>
      <w:proofErr w:type="spellStart"/>
      <w:r w:rsidRPr="006149C8">
        <w:rPr>
          <w:rFonts w:ascii="Times New Roman" w:hAnsi="Times New Roman" w:cs="Times New Roman"/>
          <w:sz w:val="24"/>
        </w:rPr>
        <w:t>hyperplane’s</w:t>
      </w:r>
      <w:proofErr w:type="spellEnd"/>
      <w:r w:rsidRPr="006149C8">
        <w:rPr>
          <w:rFonts w:ascii="Times New Roman" w:hAnsi="Times New Roman" w:cs="Times New Roman"/>
          <w:sz w:val="24"/>
        </w:rPr>
        <w:t xml:space="preserve"> equation is</w:t>
      </w:r>
      <w:r>
        <w:rPr>
          <w:rFonts w:ascii="Times New Roman" w:hAnsi="Times New Roman" w:cs="Times New Roman"/>
          <w:sz w:val="24"/>
        </w:rPr>
        <w:t xml:space="preserve"> </w:t>
      </w:r>
      <m:oMath>
        <m:acc>
          <m:accPr>
            <m:chr m:val="⃗"/>
            <m:ctrlPr>
              <w:rPr>
                <w:rFonts w:ascii="Cambria Math" w:hAnsi="Cambria Math"/>
                <w:b/>
                <w:i/>
              </w:rPr>
            </m:ctrlPr>
          </m:accPr>
          <m:e>
            <m:r>
              <m:rPr>
                <m:sty m:val="bi"/>
              </m:rPr>
              <w:rPr>
                <w:rFonts w:ascii="Cambria Math" w:hAnsi="Cambria Math"/>
              </w:rPr>
              <m:t>w.</m:t>
            </m:r>
          </m:e>
        </m:acc>
        <m:acc>
          <m:accPr>
            <m:chr m:val="⃗"/>
            <m:ctrlPr>
              <w:rPr>
                <w:rFonts w:ascii="Cambria Math" w:hAnsi="Cambria Math"/>
                <w:b/>
                <w:i/>
              </w:rPr>
            </m:ctrlPr>
          </m:accPr>
          <m:e>
            <m:r>
              <m:rPr>
                <m:sty m:val="bi"/>
              </m:rPr>
              <w:rPr>
                <w:rFonts w:ascii="Cambria Math" w:hAnsi="Cambria Math"/>
              </w:rPr>
              <m:t xml:space="preserve">x </m:t>
            </m:r>
          </m:e>
        </m:acc>
        <m:r>
          <m:rPr>
            <m:sty m:val="bi"/>
          </m:rPr>
          <w:rPr>
            <w:rFonts w:ascii="Cambria Math" w:hAnsi="Cambria Math"/>
          </w:rPr>
          <m:t>&gt;</m:t>
        </m:r>
        <m:r>
          <w:rPr>
            <w:rFonts w:ascii="Cambria Math" w:hAnsi="Cambria Math"/>
          </w:rPr>
          <m:t>0</m:t>
        </m:r>
      </m:oMath>
      <w:r>
        <w:rPr>
          <w:rFonts w:ascii="Times New Roman" w:hAnsi="Times New Roman" w:cs="Times New Roman"/>
          <w:sz w:val="24"/>
        </w:rPr>
        <w:t xml:space="preserve">   </w:t>
      </w:r>
    </w:p>
    <w:p w:rsidR="006149C8" w:rsidRPr="006149C8" w:rsidRDefault="006149C8" w:rsidP="006149C8">
      <w:pPr>
        <w:numPr>
          <w:ilvl w:val="0"/>
          <w:numId w:val="4"/>
        </w:numPr>
        <w:tabs>
          <w:tab w:val="left" w:pos="1560"/>
        </w:tabs>
        <w:jc w:val="both"/>
        <w:rPr>
          <w:rFonts w:ascii="Times New Roman" w:hAnsi="Times New Roman" w:cs="Times New Roman"/>
          <w:sz w:val="24"/>
        </w:rPr>
      </w:pPr>
      <w:r w:rsidRPr="006149C8">
        <w:rPr>
          <w:rFonts w:ascii="Times New Roman" w:hAnsi="Times New Roman" w:cs="Times New Roman"/>
          <w:sz w:val="24"/>
        </w:rPr>
        <w:t xml:space="preserve">No </w:t>
      </w:r>
      <w:proofErr w:type="spellStart"/>
      <w:r w:rsidRPr="006149C8">
        <w:rPr>
          <w:rFonts w:ascii="Times New Roman" w:hAnsi="Times New Roman" w:cs="Times New Roman"/>
          <w:sz w:val="24"/>
        </w:rPr>
        <w:t>hyperplane</w:t>
      </w:r>
      <w:proofErr w:type="spellEnd"/>
      <w:r w:rsidRPr="006149C8">
        <w:rPr>
          <w:rFonts w:ascii="Times New Roman" w:hAnsi="Times New Roman" w:cs="Times New Roman"/>
          <w:sz w:val="24"/>
        </w:rPr>
        <w:t xml:space="preserve"> can distinguish some groups of positive and negative examples. Linearly separable collections of examples are those that can be separated.</w:t>
      </w:r>
    </w:p>
    <w:p w:rsidR="006149C8" w:rsidRPr="006149C8" w:rsidRDefault="006149C8" w:rsidP="006149C8">
      <w:pPr>
        <w:numPr>
          <w:ilvl w:val="0"/>
          <w:numId w:val="5"/>
        </w:numPr>
        <w:tabs>
          <w:tab w:val="left" w:pos="1560"/>
        </w:tabs>
        <w:jc w:val="both"/>
        <w:rPr>
          <w:rFonts w:ascii="Times New Roman" w:hAnsi="Times New Roman" w:cs="Times New Roman"/>
          <w:sz w:val="24"/>
        </w:rPr>
      </w:pPr>
      <w:r w:rsidRPr="006149C8">
        <w:rPr>
          <w:rFonts w:ascii="Times New Roman" w:hAnsi="Times New Roman" w:cs="Times New Roman"/>
          <w:sz w:val="24"/>
        </w:rPr>
        <w:t xml:space="preserve">Many </w:t>
      </w:r>
      <w:proofErr w:type="spellStart"/>
      <w:proofErr w:type="gramStart"/>
      <w:r w:rsidRPr="006149C8">
        <w:rPr>
          <w:rFonts w:ascii="Times New Roman" w:hAnsi="Times New Roman" w:cs="Times New Roman"/>
          <w:sz w:val="24"/>
        </w:rPr>
        <w:t>boolean</w:t>
      </w:r>
      <w:proofErr w:type="spellEnd"/>
      <w:proofErr w:type="gramEnd"/>
      <w:r w:rsidRPr="006149C8">
        <w:rPr>
          <w:rFonts w:ascii="Times New Roman" w:hAnsi="Times New Roman" w:cs="Times New Roman"/>
          <w:sz w:val="24"/>
        </w:rPr>
        <w:t xml:space="preserve"> functions can be represented by a single perceptron.</w:t>
      </w:r>
    </w:p>
    <w:p w:rsidR="006149C8" w:rsidRPr="006149C8" w:rsidRDefault="006149C8" w:rsidP="006149C8">
      <w:pPr>
        <w:numPr>
          <w:ilvl w:val="0"/>
          <w:numId w:val="6"/>
        </w:numPr>
        <w:tabs>
          <w:tab w:val="left" w:pos="1560"/>
        </w:tabs>
        <w:jc w:val="both"/>
        <w:rPr>
          <w:rFonts w:ascii="Times New Roman" w:hAnsi="Times New Roman" w:cs="Times New Roman"/>
          <w:sz w:val="24"/>
        </w:rPr>
      </w:pPr>
      <w:r w:rsidRPr="006149C8">
        <w:rPr>
          <w:rFonts w:ascii="Times New Roman" w:hAnsi="Times New Roman" w:cs="Times New Roman"/>
          <w:sz w:val="24"/>
        </w:rPr>
        <w:t xml:space="preserve">If we assume </w:t>
      </w:r>
      <w:proofErr w:type="spellStart"/>
      <w:proofErr w:type="gramStart"/>
      <w:r w:rsidRPr="006149C8">
        <w:rPr>
          <w:rFonts w:ascii="Times New Roman" w:hAnsi="Times New Roman" w:cs="Times New Roman"/>
          <w:sz w:val="24"/>
        </w:rPr>
        <w:t>boolean</w:t>
      </w:r>
      <w:proofErr w:type="spellEnd"/>
      <w:proofErr w:type="gramEnd"/>
      <w:r w:rsidRPr="006149C8">
        <w:rPr>
          <w:rFonts w:ascii="Times New Roman" w:hAnsi="Times New Roman" w:cs="Times New Roman"/>
          <w:sz w:val="24"/>
        </w:rPr>
        <w:t xml:space="preserve"> values for 1(true) and -1(false), one approach to construct the AND function with a two-input perceptron is to set the weights </w:t>
      </w:r>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w</m:t>
            </m:r>
          </m:e>
          <m:sub>
            <m:r>
              <m:rPr>
                <m:sty m:val="b"/>
              </m:rPr>
              <w:rPr>
                <w:rFonts w:ascii="Cambria Math" w:hAnsi="Times New Roman" w:cs="Times New Roman"/>
                <w:sz w:val="24"/>
                <w:szCs w:val="24"/>
              </w:rPr>
              <m:t>0</m:t>
            </m:r>
          </m:sub>
        </m:sSub>
      </m:oMath>
      <w:r w:rsidRPr="006149C8">
        <w:rPr>
          <w:rFonts w:ascii="Times New Roman" w:hAnsi="Times New Roman" w:cs="Times New Roman"/>
          <w:sz w:val="24"/>
        </w:rPr>
        <w:t xml:space="preserve"> = -0.8 and </w:t>
      </w:r>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w</m:t>
            </m:r>
          </m:e>
          <m:sub>
            <m:r>
              <m:rPr>
                <m:sty m:val="b"/>
              </m:rPr>
              <w:rPr>
                <w:rFonts w:ascii="Cambria Math" w:hAnsi="Times New Roman" w:cs="Times New Roman"/>
                <w:sz w:val="24"/>
                <w:szCs w:val="24"/>
              </w:rPr>
              <m:t>1</m:t>
            </m:r>
          </m:sub>
        </m:sSub>
      </m:oMath>
      <w:r w:rsidRPr="006149C8">
        <w:rPr>
          <w:rFonts w:ascii="Times New Roman" w:hAnsi="Times New Roman" w:cs="Times New Roman"/>
          <w:sz w:val="24"/>
        </w:rPr>
        <w:t xml:space="preserve"> = </w:t>
      </w:r>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w</m:t>
            </m:r>
          </m:e>
          <m:sub>
            <m:r>
              <m:rPr>
                <m:sty m:val="b"/>
              </m:rPr>
              <w:rPr>
                <w:rFonts w:ascii="Cambria Math" w:hAnsi="Times New Roman" w:cs="Times New Roman"/>
                <w:sz w:val="24"/>
                <w:szCs w:val="24"/>
              </w:rPr>
              <m:t>2</m:t>
            </m:r>
          </m:sub>
        </m:sSub>
      </m:oMath>
      <w:r w:rsidRPr="006149C8">
        <w:rPr>
          <w:rFonts w:ascii="Times New Roman" w:hAnsi="Times New Roman" w:cs="Times New Roman"/>
          <w:sz w:val="24"/>
        </w:rPr>
        <w:t xml:space="preserve"> = 0.5. By changing the threshold to </w:t>
      </w:r>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w</m:t>
            </m:r>
          </m:e>
          <m:sub>
            <m:r>
              <m:rPr>
                <m:sty m:val="b"/>
              </m:rPr>
              <w:rPr>
                <w:rFonts w:ascii="Cambria Math" w:hAnsi="Times New Roman" w:cs="Times New Roman"/>
                <w:sz w:val="24"/>
                <w:szCs w:val="24"/>
              </w:rPr>
              <m:t>0</m:t>
            </m:r>
          </m:sub>
        </m:sSub>
      </m:oMath>
      <w:r w:rsidRPr="006149C8">
        <w:rPr>
          <w:rFonts w:ascii="Times New Roman" w:hAnsi="Times New Roman" w:cs="Times New Roman"/>
          <w:sz w:val="24"/>
        </w:rPr>
        <w:t>= -0.3, this perceptron may now represent the OR function.</w:t>
      </w:r>
    </w:p>
    <w:p w:rsidR="006149C8" w:rsidRPr="006149C8" w:rsidRDefault="006149C8" w:rsidP="006149C8">
      <w:pPr>
        <w:numPr>
          <w:ilvl w:val="0"/>
          <w:numId w:val="7"/>
        </w:numPr>
        <w:tabs>
          <w:tab w:val="left" w:pos="1560"/>
        </w:tabs>
        <w:jc w:val="both"/>
        <w:rPr>
          <w:rFonts w:ascii="Times New Roman" w:hAnsi="Times New Roman" w:cs="Times New Roman"/>
          <w:sz w:val="24"/>
        </w:rPr>
      </w:pPr>
      <w:r w:rsidRPr="006149C8">
        <w:rPr>
          <w:rFonts w:ascii="Times New Roman" w:hAnsi="Times New Roman" w:cs="Times New Roman"/>
          <w:sz w:val="24"/>
        </w:rPr>
        <w:t xml:space="preserve">All of the elementary </w:t>
      </w:r>
      <w:proofErr w:type="spellStart"/>
      <w:proofErr w:type="gramStart"/>
      <w:r w:rsidRPr="006149C8">
        <w:rPr>
          <w:rFonts w:ascii="Times New Roman" w:hAnsi="Times New Roman" w:cs="Times New Roman"/>
          <w:sz w:val="24"/>
        </w:rPr>
        <w:t>boolean</w:t>
      </w:r>
      <w:proofErr w:type="spellEnd"/>
      <w:proofErr w:type="gramEnd"/>
      <w:r w:rsidRPr="006149C8">
        <w:rPr>
          <w:rFonts w:ascii="Times New Roman" w:hAnsi="Times New Roman" w:cs="Times New Roman"/>
          <w:sz w:val="24"/>
        </w:rPr>
        <w:t xml:space="preserve"> operations AND, OR, NAND (! AND), and NOR (</w:t>
      </w:r>
      <w:proofErr w:type="gramStart"/>
      <w:r w:rsidRPr="006149C8">
        <w:rPr>
          <w:rFonts w:ascii="Times New Roman" w:hAnsi="Times New Roman" w:cs="Times New Roman"/>
          <w:sz w:val="24"/>
        </w:rPr>
        <w:t>!OR</w:t>
      </w:r>
      <w:proofErr w:type="gramEnd"/>
      <w:r w:rsidRPr="006149C8">
        <w:rPr>
          <w:rFonts w:ascii="Times New Roman" w:hAnsi="Times New Roman" w:cs="Times New Roman"/>
          <w:sz w:val="24"/>
        </w:rPr>
        <w:t xml:space="preserve">) may be represented by </w:t>
      </w:r>
      <w:proofErr w:type="spellStart"/>
      <w:r w:rsidRPr="006149C8">
        <w:rPr>
          <w:rFonts w:ascii="Times New Roman" w:hAnsi="Times New Roman" w:cs="Times New Roman"/>
          <w:sz w:val="24"/>
        </w:rPr>
        <w:t>perceptrons</w:t>
      </w:r>
      <w:proofErr w:type="spellEnd"/>
      <w:r w:rsidRPr="006149C8">
        <w:rPr>
          <w:rFonts w:ascii="Times New Roman" w:hAnsi="Times New Roman" w:cs="Times New Roman"/>
          <w:sz w:val="24"/>
        </w:rPr>
        <w:t>.</w:t>
      </w:r>
    </w:p>
    <w:p w:rsidR="006149C8" w:rsidRPr="006149C8" w:rsidRDefault="006149C8" w:rsidP="006149C8">
      <w:pPr>
        <w:numPr>
          <w:ilvl w:val="0"/>
          <w:numId w:val="8"/>
        </w:numPr>
        <w:tabs>
          <w:tab w:val="left" w:pos="1560"/>
        </w:tabs>
        <w:jc w:val="both"/>
        <w:rPr>
          <w:rFonts w:ascii="Times New Roman" w:hAnsi="Times New Roman" w:cs="Times New Roman"/>
          <w:sz w:val="24"/>
        </w:rPr>
      </w:pPr>
      <w:r w:rsidRPr="006149C8">
        <w:rPr>
          <w:rFonts w:ascii="Times New Roman" w:hAnsi="Times New Roman" w:cs="Times New Roman"/>
          <w:sz w:val="24"/>
        </w:rPr>
        <w:t xml:space="preserve">Unfortunately, some </w:t>
      </w:r>
      <w:proofErr w:type="spellStart"/>
      <w:r w:rsidRPr="006149C8">
        <w:rPr>
          <w:rFonts w:ascii="Times New Roman" w:hAnsi="Times New Roman" w:cs="Times New Roman"/>
          <w:sz w:val="24"/>
        </w:rPr>
        <w:t>boolean</w:t>
      </w:r>
      <w:proofErr w:type="spellEnd"/>
      <w:r w:rsidRPr="006149C8">
        <w:rPr>
          <w:rFonts w:ascii="Times New Roman" w:hAnsi="Times New Roman" w:cs="Times New Roman"/>
          <w:sz w:val="24"/>
        </w:rPr>
        <w:t xml:space="preserve"> functions, such as the XOR function, which returns 1 if and only </w:t>
      </w:r>
      <w:proofErr w:type="gramStart"/>
      <w:r w:rsidRPr="006149C8">
        <w:rPr>
          <w:rFonts w:ascii="Times New Roman" w:hAnsi="Times New Roman" w:cs="Times New Roman"/>
          <w:sz w:val="24"/>
        </w:rPr>
        <w:t xml:space="preserve">if </w:t>
      </w:r>
      <m:oMath>
        <m:sSub>
          <m:sSubPr>
            <m:ctrlPr>
              <w:rPr>
                <w:rFonts w:ascii="Cambria Math" w:hAnsi="Times New Roman" w:cs="Times New Roman"/>
                <w:b/>
                <w:sz w:val="24"/>
                <w:szCs w:val="24"/>
              </w:rPr>
            </m:ctrlPr>
          </m:sSubPr>
          <m:e>
            <w:proofErr w:type="gramEnd"/>
            <m:r>
              <m:rPr>
                <m:sty m:val="b"/>
              </m:rPr>
              <w:rPr>
                <w:rFonts w:ascii="Cambria Math" w:hAnsi="Times New Roman" w:cs="Times New Roman"/>
                <w:sz w:val="24"/>
                <w:szCs w:val="24"/>
              </w:rPr>
              <m:t>x</m:t>
            </m:r>
          </m:e>
          <m:sub>
            <m:r>
              <m:rPr>
                <m:sty m:val="b"/>
              </m:rPr>
              <w:rPr>
                <w:rFonts w:ascii="Cambria Math" w:hAnsi="Times New Roman" w:cs="Times New Roman"/>
                <w:sz w:val="24"/>
                <w:szCs w:val="24"/>
              </w:rPr>
              <m:t>1</m:t>
            </m:r>
          </m:sub>
        </m:sSub>
      </m:oMath>
      <w:r w:rsidRPr="006149C8">
        <w:rPr>
          <w:rFonts w:ascii="Times New Roman" w:hAnsi="Times New Roman" w:cs="Times New Roman"/>
          <w:sz w:val="24"/>
        </w:rPr>
        <w:t xml:space="preserve"> != </w:t>
      </w:r>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x</m:t>
            </m:r>
          </m:e>
          <m:sub>
            <m:r>
              <m:rPr>
                <m:sty m:val="b"/>
              </m:rPr>
              <w:rPr>
                <w:rFonts w:ascii="Cambria Math" w:hAnsi="Times New Roman" w:cs="Times New Roman"/>
                <w:sz w:val="24"/>
                <w:szCs w:val="24"/>
              </w:rPr>
              <m:t>2</m:t>
            </m:r>
          </m:sub>
        </m:sSub>
      </m:oMath>
      <w:r w:rsidRPr="006149C8">
        <w:rPr>
          <w:rFonts w:ascii="Times New Roman" w:hAnsi="Times New Roman" w:cs="Times New Roman"/>
          <w:sz w:val="24"/>
        </w:rPr>
        <w:t>, cannot be represented by a single perceptron.</w:t>
      </w:r>
    </w:p>
    <w:p w:rsidR="006149C8" w:rsidRPr="006149C8" w:rsidRDefault="006149C8" w:rsidP="006149C8">
      <w:pPr>
        <w:pStyle w:val="Heading4"/>
        <w:shd w:val="clear" w:color="auto" w:fill="FFFFFF"/>
        <w:spacing w:before="0" w:beforeAutospacing="0" w:after="0" w:afterAutospacing="0" w:line="336" w:lineRule="atLeast"/>
        <w:textAlignment w:val="baseline"/>
        <w:rPr>
          <w:rFonts w:ascii="Montserrat" w:hAnsi="Montserrat"/>
          <w:b w:val="0"/>
          <w:bCs w:val="0"/>
          <w:color w:val="000000"/>
          <w:sz w:val="30"/>
          <w:szCs w:val="30"/>
        </w:rPr>
      </w:pPr>
      <w:r w:rsidRPr="006149C8">
        <w:t> </w:t>
      </w:r>
      <w:r w:rsidRPr="006149C8">
        <w:rPr>
          <w:rFonts w:ascii="Montserrat" w:hAnsi="Montserrat"/>
          <w:color w:val="000000"/>
          <w:sz w:val="30"/>
          <w:szCs w:val="30"/>
          <w:bdr w:val="none" w:sz="0" w:space="0" w:color="auto" w:frame="1"/>
        </w:rPr>
        <w:t>Decision Surface of a Perceptron:</w:t>
      </w:r>
    </w:p>
    <w:p w:rsidR="006149C8" w:rsidRPr="006149C8" w:rsidRDefault="002B015B" w:rsidP="002B015B">
      <w:pPr>
        <w:tabs>
          <w:tab w:val="left" w:pos="1560"/>
        </w:tabs>
        <w:jc w:val="center"/>
        <w:rPr>
          <w:rFonts w:ascii="Times New Roman" w:hAnsi="Times New Roman" w:cs="Times New Roman"/>
          <w:sz w:val="24"/>
        </w:rPr>
      </w:pPr>
      <w:r>
        <w:rPr>
          <w:rFonts w:ascii="Times New Roman" w:hAnsi="Times New Roman" w:cs="Times New Roman"/>
          <w:noProof/>
          <w:sz w:val="24"/>
          <w:lang w:val="en-US"/>
        </w:rPr>
        <w:lastRenderedPageBreak/>
        <w:drawing>
          <wp:inline distT="0" distB="0" distL="0" distR="0">
            <wp:extent cx="2838450" cy="1854894"/>
            <wp:effectExtent l="19050" t="0" r="0" b="0"/>
            <wp:docPr id="3" name="Picture 2"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0"/>
                    <a:stretch>
                      <a:fillRect/>
                    </a:stretch>
                  </pic:blipFill>
                  <pic:spPr>
                    <a:xfrm>
                      <a:off x="0" y="0"/>
                      <a:ext cx="2839191" cy="1855378"/>
                    </a:xfrm>
                    <a:prstGeom prst="rect">
                      <a:avLst/>
                    </a:prstGeom>
                  </pic:spPr>
                </pic:pic>
              </a:graphicData>
            </a:graphic>
          </wp:inline>
        </w:drawing>
      </w:r>
    </w:p>
    <w:p w:rsidR="002B015B" w:rsidRPr="002B015B" w:rsidRDefault="002B015B" w:rsidP="002B015B">
      <w:pPr>
        <w:tabs>
          <w:tab w:val="left" w:pos="1560"/>
        </w:tabs>
        <w:jc w:val="both"/>
        <w:rPr>
          <w:rFonts w:ascii="Times New Roman" w:hAnsi="Times New Roman" w:cs="Times New Roman"/>
          <w:sz w:val="24"/>
        </w:rPr>
      </w:pPr>
      <w:r w:rsidRPr="002B015B">
        <w:rPr>
          <w:rFonts w:ascii="Times New Roman" w:hAnsi="Times New Roman" w:cs="Times New Roman"/>
          <w:sz w:val="24"/>
        </w:rPr>
        <w:t>A two-input perceptron represents the decision surface. (a) A collection of training examples and a perceptron’s decision surface that correctly classifies them. (b) A non-linearly separable collection of training instances (</w:t>
      </w:r>
      <w:proofErr w:type="spellStart"/>
      <w:proofErr w:type="gramStart"/>
      <w:r w:rsidRPr="002B015B">
        <w:rPr>
          <w:rFonts w:ascii="Times New Roman" w:hAnsi="Times New Roman" w:cs="Times New Roman"/>
          <w:sz w:val="24"/>
        </w:rPr>
        <w:t>i.e</w:t>
      </w:r>
      <w:proofErr w:type="spellEnd"/>
      <w:r w:rsidRPr="002B015B">
        <w:rPr>
          <w:rFonts w:ascii="Times New Roman" w:hAnsi="Times New Roman" w:cs="Times New Roman"/>
          <w:sz w:val="24"/>
        </w:rPr>
        <w:t>, that</w:t>
      </w:r>
      <w:proofErr w:type="gramEnd"/>
      <w:r w:rsidRPr="002B015B">
        <w:rPr>
          <w:rFonts w:ascii="Times New Roman" w:hAnsi="Times New Roman" w:cs="Times New Roman"/>
          <w:sz w:val="24"/>
        </w:rPr>
        <w:t xml:space="preserve"> cannot be correctly classified by any straight l</w:t>
      </w:r>
      <w:r>
        <w:rPr>
          <w:rFonts w:ascii="Times New Roman" w:hAnsi="Times New Roman" w:cs="Times New Roman"/>
          <w:sz w:val="24"/>
        </w:rPr>
        <w:t>ine). The perceptron inputs are</w:t>
      </w:r>
      <w:r w:rsidRPr="002B015B">
        <w:rPr>
          <w:rFonts w:ascii="Times New Roman" w:hAnsi="Times New Roman" w:cs="Times New Roman"/>
          <w:sz w:val="24"/>
        </w:rPr>
        <w:t xml:space="preserve"> </w:t>
      </w:r>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x</m:t>
            </m:r>
          </m:e>
          <m:sub>
            <m:r>
              <m:rPr>
                <m:sty m:val="b"/>
              </m:rPr>
              <w:rPr>
                <w:rFonts w:ascii="Cambria Math" w:hAnsi="Times New Roman" w:cs="Times New Roman"/>
                <w:sz w:val="24"/>
                <w:szCs w:val="24"/>
              </w:rPr>
              <m:t>1</m:t>
            </m:r>
          </m:sub>
        </m:sSub>
      </m:oMath>
      <w:r w:rsidRPr="002B015B">
        <w:rPr>
          <w:rFonts w:ascii="Times New Roman" w:hAnsi="Times New Roman" w:cs="Times New Roman"/>
          <w:sz w:val="24"/>
        </w:rPr>
        <w:t> </w:t>
      </w:r>
      <w:proofErr w:type="gramStart"/>
      <w:r w:rsidRPr="002B015B">
        <w:rPr>
          <w:rFonts w:ascii="Times New Roman" w:hAnsi="Times New Roman" w:cs="Times New Roman"/>
          <w:sz w:val="24"/>
        </w:rPr>
        <w:t xml:space="preserve">and </w:t>
      </w:r>
      <w:proofErr w:type="gramEnd"/>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x</m:t>
            </m:r>
          </m:e>
          <m:sub>
            <m:r>
              <m:rPr>
                <m:sty m:val="b"/>
              </m:rPr>
              <w:rPr>
                <w:rFonts w:ascii="Cambria Math" w:hAnsi="Times New Roman" w:cs="Times New Roman"/>
                <w:sz w:val="24"/>
                <w:szCs w:val="24"/>
              </w:rPr>
              <m:t>2</m:t>
            </m:r>
          </m:sub>
        </m:sSub>
      </m:oMath>
      <w:r w:rsidRPr="002B015B">
        <w:rPr>
          <w:rFonts w:ascii="Times New Roman" w:hAnsi="Times New Roman" w:cs="Times New Roman"/>
          <w:sz w:val="24"/>
        </w:rPr>
        <w:t>. ‘+’ denotes positive instances, whereas ‘-</w:t>
      </w:r>
      <w:proofErr w:type="gramStart"/>
      <w:r w:rsidRPr="002B015B">
        <w:rPr>
          <w:rFonts w:ascii="Times New Roman" w:hAnsi="Times New Roman" w:cs="Times New Roman"/>
          <w:sz w:val="24"/>
        </w:rPr>
        <w:t>‘ denotes</w:t>
      </w:r>
      <w:proofErr w:type="gramEnd"/>
      <w:r w:rsidRPr="002B015B">
        <w:rPr>
          <w:rFonts w:ascii="Times New Roman" w:hAnsi="Times New Roman" w:cs="Times New Roman"/>
          <w:sz w:val="24"/>
        </w:rPr>
        <w:t xml:space="preserve"> negative examples.</w:t>
      </w:r>
    </w:p>
    <w:p w:rsidR="002B015B" w:rsidRPr="001316D7" w:rsidRDefault="002B015B" w:rsidP="002B015B">
      <w:pPr>
        <w:numPr>
          <w:ilvl w:val="0"/>
          <w:numId w:val="9"/>
        </w:numPr>
        <w:tabs>
          <w:tab w:val="left" w:pos="1560"/>
        </w:tabs>
        <w:jc w:val="both"/>
        <w:rPr>
          <w:rFonts w:ascii="Times New Roman" w:hAnsi="Times New Roman" w:cs="Times New Roman"/>
          <w:sz w:val="24"/>
        </w:rPr>
      </w:pPr>
      <w:r w:rsidRPr="002B015B">
        <w:rPr>
          <w:rFonts w:ascii="Times New Roman" w:hAnsi="Times New Roman" w:cs="Times New Roman"/>
          <w:sz w:val="24"/>
        </w:rPr>
        <w:t xml:space="preserve">Every </w:t>
      </w:r>
      <w:proofErr w:type="spellStart"/>
      <w:proofErr w:type="gramStart"/>
      <w:r w:rsidRPr="002B015B">
        <w:rPr>
          <w:rFonts w:ascii="Times New Roman" w:hAnsi="Times New Roman" w:cs="Times New Roman"/>
          <w:sz w:val="24"/>
        </w:rPr>
        <w:t>boolean</w:t>
      </w:r>
      <w:proofErr w:type="spellEnd"/>
      <w:proofErr w:type="gramEnd"/>
      <w:r w:rsidRPr="002B015B">
        <w:rPr>
          <w:rFonts w:ascii="Times New Roman" w:hAnsi="Times New Roman" w:cs="Times New Roman"/>
          <w:sz w:val="24"/>
        </w:rPr>
        <w:t xml:space="preserve"> function may be represented by a two-level network of </w:t>
      </w:r>
      <w:proofErr w:type="spellStart"/>
      <w:r w:rsidRPr="002B015B">
        <w:rPr>
          <w:rFonts w:ascii="Times New Roman" w:hAnsi="Times New Roman" w:cs="Times New Roman"/>
          <w:sz w:val="24"/>
        </w:rPr>
        <w:t>perceptrons</w:t>
      </w:r>
      <w:proofErr w:type="spellEnd"/>
      <w:r w:rsidRPr="002B015B">
        <w:rPr>
          <w:rFonts w:ascii="Times New Roman" w:hAnsi="Times New Roman" w:cs="Times New Roman"/>
          <w:sz w:val="24"/>
        </w:rPr>
        <w:t>, with the inputs sent to several units and the outputs of these units being fed to a second, final stage.</w:t>
      </w:r>
    </w:p>
    <w:p w:rsidR="002B015B" w:rsidRPr="002B015B" w:rsidRDefault="002B015B" w:rsidP="002B015B">
      <w:pPr>
        <w:numPr>
          <w:ilvl w:val="0"/>
          <w:numId w:val="10"/>
        </w:numPr>
        <w:tabs>
          <w:tab w:val="left" w:pos="1560"/>
        </w:tabs>
        <w:jc w:val="both"/>
        <w:rPr>
          <w:rFonts w:ascii="Times New Roman" w:hAnsi="Times New Roman" w:cs="Times New Roman"/>
          <w:sz w:val="24"/>
        </w:rPr>
      </w:pPr>
      <w:r w:rsidRPr="002B015B">
        <w:rPr>
          <w:rFonts w:ascii="Times New Roman" w:hAnsi="Times New Roman" w:cs="Times New Roman"/>
          <w:sz w:val="24"/>
        </w:rPr>
        <w:t>Because single units cannot represent a wide range of functions, we will be interested in learning multilayer networks of threshold units.</w:t>
      </w:r>
    </w:p>
    <w:p w:rsidR="002B015B" w:rsidRPr="002B015B" w:rsidRDefault="002B015B" w:rsidP="002B015B">
      <w:pPr>
        <w:tabs>
          <w:tab w:val="left" w:pos="1560"/>
        </w:tabs>
        <w:jc w:val="both"/>
        <w:rPr>
          <w:rFonts w:ascii="Times New Roman" w:hAnsi="Times New Roman" w:cs="Times New Roman"/>
          <w:sz w:val="24"/>
        </w:rPr>
      </w:pPr>
      <w:r w:rsidRPr="002B015B">
        <w:rPr>
          <w:rFonts w:ascii="Times New Roman" w:hAnsi="Times New Roman" w:cs="Times New Roman"/>
          <w:b/>
          <w:bCs/>
          <w:sz w:val="24"/>
        </w:rPr>
        <w:t>The Perceptron Training Rule:</w:t>
      </w:r>
    </w:p>
    <w:p w:rsidR="002B015B" w:rsidRPr="002B015B" w:rsidRDefault="002B015B" w:rsidP="002B015B">
      <w:pPr>
        <w:numPr>
          <w:ilvl w:val="0"/>
          <w:numId w:val="11"/>
        </w:numPr>
        <w:tabs>
          <w:tab w:val="left" w:pos="1560"/>
        </w:tabs>
        <w:jc w:val="both"/>
        <w:rPr>
          <w:rFonts w:ascii="Times New Roman" w:hAnsi="Times New Roman" w:cs="Times New Roman"/>
          <w:sz w:val="24"/>
        </w:rPr>
      </w:pPr>
      <w:r w:rsidRPr="002B015B">
        <w:rPr>
          <w:rFonts w:ascii="Times New Roman" w:hAnsi="Times New Roman" w:cs="Times New Roman"/>
          <w:sz w:val="24"/>
        </w:rPr>
        <w:t>This learning issue may be solved using a variety of techniques. The perceptron rule and the delta rule are the two algorithms we’ll look at here (a variant of the LMS rule for learning evaluation functions).</w:t>
      </w:r>
    </w:p>
    <w:p w:rsidR="002B015B" w:rsidRPr="002B015B" w:rsidRDefault="002B015B" w:rsidP="002B015B">
      <w:pPr>
        <w:numPr>
          <w:ilvl w:val="0"/>
          <w:numId w:val="12"/>
        </w:numPr>
        <w:tabs>
          <w:tab w:val="left" w:pos="1560"/>
        </w:tabs>
        <w:jc w:val="both"/>
        <w:rPr>
          <w:rFonts w:ascii="Times New Roman" w:hAnsi="Times New Roman" w:cs="Times New Roman"/>
          <w:sz w:val="24"/>
        </w:rPr>
      </w:pPr>
      <w:r w:rsidRPr="002B015B">
        <w:rPr>
          <w:rFonts w:ascii="Times New Roman" w:hAnsi="Times New Roman" w:cs="Times New Roman"/>
          <w:sz w:val="24"/>
        </w:rPr>
        <w:t>Under slightly different conditions, these two algorithms are guaranteed to converge to slightly different accepted hypotheses.</w:t>
      </w:r>
    </w:p>
    <w:p w:rsidR="002B015B" w:rsidRPr="002B015B" w:rsidRDefault="002B015B" w:rsidP="002B015B">
      <w:pPr>
        <w:numPr>
          <w:ilvl w:val="0"/>
          <w:numId w:val="13"/>
        </w:numPr>
        <w:tabs>
          <w:tab w:val="left" w:pos="1560"/>
        </w:tabs>
        <w:jc w:val="both"/>
        <w:rPr>
          <w:rFonts w:ascii="Times New Roman" w:hAnsi="Times New Roman" w:cs="Times New Roman"/>
          <w:sz w:val="24"/>
        </w:rPr>
      </w:pPr>
      <w:r w:rsidRPr="002B015B">
        <w:rPr>
          <w:rFonts w:ascii="Times New Roman" w:hAnsi="Times New Roman" w:cs="Times New Roman"/>
          <w:sz w:val="24"/>
        </w:rPr>
        <w:t>They are crucial to ANNs because they serve as the foundation for large-scale learning networks.</w:t>
      </w:r>
    </w:p>
    <w:p w:rsidR="002B015B" w:rsidRPr="002B015B" w:rsidRDefault="002B015B" w:rsidP="002B015B">
      <w:pPr>
        <w:numPr>
          <w:ilvl w:val="0"/>
          <w:numId w:val="14"/>
        </w:numPr>
        <w:tabs>
          <w:tab w:val="left" w:pos="1560"/>
        </w:tabs>
        <w:jc w:val="both"/>
        <w:rPr>
          <w:rFonts w:ascii="Times New Roman" w:hAnsi="Times New Roman" w:cs="Times New Roman"/>
          <w:sz w:val="24"/>
        </w:rPr>
      </w:pPr>
      <w:r w:rsidRPr="002B015B">
        <w:rPr>
          <w:rFonts w:ascii="Times New Roman" w:hAnsi="Times New Roman" w:cs="Times New Roman"/>
          <w:sz w:val="24"/>
        </w:rPr>
        <w:t>Starting with random weights, iteratively apply the perceptron rule to each training example, adjusting the perceptron weights anytime it misclassifies an example is one technique to discover an acceptable weight vector.</w:t>
      </w:r>
    </w:p>
    <w:p w:rsidR="002B015B" w:rsidRPr="002B015B" w:rsidRDefault="002B015B" w:rsidP="002B015B">
      <w:pPr>
        <w:numPr>
          <w:ilvl w:val="0"/>
          <w:numId w:val="15"/>
        </w:numPr>
        <w:tabs>
          <w:tab w:val="left" w:pos="1560"/>
        </w:tabs>
        <w:jc w:val="both"/>
        <w:rPr>
          <w:rFonts w:ascii="Times New Roman" w:hAnsi="Times New Roman" w:cs="Times New Roman"/>
          <w:sz w:val="24"/>
        </w:rPr>
      </w:pPr>
      <w:r w:rsidRPr="002B015B">
        <w:rPr>
          <w:rFonts w:ascii="Times New Roman" w:hAnsi="Times New Roman" w:cs="Times New Roman"/>
          <w:sz w:val="24"/>
        </w:rPr>
        <w:t>This approach is repeated as needed, iterating through the training instances until the perceptron properly classifies all training examples.</w:t>
      </w:r>
    </w:p>
    <w:p w:rsidR="002B015B" w:rsidRPr="002B015B" w:rsidRDefault="002B015B" w:rsidP="002B015B">
      <w:pPr>
        <w:tabs>
          <w:tab w:val="left" w:pos="1560"/>
        </w:tabs>
        <w:jc w:val="both"/>
        <w:rPr>
          <w:rFonts w:ascii="Times New Roman" w:hAnsi="Times New Roman" w:cs="Times New Roman"/>
          <w:sz w:val="24"/>
        </w:rPr>
      </w:pPr>
      <w:r w:rsidRPr="002B015B">
        <w:rPr>
          <w:rFonts w:ascii="Times New Roman" w:hAnsi="Times New Roman" w:cs="Times New Roman"/>
          <w:sz w:val="24"/>
        </w:rPr>
        <w:t xml:space="preserve">At each step, the perceptron training rule is followed and the weights are changed which alters </w:t>
      </w:r>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w</m:t>
            </m:r>
          </m:e>
          <m:sub>
            <m:r>
              <m:rPr>
                <m:sty m:val="b"/>
              </m:rPr>
              <w:rPr>
                <w:rFonts w:ascii="Cambria Math" w:hAnsi="Times New Roman" w:cs="Times New Roman"/>
                <w:sz w:val="24"/>
                <w:szCs w:val="24"/>
              </w:rPr>
              <m:t>i</m:t>
            </m:r>
          </m:sub>
        </m:sSub>
      </m:oMath>
      <w:r w:rsidRPr="002B015B">
        <w:rPr>
          <w:rFonts w:ascii="Times New Roman" w:hAnsi="Times New Roman" w:cs="Times New Roman"/>
          <w:sz w:val="24"/>
        </w:rPr>
        <w:t xml:space="preserve"> and </w:t>
      </w:r>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x</m:t>
            </m:r>
          </m:e>
          <m:sub>
            <m:r>
              <m:rPr>
                <m:sty m:val="b"/>
              </m:rPr>
              <w:rPr>
                <w:rFonts w:ascii="Cambria Math" w:hAnsi="Times New Roman" w:cs="Times New Roman"/>
                <w:sz w:val="24"/>
                <w:szCs w:val="24"/>
              </w:rPr>
              <m:t>i</m:t>
            </m:r>
          </m:sub>
        </m:sSub>
      </m:oMath>
      <w:r w:rsidRPr="002B015B">
        <w:rPr>
          <w:rFonts w:ascii="Times New Roman" w:hAnsi="Times New Roman" w:cs="Times New Roman"/>
          <w:sz w:val="24"/>
        </w:rPr>
        <w:t> of the input based on the rule.  </w:t>
      </w:r>
    </w:p>
    <w:p w:rsidR="009F50D0" w:rsidRPr="001316D7" w:rsidRDefault="002B015B" w:rsidP="00EF19D5">
      <w:pPr>
        <w:tabs>
          <w:tab w:val="left" w:pos="1560"/>
        </w:tabs>
        <w:jc w:val="both"/>
        <w:rPr>
          <w:rFonts w:ascii="Times New Roman" w:hAnsi="Times New Roman" w:cs="Times New Roman"/>
          <w:sz w:val="24"/>
        </w:rPr>
      </w:pPr>
      <w:r w:rsidRPr="002B015B">
        <w:rPr>
          <w:rFonts w:ascii="Times New Roman" w:hAnsi="Times New Roman" w:cs="Times New Roman"/>
          <w:sz w:val="24"/>
        </w:rPr>
        <w:t>The learning rate’s purpose is to regulate the amount of weight change at each stage.</w:t>
      </w:r>
    </w:p>
    <w:p w:rsidR="000F53C0" w:rsidRDefault="001316D7" w:rsidP="003412BD">
      <w:pPr>
        <w:tabs>
          <w:tab w:val="left" w:pos="1560"/>
        </w:tabs>
        <w:rPr>
          <w:rFonts w:ascii="Times New Roman" w:hAnsi="Times New Roman" w:cs="Times New Roman"/>
          <w:sz w:val="24"/>
        </w:rPr>
      </w:pPr>
      <w:r w:rsidRPr="001316D7">
        <w:rPr>
          <w:rFonts w:ascii="Times New Roman" w:hAnsi="Times New Roman" w:cs="Times New Roman"/>
          <w:sz w:val="24"/>
        </w:rPr>
        <w:lastRenderedPageBreak/>
        <w:t>A low value like 0.1 is usually set and can be assigned to decay as the number of weight-turning iterations grows. </w:t>
      </w:r>
    </w:p>
    <w:p w:rsidR="00067E5D" w:rsidRDefault="00D4712E" w:rsidP="003412BD">
      <w:pPr>
        <w:tabs>
          <w:tab w:val="left" w:pos="1560"/>
        </w:tabs>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i</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i</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i</m:t>
              </m:r>
            </m:sub>
          </m:sSub>
        </m:oMath>
      </m:oMathPara>
    </w:p>
    <w:p w:rsidR="00067E5D" w:rsidRDefault="00067E5D" w:rsidP="003412BD">
      <w:pPr>
        <w:tabs>
          <w:tab w:val="left" w:pos="1560"/>
        </w:tabs>
        <w:rPr>
          <w:rFonts w:ascii="Times New Roman" w:eastAsiaTheme="minorEastAsia" w:hAnsi="Times New Roman" w:cs="Times New Roman"/>
          <w:sz w:val="24"/>
        </w:rPr>
      </w:pPr>
      <w:proofErr w:type="gramStart"/>
      <w:r>
        <w:rPr>
          <w:rFonts w:ascii="Times New Roman" w:eastAsiaTheme="minorEastAsia" w:hAnsi="Times New Roman" w:cs="Times New Roman"/>
          <w:sz w:val="24"/>
        </w:rPr>
        <w:t>where</w:t>
      </w:r>
      <w:proofErr w:type="gramEnd"/>
    </w:p>
    <w:p w:rsidR="00067E5D" w:rsidRDefault="00067E5D" w:rsidP="003412BD">
      <w:pPr>
        <w:tabs>
          <w:tab w:val="left" w:pos="1560"/>
        </w:tabs>
        <w:rPr>
          <w:rFonts w:ascii="Times New Roman" w:eastAsiaTheme="minorEastAsia" w:hAnsi="Times New Roman" w:cs="Times New Roman"/>
          <w:sz w:val="24"/>
        </w:rPr>
      </w:pPr>
      <m:oMathPara>
        <m:oMath>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i</m:t>
              </m:r>
            </m:sub>
          </m:sSub>
          <m:r>
            <w:rPr>
              <w:rFonts w:ascii="Cambria Math" w:hAnsi="Cambria Math" w:cs="Times New Roman"/>
              <w:sz w:val="24"/>
            </w:rPr>
            <m:t>=η</m:t>
          </m:r>
          <m:d>
            <m:dPr>
              <m:ctrlPr>
                <w:rPr>
                  <w:rFonts w:ascii="Cambria Math" w:hAnsi="Cambria Math" w:cs="Times New Roman"/>
                  <w:i/>
                  <w:sz w:val="24"/>
                </w:rPr>
              </m:ctrlPr>
            </m:dPr>
            <m:e>
              <m:r>
                <w:rPr>
                  <w:rFonts w:ascii="Cambria Math" w:hAnsi="Cambria Math" w:cs="Times New Roman"/>
                  <w:sz w:val="24"/>
                </w:rPr>
                <m:t>t-o</m:t>
              </m:r>
            </m:e>
          </m:d>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oMath>
      </m:oMathPara>
    </w:p>
    <w:p w:rsidR="00067E5D" w:rsidRDefault="00067E5D" w:rsidP="003412BD">
      <w:pPr>
        <w:tabs>
          <w:tab w:val="left" w:pos="1560"/>
        </w:tabs>
        <w:rPr>
          <w:rFonts w:ascii="Times New Roman" w:eastAsiaTheme="minorEastAsia" w:hAnsi="Times New Roman" w:cs="Times New Roman"/>
          <w:sz w:val="24"/>
        </w:rPr>
      </w:pPr>
      <w:r>
        <w:rPr>
          <w:rFonts w:ascii="Times New Roman" w:eastAsiaTheme="minorEastAsia" w:hAnsi="Times New Roman" w:cs="Times New Roman"/>
          <w:sz w:val="24"/>
        </w:rPr>
        <w:t>Where:</w:t>
      </w:r>
    </w:p>
    <w:p w:rsidR="00067E5D" w:rsidRPr="00293B02" w:rsidRDefault="00067E5D" w:rsidP="003412BD">
      <w:pPr>
        <w:tabs>
          <w:tab w:val="left" w:pos="1560"/>
        </w:tabs>
        <w:rPr>
          <w:rFonts w:ascii="Times New Roman" w:eastAsiaTheme="minorEastAsia" w:hAnsi="Times New Roman" w:cs="Times New Roman"/>
          <w:sz w:val="24"/>
        </w:rPr>
      </w:pPr>
      <m:oMathPara>
        <m:oMathParaPr>
          <m:jc m:val="left"/>
        </m:oMathParaPr>
        <m:oMath>
          <m:r>
            <w:rPr>
              <w:rFonts w:ascii="Cambria Math" w:hAnsi="Cambria Math" w:cs="Times New Roman"/>
              <w:sz w:val="24"/>
            </w:rPr>
            <m:t>t=c</m:t>
          </m:r>
          <m:d>
            <m:dPr>
              <m:ctrlPr>
                <w:rPr>
                  <w:rFonts w:ascii="Cambria Math" w:hAnsi="Cambria Math" w:cs="Times New Roman"/>
                  <w:i/>
                  <w:sz w:val="24"/>
                </w:rPr>
              </m:ctrlPr>
            </m:dPr>
            <m:e>
              <m:acc>
                <m:accPr>
                  <m:chr m:val="⃗"/>
                  <m:ctrlPr>
                    <w:rPr>
                      <w:rFonts w:ascii="Cambria Math" w:hAnsi="Cambria Math" w:cs="Times New Roman"/>
                      <w:i/>
                      <w:sz w:val="24"/>
                    </w:rPr>
                  </m:ctrlPr>
                </m:accPr>
                <m:e>
                  <m:r>
                    <w:rPr>
                      <w:rFonts w:ascii="Cambria Math" w:hAnsi="Cambria Math" w:cs="Times New Roman"/>
                      <w:sz w:val="24"/>
                    </w:rPr>
                    <m:t>x</m:t>
                  </m:r>
                </m:e>
              </m:acc>
            </m:e>
          </m:d>
          <m:r>
            <w:rPr>
              <w:rFonts w:ascii="Cambria Math" w:hAnsi="Cambria Math" w:cs="Times New Roman"/>
              <w:sz w:val="24"/>
            </w:rPr>
            <m:t xml:space="preserve"> is the target value</m:t>
          </m:r>
        </m:oMath>
      </m:oMathPara>
    </w:p>
    <w:p w:rsidR="00293B02" w:rsidRDefault="00293B02" w:rsidP="003412BD">
      <w:pPr>
        <w:tabs>
          <w:tab w:val="left" w:pos="1560"/>
        </w:tabs>
        <w:rPr>
          <w:rFonts w:ascii="Times New Roman" w:eastAsiaTheme="minorEastAsia" w:hAnsi="Times New Roman" w:cs="Times New Roman"/>
          <w:sz w:val="24"/>
        </w:rPr>
      </w:pPr>
      <w:r>
        <w:rPr>
          <w:rFonts w:ascii="Times New Roman" w:eastAsiaTheme="minorEastAsia" w:hAnsi="Times New Roman" w:cs="Times New Roman"/>
          <w:sz w:val="24"/>
        </w:rPr>
        <w:t>O is perceptron</w:t>
      </w:r>
    </w:p>
    <w:p w:rsidR="00293B02" w:rsidRDefault="00293B02" w:rsidP="003412BD">
      <w:pPr>
        <w:tabs>
          <w:tab w:val="left" w:pos="1560"/>
        </w:tabs>
        <w:rPr>
          <w:rFonts w:ascii="Times New Roman" w:eastAsiaTheme="minorEastAsia" w:hAnsi="Times New Roman" w:cs="Times New Roman"/>
          <w:sz w:val="24"/>
        </w:rPr>
      </w:pPr>
      <m:oMath>
        <m:r>
          <w:rPr>
            <w:rFonts w:ascii="Cambria Math" w:hAnsi="Cambria Math" w:cs="Times New Roman"/>
            <w:sz w:val="24"/>
          </w:rPr>
          <m:t>η</m:t>
        </m:r>
      </m:oMath>
      <w:r>
        <w:rPr>
          <w:rFonts w:ascii="Times New Roman" w:eastAsiaTheme="minorEastAsia" w:hAnsi="Times New Roman" w:cs="Times New Roman"/>
          <w:sz w:val="24"/>
        </w:rPr>
        <w:t xml:space="preserve"> </w:t>
      </w:r>
      <w:proofErr w:type="gramStart"/>
      <w:r>
        <w:rPr>
          <w:rFonts w:ascii="Times New Roman" w:eastAsiaTheme="minorEastAsia" w:hAnsi="Times New Roman" w:cs="Times New Roman"/>
          <w:sz w:val="24"/>
        </w:rPr>
        <w:t>is</w:t>
      </w:r>
      <w:proofErr w:type="gramEnd"/>
      <w:r>
        <w:rPr>
          <w:rFonts w:ascii="Times New Roman" w:eastAsiaTheme="minorEastAsia" w:hAnsi="Times New Roman" w:cs="Times New Roman"/>
          <w:sz w:val="24"/>
        </w:rPr>
        <w:t xml:space="preserve"> small constant(e.g..1) called learning rate</w:t>
      </w:r>
    </w:p>
    <w:p w:rsidR="00293B02" w:rsidRPr="00293B02" w:rsidRDefault="00293B02" w:rsidP="00293B02">
      <w:pPr>
        <w:tabs>
          <w:tab w:val="left" w:pos="1560"/>
        </w:tabs>
        <w:rPr>
          <w:rFonts w:ascii="Times New Roman" w:eastAsiaTheme="minorEastAsia" w:hAnsi="Times New Roman" w:cs="Times New Roman"/>
          <w:sz w:val="24"/>
        </w:rPr>
      </w:pPr>
      <w:r w:rsidRPr="00293B02">
        <w:rPr>
          <w:rFonts w:ascii="Times New Roman" w:eastAsiaTheme="minorEastAsia" w:hAnsi="Times New Roman" w:cs="Times New Roman"/>
          <w:sz w:val="24"/>
        </w:rPr>
        <w:t>For example, </w:t>
      </w:r>
    </w:p>
    <w:p w:rsidR="00293B02" w:rsidRPr="00293B02" w:rsidRDefault="00293B02" w:rsidP="00293B02">
      <w:pPr>
        <w:tabs>
          <w:tab w:val="left" w:pos="1560"/>
        </w:tabs>
        <w:rPr>
          <w:rFonts w:ascii="Times New Roman" w:eastAsiaTheme="minorEastAsia" w:hAnsi="Times New Roman" w:cs="Times New Roman"/>
          <w:sz w:val="24"/>
        </w:rPr>
      </w:pPr>
      <w:r w:rsidRPr="00293B02">
        <w:rPr>
          <w:rFonts w:ascii="Times New Roman" w:eastAsiaTheme="minorEastAsia" w:hAnsi="Times New Roman" w:cs="Times New Roman"/>
          <w:sz w:val="24"/>
        </w:rPr>
        <w:t xml:space="preserve">If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oMath>
      <w:r w:rsidRPr="00293B02">
        <w:rPr>
          <w:rFonts w:ascii="Times New Roman" w:eastAsiaTheme="minorEastAsia" w:hAnsi="Times New Roman" w:cs="Times New Roman"/>
          <w:sz w:val="24"/>
        </w:rPr>
        <w:t xml:space="preserve"> =.8, </w:t>
      </w:r>
      <m:oMath>
        <m:r>
          <w:rPr>
            <w:rFonts w:ascii="Cambria Math" w:hAnsi="Cambria Math" w:cs="Times New Roman"/>
            <w:sz w:val="24"/>
          </w:rPr>
          <m:t>η</m:t>
        </m:r>
      </m:oMath>
      <w:r w:rsidRPr="00293B02">
        <w:rPr>
          <w:rFonts w:ascii="Times New Roman" w:eastAsiaTheme="minorEastAsia" w:hAnsi="Times New Roman" w:cs="Times New Roman"/>
          <w:sz w:val="24"/>
        </w:rPr>
        <w:t xml:space="preserve"> = 0.1, t = 1, and o = – 1. </w:t>
      </w:r>
    </w:p>
    <w:p w:rsidR="00293B02" w:rsidRPr="00293B02" w:rsidRDefault="00293B02" w:rsidP="00293B02">
      <w:pPr>
        <w:tabs>
          <w:tab w:val="left" w:pos="1560"/>
        </w:tabs>
        <w:rPr>
          <w:rFonts w:ascii="Times New Roman" w:eastAsiaTheme="minorEastAsia" w:hAnsi="Times New Roman" w:cs="Times New Roman"/>
          <w:sz w:val="24"/>
        </w:rPr>
      </w:pPr>
      <w:r w:rsidRPr="00293B02">
        <w:rPr>
          <w:rFonts w:ascii="Times New Roman" w:eastAsiaTheme="minorEastAsia" w:hAnsi="Times New Roman" w:cs="Times New Roman"/>
          <w:sz w:val="24"/>
        </w:rPr>
        <w:t>The weight update is</w:t>
      </w:r>
      <m:oMath>
        <m:r>
          <w:rPr>
            <w:rFonts w:ascii="Cambria Math" w:eastAsiaTheme="minorEastAsia"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i</m:t>
            </m:r>
          </m:sub>
        </m:sSub>
      </m:oMath>
      <w:r w:rsidRPr="00293B02">
        <w:rPr>
          <w:rFonts w:ascii="Times New Roman" w:eastAsiaTheme="minorEastAsia" w:hAnsi="Times New Roman" w:cs="Times New Roman"/>
          <w:sz w:val="24"/>
        </w:rPr>
        <w:t xml:space="preserve">= </w:t>
      </w:r>
      <m:oMath>
        <m:r>
          <w:rPr>
            <w:rFonts w:ascii="Cambria Math" w:hAnsi="Cambria Math" w:cs="Times New Roman"/>
            <w:sz w:val="24"/>
          </w:rPr>
          <m:t>η</m:t>
        </m:r>
      </m:oMath>
      <w:r w:rsidRPr="00293B02">
        <w:rPr>
          <w:rFonts w:ascii="Times New Roman" w:eastAsiaTheme="minorEastAsia" w:hAnsi="Times New Roman" w:cs="Times New Roman"/>
          <w:sz w:val="24"/>
        </w:rPr>
        <w:t xml:space="preserve"> (t – o)</w:t>
      </w:r>
      <m:oMath>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oMath>
      <w:r w:rsidRPr="00293B02">
        <w:rPr>
          <w:rFonts w:ascii="Times New Roman" w:eastAsiaTheme="minorEastAsia" w:hAnsi="Times New Roman" w:cs="Times New Roman"/>
          <w:sz w:val="24"/>
        </w:rPr>
        <w:t> </w:t>
      </w:r>
      <w:r>
        <w:rPr>
          <w:rFonts w:ascii="Times New Roman" w:eastAsiaTheme="minorEastAsia" w:hAnsi="Times New Roman" w:cs="Times New Roman"/>
          <w:sz w:val="24"/>
        </w:rPr>
        <w:t>= 0</w:t>
      </w:r>
      <w:r w:rsidRPr="00293B02">
        <w:rPr>
          <w:rFonts w:ascii="Times New Roman" w:eastAsiaTheme="minorEastAsia" w:hAnsi="Times New Roman" w:cs="Times New Roman"/>
          <w:sz w:val="24"/>
        </w:rPr>
        <w:t>.1(1 – (-1)</w:t>
      </w:r>
      <w:proofErr w:type="gramStart"/>
      <w:r w:rsidRPr="00293B02">
        <w:rPr>
          <w:rFonts w:ascii="Times New Roman" w:eastAsiaTheme="minorEastAsia" w:hAnsi="Times New Roman" w:cs="Times New Roman"/>
          <w:sz w:val="24"/>
        </w:rPr>
        <w:t>)0.8</w:t>
      </w:r>
      <w:proofErr w:type="gramEnd"/>
      <w:r w:rsidRPr="00293B02">
        <w:rPr>
          <w:rFonts w:ascii="Times New Roman" w:eastAsiaTheme="minorEastAsia" w:hAnsi="Times New Roman" w:cs="Times New Roman"/>
          <w:sz w:val="24"/>
        </w:rPr>
        <w:t xml:space="preserve"> = 0.16. </w:t>
      </w:r>
    </w:p>
    <w:p w:rsidR="00293B02" w:rsidRPr="00293B02" w:rsidRDefault="00293B02" w:rsidP="00293B02">
      <w:pPr>
        <w:tabs>
          <w:tab w:val="left" w:pos="1560"/>
        </w:tabs>
        <w:rPr>
          <w:rFonts w:ascii="Times New Roman" w:eastAsiaTheme="minorEastAsia" w:hAnsi="Times New Roman" w:cs="Times New Roman"/>
          <w:sz w:val="24"/>
        </w:rPr>
      </w:pPr>
      <w:r w:rsidRPr="00293B02">
        <w:rPr>
          <w:rFonts w:ascii="Times New Roman" w:eastAsiaTheme="minorEastAsia" w:hAnsi="Times New Roman" w:cs="Times New Roman"/>
          <w:sz w:val="24"/>
        </w:rPr>
        <w:t xml:space="preserve">Weights linked with </w:t>
      </w:r>
      <w:proofErr w:type="gramStart"/>
      <w:r w:rsidRPr="00293B02">
        <w:rPr>
          <w:rFonts w:ascii="Times New Roman" w:eastAsiaTheme="minorEastAsia" w:hAnsi="Times New Roman" w:cs="Times New Roman"/>
          <w:sz w:val="24"/>
        </w:rPr>
        <w:t xml:space="preserve">positive </w:t>
      </w:r>
      <m:oMath>
        <m:sSub>
          <m:sSubPr>
            <m:ctrlPr>
              <w:rPr>
                <w:rFonts w:ascii="Cambria Math" w:hAnsi="Cambria Math" w:cs="Times New Roman"/>
                <w:i/>
                <w:sz w:val="24"/>
              </w:rPr>
            </m:ctrlPr>
          </m:sSubPr>
          <m:e>
            <w:proofErr w:type="gramEnd"/>
            <m:r>
              <w:rPr>
                <w:rFonts w:ascii="Cambria Math" w:hAnsi="Cambria Math" w:cs="Times New Roman"/>
                <w:sz w:val="24"/>
              </w:rPr>
              <m:t>x</m:t>
            </m:r>
          </m:e>
          <m:sub>
            <m:r>
              <w:rPr>
                <w:rFonts w:ascii="Cambria Math" w:hAnsi="Cambria Math" w:cs="Times New Roman"/>
                <w:sz w:val="24"/>
              </w:rPr>
              <m:t>i</m:t>
            </m:r>
          </m:sub>
        </m:sSub>
      </m:oMath>
      <w:r w:rsidRPr="00293B02">
        <w:rPr>
          <w:rFonts w:ascii="Times New Roman" w:eastAsiaTheme="minorEastAsia" w:hAnsi="Times New Roman" w:cs="Times New Roman"/>
          <w:sz w:val="24"/>
        </w:rPr>
        <w:t> , on the other hand, will be lowered rather than raised if t = -1 and o = 1.</w:t>
      </w:r>
    </w:p>
    <w:p w:rsidR="00293B02" w:rsidRPr="00293B02" w:rsidRDefault="00293B02" w:rsidP="00293B02">
      <w:pPr>
        <w:tabs>
          <w:tab w:val="left" w:pos="1560"/>
        </w:tabs>
        <w:rPr>
          <w:rFonts w:ascii="Times New Roman" w:eastAsiaTheme="minorEastAsia" w:hAnsi="Times New Roman" w:cs="Times New Roman"/>
          <w:sz w:val="24"/>
        </w:rPr>
      </w:pPr>
      <w:r w:rsidRPr="00293B02">
        <w:rPr>
          <w:rFonts w:ascii="Times New Roman" w:eastAsiaTheme="minorEastAsia" w:hAnsi="Times New Roman" w:cs="Times New Roman"/>
          <w:sz w:val="24"/>
        </w:rPr>
        <w:t>In reality, if the training instances are linearly separable and n is small enough, the following learning technique may be shown to converge to a weight vector that properly classifies all training examples in a limited number of perceptron training rule operations.</w:t>
      </w:r>
    </w:p>
    <w:p w:rsidR="00293B02" w:rsidRPr="00293B02" w:rsidRDefault="00293B02" w:rsidP="00293B02">
      <w:pPr>
        <w:tabs>
          <w:tab w:val="left" w:pos="1560"/>
        </w:tabs>
        <w:rPr>
          <w:rFonts w:ascii="Times New Roman" w:eastAsiaTheme="minorEastAsia" w:hAnsi="Times New Roman" w:cs="Times New Roman"/>
          <w:sz w:val="24"/>
        </w:rPr>
      </w:pPr>
      <w:r w:rsidRPr="00293B02">
        <w:rPr>
          <w:rFonts w:ascii="Times New Roman" w:eastAsiaTheme="minorEastAsia" w:hAnsi="Times New Roman" w:cs="Times New Roman"/>
          <w:sz w:val="24"/>
        </w:rPr>
        <w:t>Convergence is not guaranteed if the data are not linearly separable.</w:t>
      </w:r>
    </w:p>
    <w:p w:rsidR="00293B02" w:rsidRPr="00293B02" w:rsidRDefault="00293B02" w:rsidP="00293B02">
      <w:pPr>
        <w:tabs>
          <w:tab w:val="left" w:pos="1560"/>
        </w:tabs>
        <w:rPr>
          <w:rFonts w:ascii="Times New Roman" w:eastAsiaTheme="minorEastAsia" w:hAnsi="Times New Roman" w:cs="Times New Roman"/>
          <w:sz w:val="24"/>
        </w:rPr>
      </w:pPr>
      <w:r w:rsidRPr="00293B02">
        <w:rPr>
          <w:rFonts w:ascii="Times New Roman" w:eastAsiaTheme="minorEastAsia" w:hAnsi="Times New Roman" w:cs="Times New Roman"/>
          <w:sz w:val="24"/>
        </w:rPr>
        <w:t xml:space="preserve">To summarize, </w:t>
      </w:r>
      <w:proofErr w:type="gramStart"/>
      <w:r w:rsidRPr="00293B02">
        <w:rPr>
          <w:rFonts w:ascii="Times New Roman" w:eastAsiaTheme="minorEastAsia" w:hAnsi="Times New Roman" w:cs="Times New Roman"/>
          <w:sz w:val="24"/>
        </w:rPr>
        <w:t>A</w:t>
      </w:r>
      <w:proofErr w:type="gramEnd"/>
      <w:r w:rsidRPr="00293B02">
        <w:rPr>
          <w:rFonts w:ascii="Times New Roman" w:eastAsiaTheme="minorEastAsia" w:hAnsi="Times New Roman" w:cs="Times New Roman"/>
          <w:sz w:val="24"/>
        </w:rPr>
        <w:t xml:space="preserve"> perceptron operates by accepting numerical inputs and combining them with weights and a bias. It then multiplies these inputs by the weights assigned to them (this is known as the weighted sum). These items, together with the bias, are then combined. The weighted sum and bias are inputs to the activation function, which returns a final output.</w:t>
      </w:r>
    </w:p>
    <w:p w:rsidR="00293B02" w:rsidRDefault="00293B02" w:rsidP="003412BD">
      <w:pPr>
        <w:tabs>
          <w:tab w:val="left" w:pos="1560"/>
        </w:tabs>
        <w:rPr>
          <w:rFonts w:ascii="Times New Roman" w:eastAsiaTheme="minorEastAsia" w:hAnsi="Times New Roman" w:cs="Times New Roman"/>
          <w:b/>
          <w:sz w:val="28"/>
        </w:rPr>
      </w:pPr>
      <w:r w:rsidRPr="00293B02">
        <w:rPr>
          <w:rFonts w:ascii="Times New Roman" w:eastAsiaTheme="minorEastAsia" w:hAnsi="Times New Roman" w:cs="Times New Roman"/>
          <w:b/>
          <w:sz w:val="28"/>
        </w:rPr>
        <w:t>Gradient descent and Delta rule</w:t>
      </w:r>
    </w:p>
    <w:p w:rsidR="00293B02" w:rsidRDefault="00293B02" w:rsidP="00293B02">
      <w:pPr>
        <w:tabs>
          <w:tab w:val="left" w:pos="1560"/>
        </w:tabs>
        <w:jc w:val="both"/>
        <w:rPr>
          <w:rFonts w:ascii="Times New Roman" w:eastAsiaTheme="minorEastAsia" w:hAnsi="Times New Roman" w:cs="Times New Roman"/>
          <w:sz w:val="24"/>
        </w:rPr>
      </w:pPr>
      <w:r w:rsidRPr="00293B02">
        <w:rPr>
          <w:rFonts w:ascii="Times New Roman" w:eastAsiaTheme="minorEastAsia" w:hAnsi="Times New Roman" w:cs="Times New Roman"/>
          <w:sz w:val="24"/>
        </w:rPr>
        <w:t>If a set of data points can be separated into two groups using a straight line, the data is said to be linearly separable. Non-linearly separable data is defined as data points that cannot be split into two groups using a straight line.</w:t>
      </w:r>
    </w:p>
    <w:p w:rsidR="00293B02" w:rsidRDefault="00293B02" w:rsidP="00293B02">
      <w:pPr>
        <w:tabs>
          <w:tab w:val="left" w:pos="1560"/>
        </w:tabs>
        <w:jc w:val="center"/>
        <w:rPr>
          <w:rFonts w:ascii="Times New Roman" w:eastAsiaTheme="minorEastAsia" w:hAnsi="Times New Roman" w:cs="Times New Roman"/>
          <w:sz w:val="24"/>
        </w:rPr>
      </w:pPr>
      <w:r>
        <w:rPr>
          <w:noProof/>
          <w:lang w:val="en-US"/>
        </w:rPr>
        <w:lastRenderedPageBreak/>
        <w:drawing>
          <wp:inline distT="0" distB="0" distL="0" distR="0">
            <wp:extent cx="3829050" cy="2266950"/>
            <wp:effectExtent l="19050" t="0" r="0" b="0"/>
            <wp:docPr id="1" name="Picture 1" descr="https://d1zx6djv3kb1v7.cloudfront.net/wp-content/media/2022/01/de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zx6djv3kb1v7.cloudfront.net/wp-content/media/2022/01/delta.jpg"/>
                    <pic:cNvPicPr>
                      <a:picLocks noChangeAspect="1" noChangeArrowheads="1"/>
                    </pic:cNvPicPr>
                  </pic:nvPicPr>
                  <pic:blipFill>
                    <a:blip r:embed="rId11"/>
                    <a:srcRect/>
                    <a:stretch>
                      <a:fillRect/>
                    </a:stretch>
                  </pic:blipFill>
                  <pic:spPr bwMode="auto">
                    <a:xfrm>
                      <a:off x="0" y="0"/>
                      <a:ext cx="3829050" cy="2266950"/>
                    </a:xfrm>
                    <a:prstGeom prst="rect">
                      <a:avLst/>
                    </a:prstGeom>
                    <a:noFill/>
                    <a:ln w="9525">
                      <a:noFill/>
                      <a:miter lim="800000"/>
                      <a:headEnd/>
                      <a:tailEnd/>
                    </a:ln>
                  </pic:spPr>
                </pic:pic>
              </a:graphicData>
            </a:graphic>
          </wp:inline>
        </w:drawing>
      </w:r>
    </w:p>
    <w:p w:rsidR="00293B02" w:rsidRPr="00293B02" w:rsidRDefault="00293B02" w:rsidP="00293B02">
      <w:pPr>
        <w:tabs>
          <w:tab w:val="left" w:pos="1560"/>
        </w:tabs>
        <w:jc w:val="center"/>
        <w:rPr>
          <w:rFonts w:ascii="Times New Roman" w:eastAsiaTheme="minorEastAsia" w:hAnsi="Times New Roman" w:cs="Times New Roman"/>
          <w:sz w:val="24"/>
        </w:rPr>
      </w:pPr>
      <w:r w:rsidRPr="00293B02">
        <w:rPr>
          <w:rFonts w:ascii="Times New Roman" w:eastAsiaTheme="minorEastAsia" w:hAnsi="Times New Roman" w:cs="Times New Roman"/>
          <w:b/>
          <w:bCs/>
          <w:sz w:val="24"/>
        </w:rPr>
        <w:t>Figure (a) -&gt; Training Set is Linearly Separable</w:t>
      </w:r>
    </w:p>
    <w:p w:rsidR="00293B02" w:rsidRPr="00293B02" w:rsidRDefault="00293B02" w:rsidP="00293B02">
      <w:pPr>
        <w:tabs>
          <w:tab w:val="left" w:pos="1560"/>
        </w:tabs>
        <w:jc w:val="center"/>
        <w:rPr>
          <w:rFonts w:ascii="Times New Roman" w:eastAsiaTheme="minorEastAsia" w:hAnsi="Times New Roman" w:cs="Times New Roman"/>
          <w:sz w:val="24"/>
        </w:rPr>
      </w:pPr>
      <w:r w:rsidRPr="00293B02">
        <w:rPr>
          <w:rFonts w:ascii="Times New Roman" w:eastAsiaTheme="minorEastAsia" w:hAnsi="Times New Roman" w:cs="Times New Roman"/>
          <w:b/>
          <w:bCs/>
          <w:sz w:val="24"/>
        </w:rPr>
        <w:t>Figure (b) -&gt; Training Set is non-linearly Separable</w:t>
      </w:r>
    </w:p>
    <w:p w:rsidR="00293B02" w:rsidRDefault="00293B02" w:rsidP="00293B02">
      <w:pPr>
        <w:tabs>
          <w:tab w:val="left" w:pos="1560"/>
        </w:tabs>
        <w:jc w:val="both"/>
        <w:rPr>
          <w:rFonts w:ascii="Times New Roman" w:eastAsiaTheme="minorEastAsia" w:hAnsi="Times New Roman" w:cs="Times New Roman"/>
          <w:sz w:val="24"/>
        </w:rPr>
      </w:pPr>
      <w:r w:rsidRPr="00293B02">
        <w:rPr>
          <w:rFonts w:ascii="Times New Roman" w:eastAsiaTheme="minorEastAsia" w:hAnsi="Times New Roman" w:cs="Times New Roman"/>
          <w:sz w:val="24"/>
        </w:rPr>
        <w:t>When the training instances are linearly separable, the perceptron algorithm finds a successful weight vector; however, if the examples are not linearly separable, they may fail to converge.</w:t>
      </w:r>
    </w:p>
    <w:p w:rsidR="00293B02" w:rsidRPr="00293B02" w:rsidRDefault="00293B02" w:rsidP="00293B02">
      <w:pPr>
        <w:tabs>
          <w:tab w:val="left" w:pos="1560"/>
        </w:tabs>
        <w:jc w:val="both"/>
        <w:rPr>
          <w:rFonts w:ascii="Times New Roman" w:eastAsiaTheme="minorEastAsia" w:hAnsi="Times New Roman" w:cs="Times New Roman"/>
          <w:sz w:val="24"/>
        </w:rPr>
      </w:pPr>
      <w:r w:rsidRPr="00293B02">
        <w:rPr>
          <w:rFonts w:ascii="Times New Roman" w:eastAsiaTheme="minorEastAsia" w:hAnsi="Times New Roman" w:cs="Times New Roman"/>
          <w:sz w:val="24"/>
        </w:rPr>
        <w:t>The delta rule, a second training rule, is meant to address this challenge. In this blog, we’ll have a brief look at Gradient Descent and Delta Rule.  </w:t>
      </w:r>
    </w:p>
    <w:p w:rsidR="00293B02" w:rsidRDefault="00293B02" w:rsidP="00293B02">
      <w:pPr>
        <w:tabs>
          <w:tab w:val="left" w:pos="1560"/>
        </w:tabs>
        <w:jc w:val="both"/>
        <w:rPr>
          <w:rFonts w:ascii="Times New Roman" w:eastAsiaTheme="minorEastAsia" w:hAnsi="Times New Roman" w:cs="Times New Roman"/>
          <w:sz w:val="24"/>
        </w:rPr>
      </w:pPr>
      <w:r w:rsidRPr="00293B02">
        <w:rPr>
          <w:rFonts w:ascii="Times New Roman" w:eastAsiaTheme="minorEastAsia" w:hAnsi="Times New Roman" w:cs="Times New Roman"/>
          <w:sz w:val="24"/>
        </w:rPr>
        <w:t>The delta rule converges toward a best-fit approximation to the target concept if the training instances are not linearly separable.</w:t>
      </w:r>
    </w:p>
    <w:p w:rsidR="00293B02" w:rsidRPr="00293B02" w:rsidRDefault="00293B02" w:rsidP="00293B02">
      <w:pPr>
        <w:tabs>
          <w:tab w:val="left" w:pos="1560"/>
        </w:tabs>
        <w:jc w:val="both"/>
        <w:rPr>
          <w:rFonts w:ascii="Times New Roman" w:eastAsiaTheme="minorEastAsia" w:hAnsi="Times New Roman" w:cs="Times New Roman"/>
          <w:sz w:val="24"/>
        </w:rPr>
      </w:pPr>
      <w:r w:rsidRPr="00293B02">
        <w:rPr>
          <w:rFonts w:ascii="Times New Roman" w:eastAsiaTheme="minorEastAsia" w:hAnsi="Times New Roman" w:cs="Times New Roman"/>
          <w:b/>
          <w:bCs/>
          <w:sz w:val="24"/>
        </w:rPr>
        <w:t>Delta Rule’s Main Idea:</w:t>
      </w:r>
    </w:p>
    <w:p w:rsidR="00293B02" w:rsidRPr="00293B02" w:rsidRDefault="00293B02" w:rsidP="00293B02">
      <w:pPr>
        <w:tabs>
          <w:tab w:val="left" w:pos="1560"/>
        </w:tabs>
        <w:jc w:val="both"/>
        <w:rPr>
          <w:rFonts w:ascii="Times New Roman" w:eastAsiaTheme="minorEastAsia" w:hAnsi="Times New Roman" w:cs="Times New Roman"/>
          <w:sz w:val="24"/>
        </w:rPr>
      </w:pPr>
      <w:r w:rsidRPr="00293B02">
        <w:rPr>
          <w:rFonts w:ascii="Times New Roman" w:eastAsiaTheme="minorEastAsia" w:hAnsi="Times New Roman" w:cs="Times New Roman"/>
          <w:sz w:val="24"/>
        </w:rPr>
        <w:t>The</w:t>
      </w:r>
      <w:r w:rsidRPr="00293B02">
        <w:rPr>
          <w:rFonts w:ascii="Times New Roman" w:eastAsiaTheme="minorEastAsia" w:hAnsi="Times New Roman" w:cs="Times New Roman"/>
          <w:b/>
          <w:bCs/>
          <w:sz w:val="24"/>
        </w:rPr>
        <w:t> Delta rule’s</w:t>
      </w:r>
      <w:r w:rsidRPr="00293B02">
        <w:rPr>
          <w:rFonts w:ascii="Times New Roman" w:eastAsiaTheme="minorEastAsia" w:hAnsi="Times New Roman" w:cs="Times New Roman"/>
          <w:sz w:val="24"/>
        </w:rPr>
        <w:t> main idea is to explore the hypothesis space of potential weight vectors using gradient descent to discover the weights that best suit the training instances.</w:t>
      </w:r>
    </w:p>
    <w:p w:rsidR="00293B02" w:rsidRPr="00293B02" w:rsidRDefault="00293B02" w:rsidP="00293B02">
      <w:pPr>
        <w:tabs>
          <w:tab w:val="left" w:pos="1560"/>
        </w:tabs>
        <w:jc w:val="both"/>
        <w:rPr>
          <w:rFonts w:ascii="Times New Roman" w:eastAsiaTheme="minorEastAsia" w:hAnsi="Times New Roman" w:cs="Times New Roman"/>
          <w:sz w:val="24"/>
        </w:rPr>
      </w:pPr>
      <w:r w:rsidRPr="00293B02">
        <w:rPr>
          <w:rFonts w:ascii="Times New Roman" w:eastAsiaTheme="minorEastAsia" w:hAnsi="Times New Roman" w:cs="Times New Roman"/>
          <w:sz w:val="24"/>
        </w:rPr>
        <w:t xml:space="preserve">This criterion is significant because the </w:t>
      </w:r>
      <w:proofErr w:type="spellStart"/>
      <w:r w:rsidR="004857FA" w:rsidRPr="00293B02">
        <w:rPr>
          <w:rFonts w:ascii="Times New Roman" w:eastAsiaTheme="minorEastAsia" w:hAnsi="Times New Roman" w:cs="Times New Roman"/>
          <w:sz w:val="24"/>
        </w:rPr>
        <w:t>backpropagation</w:t>
      </w:r>
      <w:proofErr w:type="spellEnd"/>
      <w:r w:rsidR="004857FA" w:rsidRPr="00293B02">
        <w:rPr>
          <w:rFonts w:ascii="Times New Roman" w:eastAsiaTheme="minorEastAsia" w:hAnsi="Times New Roman" w:cs="Times New Roman"/>
          <w:sz w:val="24"/>
        </w:rPr>
        <w:t xml:space="preserve"> </w:t>
      </w:r>
      <w:r w:rsidRPr="00293B02">
        <w:rPr>
          <w:rFonts w:ascii="Times New Roman" w:eastAsiaTheme="minorEastAsia" w:hAnsi="Times New Roman" w:cs="Times New Roman"/>
          <w:sz w:val="24"/>
        </w:rPr>
        <w:t>algorithm, which can train networks with many linked units, is based on gradient descent.</w:t>
      </w:r>
    </w:p>
    <w:p w:rsidR="004857FA" w:rsidRPr="004857FA" w:rsidRDefault="004857FA" w:rsidP="004857FA">
      <w:pPr>
        <w:tabs>
          <w:tab w:val="left" w:pos="1560"/>
        </w:tabs>
        <w:jc w:val="both"/>
        <w:rPr>
          <w:rFonts w:ascii="Times New Roman" w:eastAsiaTheme="minorEastAsia" w:hAnsi="Times New Roman" w:cs="Times New Roman"/>
          <w:sz w:val="24"/>
        </w:rPr>
      </w:pPr>
      <w:r w:rsidRPr="004857FA">
        <w:rPr>
          <w:rFonts w:ascii="Times New Roman" w:eastAsiaTheme="minorEastAsia" w:hAnsi="Times New Roman" w:cs="Times New Roman"/>
          <w:b/>
          <w:bCs/>
          <w:sz w:val="24"/>
        </w:rPr>
        <w:t>DERIVATION OF DELTA RULE: </w:t>
      </w:r>
    </w:p>
    <w:p w:rsidR="004857FA" w:rsidRPr="004857FA" w:rsidRDefault="004857FA" w:rsidP="004857FA">
      <w:pPr>
        <w:tabs>
          <w:tab w:val="left" w:pos="1560"/>
        </w:tabs>
        <w:jc w:val="both"/>
        <w:rPr>
          <w:rFonts w:ascii="Times New Roman" w:eastAsiaTheme="minorEastAsia" w:hAnsi="Times New Roman" w:cs="Times New Roman"/>
          <w:sz w:val="24"/>
        </w:rPr>
      </w:pPr>
      <w:r w:rsidRPr="004857FA">
        <w:rPr>
          <w:rFonts w:ascii="Times New Roman" w:eastAsiaTheme="minorEastAsia" w:hAnsi="Times New Roman" w:cs="Times New Roman"/>
          <w:sz w:val="24"/>
        </w:rPr>
        <w:t>Consider the job of training a threshold perceptron, which is a linear unit whose output o is given by,</w:t>
      </w:r>
    </w:p>
    <w:p w:rsidR="004857FA" w:rsidRPr="00BD1BD8" w:rsidRDefault="004857FA" w:rsidP="004857FA">
      <w:pPr>
        <w:tabs>
          <w:tab w:val="left" w:pos="1560"/>
        </w:tabs>
        <w:jc w:val="both"/>
        <w:rPr>
          <w:rFonts w:ascii="Times New Roman" w:eastAsiaTheme="minorEastAsia" w:hAnsi="Times New Roman" w:cs="Times New Roman"/>
          <w:sz w:val="24"/>
          <w:szCs w:val="24"/>
        </w:rPr>
      </w:pPr>
      <m:oMathPara>
        <m:oMath>
          <m:r>
            <m:rPr>
              <m:sty m:val="bi"/>
            </m:rPr>
            <w:rPr>
              <w:rFonts w:ascii="Cambria Math" w:hAnsi="Cambria Math"/>
              <w:sz w:val="24"/>
              <w:szCs w:val="24"/>
            </w:rPr>
            <m:t>o</m:t>
          </m:r>
          <m:d>
            <m:dPr>
              <m:ctrlPr>
                <w:rPr>
                  <w:rFonts w:ascii="Cambria Math" w:hAnsi="Cambria Math"/>
                  <w:b/>
                  <w:i/>
                  <w:sz w:val="24"/>
                  <w:szCs w:val="24"/>
                </w:rPr>
              </m:ctrlPr>
            </m:dPr>
            <m:e>
              <m:acc>
                <m:accPr>
                  <m:chr m:val="⃗"/>
                  <m:ctrlPr>
                    <w:rPr>
                      <w:rFonts w:ascii="Cambria Math" w:hAnsi="Cambria Math"/>
                      <w:b/>
                      <w:i/>
                      <w:sz w:val="24"/>
                      <w:szCs w:val="24"/>
                    </w:rPr>
                  </m:ctrlPr>
                </m:accPr>
                <m:e>
                  <m:r>
                    <m:rPr>
                      <m:sty m:val="bi"/>
                    </m:rPr>
                    <w:rPr>
                      <w:rFonts w:ascii="Cambria Math" w:hAnsi="Cambria Math"/>
                      <w:sz w:val="24"/>
                      <w:szCs w:val="24"/>
                    </w:rPr>
                    <m:t>x</m:t>
                  </m:r>
                </m:e>
              </m:acc>
            </m:e>
          </m:d>
          <m:r>
            <w:rPr>
              <w:rFonts w:ascii="Cambria Math" w:hAnsi="Cambria Math" w:cs="Times New Roman"/>
              <w:sz w:val="24"/>
              <w:szCs w:val="24"/>
            </w:rPr>
            <m:t>=</m:t>
          </m:r>
          <m:d>
            <m:dPr>
              <m:ctrlPr>
                <w:rPr>
                  <w:rFonts w:ascii="Cambria Math" w:hAnsi="Cambria Math" w:cs="Times New Roman"/>
                  <w:i/>
                  <w:sz w:val="24"/>
                  <w:szCs w:val="24"/>
                </w:rPr>
              </m:ctrlPr>
            </m:dPr>
            <m:e>
              <m:acc>
                <m:accPr>
                  <m:chr m:val="⃗"/>
                  <m:ctrlPr>
                    <w:rPr>
                      <w:rFonts w:ascii="Cambria Math" w:hAnsi="Cambria Math"/>
                      <w:b/>
                      <w:i/>
                      <w:sz w:val="24"/>
                      <w:szCs w:val="24"/>
                    </w:rPr>
                  </m:ctrlPr>
                </m:accPr>
                <m:e>
                  <m:r>
                    <m:rPr>
                      <m:sty m:val="bi"/>
                    </m:rPr>
                    <w:rPr>
                      <w:rFonts w:ascii="Cambria Math" w:hAnsi="Cambria Math"/>
                      <w:sz w:val="24"/>
                      <w:szCs w:val="24"/>
                    </w:rPr>
                    <m:t>w.</m:t>
                  </m:r>
                </m:e>
              </m:acc>
              <m:acc>
                <m:accPr>
                  <m:chr m:val="⃗"/>
                  <m:ctrlPr>
                    <w:rPr>
                      <w:rFonts w:ascii="Cambria Math" w:hAnsi="Cambria Math"/>
                      <w:b/>
                      <w:i/>
                      <w:sz w:val="24"/>
                      <w:szCs w:val="24"/>
                    </w:rPr>
                  </m:ctrlPr>
                </m:accPr>
                <m:e>
                  <m:r>
                    <m:rPr>
                      <m:sty m:val="bi"/>
                    </m:rPr>
                    <w:rPr>
                      <w:rFonts w:ascii="Cambria Math" w:hAnsi="Cambria Math"/>
                      <w:sz w:val="24"/>
                      <w:szCs w:val="24"/>
                    </w:rPr>
                    <m:t xml:space="preserve">x </m:t>
                  </m:r>
                </m:e>
              </m:acc>
            </m:e>
          </m:d>
        </m:oMath>
      </m:oMathPara>
    </w:p>
    <w:p w:rsidR="00293B02" w:rsidRPr="00293B02" w:rsidRDefault="00D4712E" w:rsidP="00293B02">
      <w:pPr>
        <w:tabs>
          <w:tab w:val="left" w:pos="1560"/>
        </w:tabs>
        <w:jc w:val="both"/>
        <w:rPr>
          <w:rFonts w:ascii="Times New Roman" w:eastAsiaTheme="minorEastAsia" w:hAnsi="Times New Roman" w:cs="Times New Roman"/>
          <w:sz w:val="24"/>
        </w:rPr>
      </w:pPr>
      <m:oMathPara>
        <m:oMath>
          <m:sSub>
            <m:sSubPr>
              <m:ctrlPr>
                <w:rPr>
                  <w:rFonts w:ascii="Cambria Math" w:hAnsi="Times New Roman" w:cs="Times New Roman"/>
                  <w:b/>
                  <w:sz w:val="24"/>
                  <w:szCs w:val="24"/>
                </w:rPr>
              </m:ctrlPr>
            </m:sSubPr>
            <m:e>
              <m:r>
                <m:rPr>
                  <m:sty m:val="b"/>
                </m:rPr>
                <w:rPr>
                  <w:rFonts w:ascii="Cambria Math" w:hAnsi="Times New Roman" w:cs="Times New Roman"/>
                  <w:sz w:val="24"/>
                  <w:szCs w:val="24"/>
                </w:rPr>
                <m:t>o=w</m:t>
              </m:r>
            </m:e>
            <m:sub>
              <m:r>
                <m:rPr>
                  <m:sty m:val="b"/>
                </m:rPr>
                <w:rPr>
                  <w:rFonts w:ascii="Cambria Math" w:hAnsi="Times New Roman" w:cs="Times New Roman"/>
                  <w:sz w:val="24"/>
                  <w:szCs w:val="24"/>
                </w:rPr>
                <m:t>0</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Times New Roman" w:cs="Times New Roman"/>
                  <w:sz w:val="24"/>
                  <w:szCs w:val="24"/>
                </w:rPr>
                <m:t>w</m:t>
              </m:r>
            </m:e>
            <m:sub>
              <m:r>
                <m:rPr>
                  <m:sty m:val="b"/>
                </m:rPr>
                <w:rPr>
                  <w:rFonts w:ascii="Cambria Math" w:hAnsi="Times New Roman" w:cs="Times New Roman"/>
                  <w:sz w:val="24"/>
                  <w:szCs w:val="24"/>
                </w:rPr>
                <m:t>1</m:t>
              </m:r>
            </m:sub>
          </m:sSub>
          <m:sSub>
            <m:sSubPr>
              <m:ctrlPr>
                <w:rPr>
                  <w:rFonts w:ascii="Cambria Math" w:hAnsi="Times New Roman" w:cs="Times New Roman"/>
                  <w:b/>
                  <w:sz w:val="24"/>
                  <w:szCs w:val="24"/>
                </w:rPr>
              </m:ctrlPr>
            </m:sSubPr>
            <m:e>
              <m:r>
                <m:rPr>
                  <m:sty m:val="b"/>
                </m:rPr>
                <w:rPr>
                  <w:rFonts w:ascii="Cambria Math" w:hAnsi="Times New Roman" w:cs="Times New Roman"/>
                  <w:sz w:val="24"/>
                  <w:szCs w:val="24"/>
                </w:rPr>
                <m:t>x</m:t>
              </m:r>
            </m:e>
            <m:sub>
              <m:r>
                <m:rPr>
                  <m:sty m:val="b"/>
                </m:rPr>
                <w:rPr>
                  <w:rFonts w:ascii="Cambria Math" w:hAnsi="Times New Roman" w:cs="Times New Roman"/>
                  <w:sz w:val="24"/>
                  <w:szCs w:val="24"/>
                </w:rPr>
                <m:t>1</m:t>
              </m:r>
            </m:sub>
          </m:sSub>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Times New Roman" w:cs="Times New Roman"/>
                  <w:sz w:val="24"/>
                  <w:szCs w:val="24"/>
                </w:rPr>
                <m:t>w</m:t>
              </m:r>
            </m:e>
            <m:sub>
              <m:r>
                <m:rPr>
                  <m:sty m:val="b"/>
                </m:rPr>
                <w:rPr>
                  <w:rFonts w:ascii="Cambria Math" w:hAnsi="Times New Roman" w:cs="Times New Roman"/>
                  <w:sz w:val="24"/>
                  <w:szCs w:val="24"/>
                </w:rPr>
                <m:t>2</m:t>
              </m:r>
            </m:sub>
          </m:sSub>
          <m:sSub>
            <m:sSubPr>
              <m:ctrlPr>
                <w:rPr>
                  <w:rFonts w:ascii="Cambria Math" w:hAnsi="Times New Roman" w:cs="Times New Roman"/>
                  <w:b/>
                  <w:sz w:val="24"/>
                  <w:szCs w:val="24"/>
                </w:rPr>
              </m:ctrlPr>
            </m:sSubPr>
            <m:e>
              <m:r>
                <m:rPr>
                  <m:sty m:val="b"/>
                </m:rPr>
                <w:rPr>
                  <w:rFonts w:ascii="Cambria Math" w:hAnsi="Times New Roman" w:cs="Times New Roman"/>
                  <w:sz w:val="24"/>
                  <w:szCs w:val="24"/>
                </w:rPr>
                <m:t>x</m:t>
              </m:r>
            </m:e>
            <m:sub>
              <m:r>
                <m:rPr>
                  <m:sty m:val="b"/>
                </m:rPr>
                <w:rPr>
                  <w:rFonts w:ascii="Cambria Math" w:hAnsi="Times New Roman" w:cs="Times New Roman"/>
                  <w:sz w:val="24"/>
                  <w:szCs w:val="24"/>
                </w:rPr>
                <m:t>2</m:t>
              </m:r>
            </m:sub>
          </m:sSub>
          <m:r>
            <m:rPr>
              <m:sty m:val="b"/>
            </m:rPr>
            <w:rPr>
              <w:rFonts w:ascii="Cambria Math" w:hAnsi="Times New Roman" w:cs="Times New Roman"/>
              <w:sz w:val="24"/>
              <w:szCs w:val="24"/>
            </w:rPr>
            <m:t>+</m:t>
          </m:r>
          <m:r>
            <m:rPr>
              <m:sty m:val="b"/>
            </m:rPr>
            <w:rPr>
              <w:rFonts w:ascii="Cambria Math" w:hAnsi="Times New Roman" w:cs="Times New Roman"/>
              <w:sz w:val="24"/>
              <w:szCs w:val="24"/>
            </w:rPr>
            <m:t>……</m:t>
          </m:r>
          <m:r>
            <m:rPr>
              <m:sty m:val="b"/>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Times New Roman" w:cs="Times New Roman"/>
                  <w:sz w:val="24"/>
                  <w:szCs w:val="24"/>
                </w:rPr>
                <m:t>w</m:t>
              </m:r>
            </m:e>
            <m:sub>
              <m:r>
                <m:rPr>
                  <m:sty m:val="b"/>
                </m:rPr>
                <w:rPr>
                  <w:rFonts w:ascii="Cambria Math" w:hAnsi="Times New Roman" w:cs="Times New Roman"/>
                  <w:sz w:val="24"/>
                  <w:szCs w:val="24"/>
                </w:rPr>
                <m:t>n</m:t>
              </m:r>
            </m:sub>
          </m:sSub>
          <m:sSub>
            <m:sSubPr>
              <m:ctrlPr>
                <w:rPr>
                  <w:rFonts w:ascii="Cambria Math" w:hAnsi="Times New Roman" w:cs="Times New Roman"/>
                  <w:b/>
                  <w:sz w:val="24"/>
                  <w:szCs w:val="24"/>
                </w:rPr>
              </m:ctrlPr>
            </m:sSubPr>
            <m:e>
              <m:r>
                <m:rPr>
                  <m:sty m:val="b"/>
                </m:rPr>
                <w:rPr>
                  <w:rFonts w:ascii="Cambria Math" w:hAnsi="Times New Roman" w:cs="Times New Roman"/>
                  <w:sz w:val="24"/>
                  <w:szCs w:val="24"/>
                </w:rPr>
                <m:t>x</m:t>
              </m:r>
            </m:e>
            <m:sub>
              <m:r>
                <m:rPr>
                  <m:sty m:val="b"/>
                </m:rPr>
                <w:rPr>
                  <w:rFonts w:ascii="Cambria Math" w:hAnsi="Times New Roman" w:cs="Times New Roman"/>
                  <w:sz w:val="24"/>
                  <w:szCs w:val="24"/>
                </w:rPr>
                <m:t>n</m:t>
              </m:r>
            </m:sub>
          </m:sSub>
        </m:oMath>
      </m:oMathPara>
    </w:p>
    <w:p w:rsidR="00293B02" w:rsidRDefault="004857FA" w:rsidP="00293B02">
      <w:pPr>
        <w:tabs>
          <w:tab w:val="left" w:pos="1560"/>
        </w:tabs>
        <w:jc w:val="both"/>
        <w:rPr>
          <w:rFonts w:ascii="Times New Roman" w:eastAsiaTheme="minorEastAsia" w:hAnsi="Times New Roman" w:cs="Times New Roman"/>
          <w:sz w:val="24"/>
        </w:rPr>
      </w:pPr>
      <w:proofErr w:type="gramStart"/>
      <w:r w:rsidRPr="004857FA">
        <w:rPr>
          <w:rFonts w:ascii="Times New Roman" w:eastAsiaTheme="minorEastAsia" w:hAnsi="Times New Roman" w:cs="Times New Roman"/>
          <w:sz w:val="24"/>
        </w:rPr>
        <w:t>to</w:t>
      </w:r>
      <w:proofErr w:type="gramEnd"/>
      <w:r w:rsidRPr="004857FA">
        <w:rPr>
          <w:rFonts w:ascii="Times New Roman" w:eastAsiaTheme="minorEastAsia" w:hAnsi="Times New Roman" w:cs="Times New Roman"/>
          <w:sz w:val="24"/>
        </w:rPr>
        <w:t xml:space="preserve"> better understand the delta training algorithm.</w:t>
      </w:r>
    </w:p>
    <w:p w:rsidR="004857FA" w:rsidRPr="004857FA" w:rsidRDefault="004857FA" w:rsidP="004857FA">
      <w:pPr>
        <w:tabs>
          <w:tab w:val="left" w:pos="1560"/>
        </w:tabs>
        <w:jc w:val="both"/>
        <w:rPr>
          <w:rFonts w:ascii="Times New Roman" w:eastAsiaTheme="minorEastAsia" w:hAnsi="Times New Roman" w:cs="Times New Roman"/>
          <w:sz w:val="24"/>
        </w:rPr>
      </w:pPr>
      <w:r w:rsidRPr="004857FA">
        <w:rPr>
          <w:rFonts w:ascii="Times New Roman" w:eastAsiaTheme="minorEastAsia" w:hAnsi="Times New Roman" w:cs="Times New Roman"/>
          <w:sz w:val="24"/>
        </w:rPr>
        <w:t xml:space="preserve">Let’s start by providing a measure for the training error of a </w:t>
      </w:r>
      <w:proofErr w:type="gramStart"/>
      <w:r w:rsidRPr="004857FA">
        <w:rPr>
          <w:rFonts w:ascii="Times New Roman" w:eastAsiaTheme="minorEastAsia" w:hAnsi="Times New Roman" w:cs="Times New Roman"/>
          <w:sz w:val="24"/>
        </w:rPr>
        <w:t>hypothesis(</w:t>
      </w:r>
      <w:proofErr w:type="gramEnd"/>
      <w:r w:rsidRPr="004857FA">
        <w:rPr>
          <w:rFonts w:ascii="Times New Roman" w:eastAsiaTheme="minorEastAsia" w:hAnsi="Times New Roman" w:cs="Times New Roman"/>
          <w:sz w:val="24"/>
        </w:rPr>
        <w:t xml:space="preserve">weight vector) relative to the training instances in order to build a weight learning algorithm for linear units. </w:t>
      </w:r>
      <w:r w:rsidRPr="004857FA">
        <w:rPr>
          <w:rFonts w:ascii="Times New Roman" w:eastAsiaTheme="minorEastAsia" w:hAnsi="Times New Roman" w:cs="Times New Roman"/>
          <w:sz w:val="24"/>
        </w:rPr>
        <w:lastRenderedPageBreak/>
        <w:t>Although there are a variety of methods to describe this inaccuracy, one frequent metric that will prove to be particularly useful is</w:t>
      </w:r>
    </w:p>
    <w:p w:rsidR="004857FA" w:rsidRDefault="004857FA" w:rsidP="00293B02">
      <w:pPr>
        <w:tabs>
          <w:tab w:val="left" w:pos="1560"/>
        </w:tabs>
        <w:jc w:val="both"/>
        <w:rPr>
          <w:rFonts w:ascii="Times New Roman" w:eastAsiaTheme="minorEastAsia" w:hAnsi="Times New Roman" w:cs="Times New Roman"/>
          <w:sz w:val="24"/>
        </w:rPr>
      </w:pPr>
      <m:oMathPara>
        <m:oMath>
          <m:r>
            <w:rPr>
              <w:rFonts w:ascii="Cambria Math" w:eastAsiaTheme="minorEastAsia" w:hAnsi="Cambria Math" w:cs="Times New Roman"/>
              <w:sz w:val="24"/>
            </w:rPr>
            <m:t>E</m:t>
          </m:r>
          <m:d>
            <m:dPr>
              <m:ctrlPr>
                <w:rPr>
                  <w:rFonts w:ascii="Cambria Math" w:eastAsiaTheme="minorEastAsia" w:hAnsi="Cambria Math" w:cs="Times New Roman"/>
                  <w:i/>
                  <w:sz w:val="24"/>
                </w:rPr>
              </m:ctrlPr>
            </m:dPr>
            <m:e>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w</m:t>
                  </m:r>
                </m:e>
              </m:acc>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nary>
            <m:naryPr>
              <m:chr m:val="∑"/>
              <m:limLoc m:val="undOvr"/>
              <m:supHide m:val="1"/>
              <m:ctrlPr>
                <w:rPr>
                  <w:rFonts w:ascii="Cambria Math" w:eastAsiaTheme="minorEastAsia" w:hAnsi="Cambria Math" w:cs="Times New Roman"/>
                  <w:i/>
                  <w:sz w:val="24"/>
                </w:rPr>
              </m:ctrlPr>
            </m:naryPr>
            <m:sub>
              <m:r>
                <w:rPr>
                  <w:rFonts w:ascii="Cambria Math" w:eastAsiaTheme="minorEastAsia" w:hAnsi="Cambria Math" w:cs="Times New Roman"/>
                  <w:sz w:val="24"/>
                </w:rPr>
                <m:t>d∈D</m:t>
              </m:r>
            </m:sub>
            <m:sup/>
            <m:e>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d</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d</m:t>
                          </m:r>
                        </m:sub>
                      </m:sSub>
                    </m:e>
                  </m:d>
                </m:e>
                <m:sup>
                  <m:r>
                    <w:rPr>
                      <w:rFonts w:ascii="Cambria Math" w:eastAsiaTheme="minorEastAsia" w:hAnsi="Cambria Math" w:cs="Times New Roman"/>
                      <w:sz w:val="24"/>
                    </w:rPr>
                    <m:t>2</m:t>
                  </m:r>
                </m:sup>
              </m:sSup>
            </m:e>
          </m:nary>
        </m:oMath>
      </m:oMathPara>
    </w:p>
    <w:p w:rsidR="004857FA" w:rsidRPr="004857FA" w:rsidRDefault="004857FA" w:rsidP="004857FA">
      <w:pPr>
        <w:tabs>
          <w:tab w:val="left" w:pos="1560"/>
        </w:tabs>
        <w:jc w:val="both"/>
        <w:rPr>
          <w:rFonts w:ascii="Times New Roman" w:eastAsiaTheme="minorEastAsia" w:hAnsi="Times New Roman" w:cs="Times New Roman"/>
          <w:sz w:val="24"/>
        </w:rPr>
      </w:pPr>
      <w:proofErr w:type="gramStart"/>
      <w:r>
        <w:rPr>
          <w:rFonts w:ascii="Times New Roman" w:eastAsiaTheme="minorEastAsia" w:hAnsi="Times New Roman" w:cs="Times New Roman"/>
          <w:sz w:val="24"/>
        </w:rPr>
        <w:t>Where  D</w:t>
      </w:r>
      <w:proofErr w:type="gramEnd"/>
      <w:r>
        <w:rPr>
          <w:rFonts w:ascii="Times New Roman" w:eastAsiaTheme="minorEastAsia" w:hAnsi="Times New Roman" w:cs="Times New Roman"/>
          <w:sz w:val="24"/>
        </w:rPr>
        <w:t xml:space="preserve"> is the set of training examples.</w:t>
      </w:r>
      <w:r w:rsidRPr="004857F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d</m:t>
            </m:r>
          </m:sub>
        </m:sSub>
      </m:oMath>
      <w:r w:rsidRPr="004857FA">
        <w:rPr>
          <w:rFonts w:ascii="Times New Roman" w:eastAsiaTheme="minorEastAsia" w:hAnsi="Times New Roman" w:cs="Times New Roman"/>
          <w:sz w:val="24"/>
        </w:rPr>
        <w:t xml:space="preserve"> represents the target output for training example d, and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d</m:t>
            </m:r>
          </m:sub>
        </m:sSub>
      </m:oMath>
      <w:r w:rsidRPr="004857FA">
        <w:rPr>
          <w:rFonts w:ascii="Times New Roman" w:eastAsiaTheme="minorEastAsia" w:hAnsi="Times New Roman" w:cs="Times New Roman"/>
          <w:sz w:val="24"/>
        </w:rPr>
        <w:t xml:space="preserve"> represents the linear unit’s output for training example d.</w:t>
      </w:r>
    </w:p>
    <w:p w:rsidR="004857FA" w:rsidRPr="004857FA" w:rsidRDefault="004857FA" w:rsidP="004857FA">
      <w:pPr>
        <w:tabs>
          <w:tab w:val="left" w:pos="1560"/>
        </w:tabs>
        <w:jc w:val="both"/>
        <w:rPr>
          <w:rFonts w:ascii="Times New Roman" w:eastAsiaTheme="minorEastAsia" w:hAnsi="Times New Roman" w:cs="Times New Roman"/>
          <w:sz w:val="24"/>
        </w:rPr>
      </w:pPr>
      <w:r w:rsidRPr="004857FA">
        <w:rPr>
          <w:rFonts w:ascii="Times New Roman" w:eastAsiaTheme="minorEastAsia" w:hAnsi="Times New Roman" w:cs="Times New Roman"/>
          <w:sz w:val="24"/>
        </w:rPr>
        <w:t>According to this definition,</w:t>
      </w:r>
      <w:r>
        <w:rPr>
          <w:rFonts w:ascii="Times New Roman" w:eastAsiaTheme="minorEastAsia" w:hAnsi="Times New Roman" w:cs="Times New Roman"/>
          <w:sz w:val="24"/>
        </w:rPr>
        <w:t xml:space="preserve"> </w:t>
      </w:r>
      <m:oMath>
        <m:r>
          <w:rPr>
            <w:rFonts w:ascii="Cambria Math" w:eastAsiaTheme="minorEastAsia" w:hAnsi="Cambria Math" w:cs="Times New Roman"/>
            <w:sz w:val="24"/>
          </w:rPr>
          <m:t>E</m:t>
        </m:r>
        <m:d>
          <m:dPr>
            <m:ctrlPr>
              <w:rPr>
                <w:rFonts w:ascii="Cambria Math" w:eastAsiaTheme="minorEastAsia" w:hAnsi="Cambria Math" w:cs="Times New Roman"/>
                <w:i/>
                <w:sz w:val="24"/>
              </w:rPr>
            </m:ctrlPr>
          </m:dPr>
          <m:e>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w</m:t>
                </m:r>
              </m:e>
            </m:acc>
          </m:e>
        </m:d>
      </m:oMath>
      <w:r w:rsidRPr="004857FA">
        <w:rPr>
          <w:rFonts w:ascii="Times New Roman" w:eastAsiaTheme="minorEastAsia" w:hAnsi="Times New Roman" w:cs="Times New Roman"/>
          <w:sz w:val="24"/>
        </w:rPr>
        <w:t xml:space="preserve">   is half the squared difference between the target output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d</m:t>
            </m:r>
          </m:sub>
        </m:sSub>
      </m:oMath>
      <w:r w:rsidRPr="004857FA">
        <w:rPr>
          <w:rFonts w:ascii="Times New Roman" w:eastAsiaTheme="minorEastAsia" w:hAnsi="Times New Roman" w:cs="Times New Roman"/>
          <w:sz w:val="24"/>
        </w:rPr>
        <w:t xml:space="preserve">  and the linear </w:t>
      </w:r>
      <w:proofErr w:type="gramStart"/>
      <w:r w:rsidRPr="004857FA">
        <w:rPr>
          <w:rFonts w:ascii="Times New Roman" w:eastAsiaTheme="minorEastAsia" w:hAnsi="Times New Roman" w:cs="Times New Roman"/>
          <w:sz w:val="24"/>
        </w:rPr>
        <w:t xml:space="preserve">output </w:t>
      </w:r>
      <w:proofErr w:type="gramEnd"/>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d</m:t>
            </m:r>
          </m:sub>
        </m:sSub>
      </m:oMath>
      <w:r w:rsidRPr="004857FA">
        <w:rPr>
          <w:rFonts w:ascii="Times New Roman" w:eastAsiaTheme="minorEastAsia" w:hAnsi="Times New Roman" w:cs="Times New Roman"/>
          <w:sz w:val="24"/>
        </w:rPr>
        <w:t>, summed by all training samples.</w:t>
      </w:r>
    </w:p>
    <w:p w:rsidR="004857FA" w:rsidRDefault="004857FA" w:rsidP="004857FA">
      <w:pPr>
        <w:tabs>
          <w:tab w:val="left" w:pos="1560"/>
        </w:tabs>
        <w:jc w:val="both"/>
        <w:rPr>
          <w:rFonts w:ascii="Times New Roman" w:eastAsiaTheme="minorEastAsia" w:hAnsi="Times New Roman" w:cs="Times New Roman"/>
          <w:sz w:val="24"/>
        </w:rPr>
      </w:pPr>
    </w:p>
    <w:p w:rsidR="00D030F5" w:rsidRDefault="00D030F5" w:rsidP="004857FA">
      <w:pPr>
        <w:tabs>
          <w:tab w:val="left" w:pos="1560"/>
        </w:tabs>
        <w:jc w:val="both"/>
        <w:rPr>
          <w:rFonts w:ascii="Times New Roman" w:eastAsiaTheme="minorEastAsia" w:hAnsi="Times New Roman" w:cs="Times New Roman"/>
          <w:sz w:val="24"/>
        </w:rPr>
      </w:pPr>
    </w:p>
    <w:p w:rsidR="004857FA" w:rsidRDefault="004857FA" w:rsidP="004857FA">
      <w:pPr>
        <w:tabs>
          <w:tab w:val="left" w:pos="1560"/>
        </w:tabs>
        <w:jc w:val="both"/>
        <w:rPr>
          <w:rFonts w:ascii="Times New Roman" w:eastAsiaTheme="minorEastAsia" w:hAnsi="Times New Roman" w:cs="Times New Roman"/>
          <w:sz w:val="24"/>
        </w:rPr>
      </w:pPr>
    </w:p>
    <w:p w:rsidR="004857FA" w:rsidRDefault="004857FA" w:rsidP="004857FA">
      <w:pPr>
        <w:tabs>
          <w:tab w:val="left" w:pos="1560"/>
        </w:tabs>
        <w:jc w:val="both"/>
        <w:rPr>
          <w:rFonts w:ascii="Times New Roman" w:eastAsiaTheme="minorEastAsia" w:hAnsi="Times New Roman" w:cs="Times New Roman"/>
          <w:sz w:val="24"/>
        </w:rPr>
      </w:pPr>
    </w:p>
    <w:p w:rsidR="00991279" w:rsidRPr="00991279" w:rsidRDefault="004857FA" w:rsidP="00293B02">
      <w:pPr>
        <w:tabs>
          <w:tab w:val="left" w:pos="1560"/>
        </w:tabs>
        <w:jc w:val="both"/>
        <w:rPr>
          <w:rFonts w:ascii="Times New Roman" w:eastAsiaTheme="minorEastAsia" w:hAnsi="Times New Roman" w:cs="Times New Roman"/>
          <w:b/>
          <w:sz w:val="24"/>
        </w:rPr>
      </w:pPr>
      <w:r w:rsidRPr="004857FA">
        <w:rPr>
          <w:rFonts w:ascii="Times New Roman" w:eastAsiaTheme="minorEastAsia" w:hAnsi="Times New Roman" w:cs="Times New Roman"/>
          <w:b/>
          <w:sz w:val="24"/>
        </w:rPr>
        <w:t>Derivation of Gradient Descent Rule</w:t>
      </w:r>
    </w:p>
    <w:p w:rsidR="00991279" w:rsidRDefault="00991279" w:rsidP="00293B02">
      <w:pPr>
        <w:tabs>
          <w:tab w:val="left" w:pos="1560"/>
        </w:tabs>
        <w:jc w:val="both"/>
        <w:rPr>
          <w:rFonts w:ascii="Times New Roman" w:eastAsiaTheme="minorEastAsia" w:hAnsi="Times New Roman" w:cs="Times New Roman"/>
          <w:sz w:val="24"/>
        </w:rPr>
      </w:pPr>
      <w:r>
        <w:rPr>
          <w:rFonts w:ascii="Times New Roman" w:eastAsiaTheme="minorEastAsia" w:hAnsi="Times New Roman" w:cs="Times New Roman"/>
          <w:sz w:val="24"/>
        </w:rPr>
        <w:t>To c</w:t>
      </w:r>
      <w:r w:rsidRPr="00991279">
        <w:rPr>
          <w:rFonts w:ascii="Times New Roman" w:eastAsiaTheme="minorEastAsia" w:hAnsi="Times New Roman" w:cs="Times New Roman"/>
          <w:sz w:val="24"/>
        </w:rPr>
        <w:t>ompute the steepest descent di</w:t>
      </w:r>
      <w:r>
        <w:rPr>
          <w:rFonts w:ascii="Times New Roman" w:eastAsiaTheme="minorEastAsia" w:hAnsi="Times New Roman" w:cs="Times New Roman"/>
          <w:sz w:val="24"/>
        </w:rPr>
        <w:t>rection along the error surface following steps are done.</w:t>
      </w:r>
    </w:p>
    <w:p w:rsidR="000D6407" w:rsidRDefault="00991279" w:rsidP="00293B02">
      <w:pPr>
        <w:tabs>
          <w:tab w:val="left" w:pos="1560"/>
        </w:tabs>
        <w:jc w:val="both"/>
        <w:rPr>
          <w:rFonts w:ascii="Times New Roman" w:eastAsiaTheme="minorEastAsia" w:hAnsi="Times New Roman" w:cs="Times New Roman"/>
          <w:sz w:val="24"/>
        </w:rPr>
      </w:pPr>
      <w:r w:rsidRPr="00991279">
        <w:rPr>
          <w:rFonts w:ascii="Times New Roman" w:eastAsiaTheme="minorEastAsia" w:hAnsi="Times New Roman" w:cs="Times New Roman"/>
          <w:sz w:val="24"/>
        </w:rPr>
        <w:t>Computing the derivative of E with respect to each component of the vector w yields the steepest direction. The gradient of E with respect to w, denoted as is the vector derivative of this vector.</w:t>
      </w:r>
      <w:r w:rsidR="000D6407">
        <w:rPr>
          <w:rFonts w:ascii="Times New Roman" w:eastAsiaTheme="minorEastAsia" w:hAnsi="Times New Roman" w:cs="Times New Roman"/>
          <w:sz w:val="24"/>
        </w:rPr>
        <w:t xml:space="preserve"> </w:t>
      </w:r>
    </w:p>
    <w:p w:rsidR="004857FA" w:rsidRDefault="000D6407" w:rsidP="002C0E9C">
      <w:pPr>
        <w:tabs>
          <w:tab w:val="left" w:pos="1560"/>
        </w:tabs>
        <w:jc w:val="center"/>
        <w:rPr>
          <w:rFonts w:ascii="Times New Roman" w:eastAsiaTheme="minorEastAsia" w:hAnsi="Times New Roman" w:cs="Times New Roman"/>
          <w:sz w:val="24"/>
        </w:rPr>
      </w:pPr>
      <m:oMath>
        <m:r>
          <m:rPr>
            <m:sty m:val="p"/>
          </m:rPr>
          <w:rPr>
            <w:rFonts w:ascii="Cambria Math" w:eastAsiaTheme="minorEastAsia" w:hAnsi="Cambria Math" w:cs="Times New Roman"/>
            <w:sz w:val="24"/>
          </w:rPr>
          <m:t>∇</m:t>
        </m:r>
        <m:r>
          <w:rPr>
            <w:rFonts w:ascii="Cambria Math" w:eastAsiaTheme="minorEastAsia" w:hAnsi="Cambria Math" w:cs="Times New Roman"/>
            <w:sz w:val="24"/>
          </w:rPr>
          <m:t>E</m:t>
        </m:r>
        <m:d>
          <m:dPr>
            <m:ctrlPr>
              <w:rPr>
                <w:rFonts w:ascii="Cambria Math" w:eastAsiaTheme="minorEastAsia" w:hAnsi="Cambria Math" w:cs="Times New Roman"/>
                <w:i/>
                <w:sz w:val="24"/>
              </w:rPr>
            </m:ctrlPr>
          </m:dPr>
          <m:e>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w</m:t>
                </m:r>
              </m:e>
            </m:acc>
          </m:e>
        </m:d>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∂E</m:t>
                </m:r>
              </m:num>
              <m:den>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0</m:t>
                    </m:r>
                  </m:sub>
                </m:sSub>
              </m:den>
            </m:f>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∂E</m:t>
                </m:r>
              </m:num>
              <m:den>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1</m:t>
                    </m:r>
                  </m:sub>
                </m:sSub>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∂E</m:t>
                </m:r>
              </m:num>
              <m:den>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n</m:t>
                    </m:r>
                  </m:sub>
                </m:sSub>
              </m:den>
            </m:f>
          </m:e>
        </m:d>
      </m:oMath>
      <w:r w:rsidR="002C0E9C">
        <w:rPr>
          <w:rFonts w:ascii="Times New Roman" w:eastAsiaTheme="minorEastAsia" w:hAnsi="Times New Roman" w:cs="Times New Roman"/>
          <w:sz w:val="24"/>
        </w:rPr>
        <w:t xml:space="preserve">         </w:t>
      </w:r>
      <w:proofErr w:type="gramStart"/>
      <w:r w:rsidR="002C0E9C">
        <w:rPr>
          <w:rFonts w:ascii="Times New Roman" w:eastAsiaTheme="minorEastAsia" w:hAnsi="Times New Roman" w:cs="Times New Roman"/>
          <w:sz w:val="24"/>
        </w:rPr>
        <w:t>.......................(</w:t>
      </w:r>
      <w:proofErr w:type="gramEnd"/>
      <w:r w:rsidR="002C0E9C">
        <w:rPr>
          <w:rFonts w:ascii="Times New Roman" w:eastAsiaTheme="minorEastAsia" w:hAnsi="Times New Roman" w:cs="Times New Roman"/>
          <w:sz w:val="24"/>
        </w:rPr>
        <w:t>1)</w:t>
      </w:r>
    </w:p>
    <w:p w:rsidR="000D6407" w:rsidRDefault="000D6407" w:rsidP="00293B02">
      <w:pPr>
        <w:tabs>
          <w:tab w:val="left" w:pos="1560"/>
        </w:tabs>
        <w:jc w:val="both"/>
        <w:rPr>
          <w:rFonts w:ascii="Times New Roman" w:eastAsiaTheme="minorEastAsia" w:hAnsi="Times New Roman" w:cs="Times New Roman"/>
          <w:sz w:val="24"/>
        </w:rPr>
      </w:pPr>
      <w:r w:rsidRPr="000D6407">
        <w:rPr>
          <w:rFonts w:ascii="Times New Roman" w:eastAsiaTheme="minorEastAsia" w:hAnsi="Times New Roman" w:cs="Times New Roman"/>
          <w:sz w:val="24"/>
        </w:rPr>
        <w:t>The gradient determines the direction of the sharpest rise in E, hence the gradient descent training rule is</w:t>
      </w:r>
    </w:p>
    <w:p w:rsidR="000D6407" w:rsidRDefault="00D4712E" w:rsidP="00293B02">
      <w:pPr>
        <w:tabs>
          <w:tab w:val="left" w:pos="1560"/>
        </w:tabs>
        <w:jc w:val="both"/>
        <w:rPr>
          <w:rFonts w:ascii="Times New Roman" w:eastAsiaTheme="minorEastAsia" w:hAnsi="Times New Roman" w:cs="Times New Roman"/>
          <w:sz w:val="24"/>
        </w:rPr>
      </w:pPr>
      <m:oMathPara>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w</m:t>
              </m:r>
            </m:e>
          </m:acc>
          <m:r>
            <w:rPr>
              <w:rFonts w:ascii="Cambria Math" w:eastAsiaTheme="minorEastAsia" w:hAnsi="Cambria Math" w:cs="Times New Roman"/>
              <w:sz w:val="24"/>
            </w:rPr>
            <m:t>←</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w</m:t>
              </m:r>
            </m:e>
          </m:acc>
          <m:r>
            <w:rPr>
              <w:rFonts w:ascii="Cambria Math" w:eastAsiaTheme="minorEastAsia" w:hAnsi="Cambria Math" w:cs="Times New Roman"/>
              <w:sz w:val="24"/>
            </w:rPr>
            <m:t>+∆</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w</m:t>
              </m:r>
            </m:e>
          </m:acc>
        </m:oMath>
      </m:oMathPara>
    </w:p>
    <w:p w:rsidR="005B2796" w:rsidRDefault="005B2796" w:rsidP="00293B02">
      <w:pPr>
        <w:tabs>
          <w:tab w:val="left" w:pos="1560"/>
        </w:tabs>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Where </w:t>
      </w:r>
    </w:p>
    <w:p w:rsidR="005B2796" w:rsidRDefault="002C0E9C" w:rsidP="002C0E9C">
      <w:pPr>
        <w:tabs>
          <w:tab w:val="left" w:pos="1560"/>
        </w:tabs>
        <w:jc w:val="center"/>
        <w:rPr>
          <w:rFonts w:ascii="Times New Roman" w:eastAsiaTheme="minorEastAsia" w:hAnsi="Times New Roman" w:cs="Times New Roman"/>
          <w:sz w:val="24"/>
        </w:rPr>
      </w:pPr>
      <w:r>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w</m:t>
            </m:r>
          </m:e>
        </m:acc>
        <m:r>
          <w:rPr>
            <w:rFonts w:ascii="Cambria Math" w:eastAsiaTheme="minorEastAsia" w:hAnsi="Cambria Math" w:cs="Times New Roman"/>
            <w:sz w:val="24"/>
          </w:rPr>
          <m:t>=-η</m:t>
        </m:r>
        <m:r>
          <m:rPr>
            <m:sty m:val="p"/>
          </m:rPr>
          <w:rPr>
            <w:rFonts w:ascii="Cambria Math" w:eastAsiaTheme="minorEastAsia" w:hAnsi="Cambria Math" w:cs="Times New Roman"/>
            <w:sz w:val="24"/>
          </w:rPr>
          <m:t>∇</m:t>
        </m:r>
        <m:r>
          <w:rPr>
            <w:rFonts w:ascii="Cambria Math" w:eastAsiaTheme="minorEastAsia" w:hAnsi="Cambria Math" w:cs="Times New Roman"/>
            <w:sz w:val="24"/>
          </w:rPr>
          <m:t>E</m:t>
        </m:r>
        <m:d>
          <m:dPr>
            <m:ctrlPr>
              <w:rPr>
                <w:rFonts w:ascii="Cambria Math" w:eastAsiaTheme="minorEastAsia" w:hAnsi="Cambria Math" w:cs="Times New Roman"/>
                <w:i/>
                <w:sz w:val="24"/>
              </w:rPr>
            </m:ctrlPr>
          </m:dPr>
          <m:e>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w</m:t>
                </m:r>
              </m:e>
            </m:acc>
          </m:e>
        </m:d>
      </m:oMath>
      <w:r>
        <w:rPr>
          <w:rFonts w:ascii="Times New Roman" w:eastAsiaTheme="minorEastAsia" w:hAnsi="Times New Roman" w:cs="Times New Roman"/>
          <w:sz w:val="24"/>
        </w:rPr>
        <w:t xml:space="preserve"> </w:t>
      </w:r>
      <w:proofErr w:type="gramStart"/>
      <w:r>
        <w:rPr>
          <w:rFonts w:ascii="Times New Roman" w:eastAsiaTheme="minorEastAsia" w:hAnsi="Times New Roman" w:cs="Times New Roman"/>
          <w:sz w:val="24"/>
        </w:rPr>
        <w:t>......................(</w:t>
      </w:r>
      <w:proofErr w:type="gramEnd"/>
      <w:r>
        <w:rPr>
          <w:rFonts w:ascii="Times New Roman" w:eastAsiaTheme="minorEastAsia" w:hAnsi="Times New Roman" w:cs="Times New Roman"/>
          <w:sz w:val="24"/>
        </w:rPr>
        <w:t>2)</w:t>
      </w:r>
    </w:p>
    <w:p w:rsidR="002C0E9C" w:rsidRPr="002C0E9C" w:rsidRDefault="002C0E9C" w:rsidP="002C0E9C">
      <w:pPr>
        <w:tabs>
          <w:tab w:val="left" w:pos="1560"/>
        </w:tabs>
        <w:jc w:val="both"/>
        <w:rPr>
          <w:rFonts w:ascii="Times New Roman" w:eastAsiaTheme="minorEastAsia" w:hAnsi="Times New Roman" w:cs="Times New Roman"/>
          <w:sz w:val="24"/>
        </w:rPr>
      </w:pPr>
      <w:r w:rsidRPr="002C0E9C">
        <w:rPr>
          <w:rFonts w:ascii="Times New Roman" w:eastAsiaTheme="minorEastAsia" w:hAnsi="Times New Roman" w:cs="Times New Roman"/>
          <w:sz w:val="24"/>
        </w:rPr>
        <w:t>The learning rate, or n, is a positive constant that controls the step size in the gradient descent search.</w:t>
      </w:r>
    </w:p>
    <w:p w:rsidR="002C0E9C" w:rsidRPr="002C0E9C" w:rsidRDefault="002C0E9C" w:rsidP="002C0E9C">
      <w:pPr>
        <w:tabs>
          <w:tab w:val="left" w:pos="1560"/>
        </w:tabs>
        <w:jc w:val="both"/>
        <w:rPr>
          <w:rFonts w:ascii="Times New Roman" w:eastAsiaTheme="minorEastAsia" w:hAnsi="Times New Roman" w:cs="Times New Roman"/>
          <w:sz w:val="24"/>
        </w:rPr>
      </w:pPr>
      <w:r w:rsidRPr="002C0E9C">
        <w:rPr>
          <w:rFonts w:ascii="Times New Roman" w:eastAsiaTheme="minorEastAsia" w:hAnsi="Times New Roman" w:cs="Times New Roman"/>
          <w:sz w:val="24"/>
        </w:rPr>
        <w:t>Because we wish to shift the weight vector in the direction of decreasing E, the negative sign is present</w:t>
      </w:r>
    </w:p>
    <w:p w:rsidR="005B2796" w:rsidRDefault="002C0E9C" w:rsidP="002C0E9C">
      <w:pPr>
        <w:tabs>
          <w:tab w:val="left" w:pos="1560"/>
        </w:tabs>
        <w:jc w:val="both"/>
        <w:rPr>
          <w:rFonts w:ascii="Times New Roman" w:eastAsiaTheme="minorEastAsia" w:hAnsi="Times New Roman" w:cs="Times New Roman"/>
          <w:sz w:val="24"/>
        </w:rPr>
      </w:pPr>
      <w:r w:rsidRPr="002C0E9C">
        <w:rPr>
          <w:rFonts w:ascii="Times New Roman" w:eastAsiaTheme="minorEastAsia" w:hAnsi="Times New Roman" w:cs="Times New Roman"/>
          <w:sz w:val="24"/>
        </w:rPr>
        <w:t>This training rule may also be expressed as a collection of components.</w:t>
      </w:r>
    </w:p>
    <w:p w:rsidR="002C0E9C" w:rsidRDefault="00D4712E" w:rsidP="002C0E9C">
      <w:pPr>
        <w:tabs>
          <w:tab w:val="left" w:pos="1560"/>
        </w:tabs>
        <w:jc w:val="both"/>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i</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i</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i</m:t>
              </m:r>
            </m:sub>
          </m:sSub>
        </m:oMath>
      </m:oMathPara>
    </w:p>
    <w:p w:rsidR="002C0E9C" w:rsidRDefault="002C0E9C" w:rsidP="002C0E9C">
      <w:pPr>
        <w:tabs>
          <w:tab w:val="left" w:pos="1560"/>
        </w:tabs>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Where                                                     </w:t>
      </w:r>
      <m:oMath>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i</m:t>
            </m:r>
          </m:sub>
        </m:sSub>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-η</m:t>
        </m:r>
      </m:oMath>
      <w:r>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∂E</m:t>
            </m:r>
          </m:num>
          <m:den>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i</m:t>
                </m:r>
              </m:sub>
            </m:sSub>
          </m:den>
        </m:f>
      </m:oMath>
      <w:r>
        <w:rPr>
          <w:rFonts w:ascii="Times New Roman" w:eastAsiaTheme="minorEastAsia" w:hAnsi="Times New Roman" w:cs="Times New Roman"/>
          <w:sz w:val="24"/>
        </w:rPr>
        <w:t xml:space="preserve">   </w:t>
      </w:r>
      <w:proofErr w:type="gramStart"/>
      <w:r>
        <w:rPr>
          <w:rFonts w:ascii="Times New Roman" w:eastAsiaTheme="minorEastAsia" w:hAnsi="Times New Roman" w:cs="Times New Roman"/>
          <w:sz w:val="24"/>
        </w:rPr>
        <w:t>.....................(</w:t>
      </w:r>
      <w:proofErr w:type="gramEnd"/>
      <w:r>
        <w:rPr>
          <w:rFonts w:ascii="Times New Roman" w:eastAsiaTheme="minorEastAsia" w:hAnsi="Times New Roman" w:cs="Times New Roman"/>
          <w:sz w:val="24"/>
        </w:rPr>
        <w:t>3)</w:t>
      </w:r>
    </w:p>
    <w:p w:rsidR="002C0E9C" w:rsidRDefault="002C0E9C" w:rsidP="002C0E9C">
      <w:pPr>
        <w:tabs>
          <w:tab w:val="left" w:pos="1560"/>
        </w:tabs>
        <w:jc w:val="both"/>
        <w:rPr>
          <w:rFonts w:ascii="Times New Roman" w:eastAsiaTheme="minorEastAsia" w:hAnsi="Times New Roman" w:cs="Times New Roman"/>
          <w:sz w:val="24"/>
        </w:rPr>
      </w:pPr>
      <w:r>
        <w:rPr>
          <w:rFonts w:ascii="Cambria Math" w:eastAsiaTheme="minorEastAsia" w:hAnsi="Cambria Math" w:cs="Times New Roman"/>
          <w:sz w:val="24"/>
        </w:rPr>
        <w:br/>
      </w:r>
      <w:r>
        <w:rPr>
          <w:rFonts w:ascii="Times New Roman" w:eastAsiaTheme="minorEastAsia" w:hAnsi="Times New Roman" w:cs="Times New Roman"/>
          <w:sz w:val="24"/>
        </w:rPr>
        <w:t xml:space="preserve">    </w:t>
      </w:r>
      <w:proofErr w:type="gramStart"/>
      <w:r>
        <w:rPr>
          <w:rFonts w:ascii="Times New Roman" w:eastAsiaTheme="minorEastAsia" w:hAnsi="Times New Roman" w:cs="Times New Roman"/>
          <w:sz w:val="24"/>
        </w:rPr>
        <w:t>we</w:t>
      </w:r>
      <w:proofErr w:type="gramEnd"/>
      <w:r>
        <w:rPr>
          <w:rFonts w:ascii="Times New Roman" w:eastAsiaTheme="minorEastAsia" w:hAnsi="Times New Roman" w:cs="Times New Roman"/>
          <w:sz w:val="24"/>
        </w:rPr>
        <w:t xml:space="preserve"> know that                      </w:t>
      </w:r>
      <m:oMath>
        <m:r>
          <w:rPr>
            <w:rFonts w:ascii="Cambria Math" w:eastAsiaTheme="minorEastAsia" w:hAnsi="Cambria Math" w:cs="Times New Roman"/>
            <w:sz w:val="24"/>
          </w:rPr>
          <m:t>E</m:t>
        </m:r>
        <m:d>
          <m:dPr>
            <m:ctrlPr>
              <w:rPr>
                <w:rFonts w:ascii="Cambria Math" w:eastAsiaTheme="minorEastAsia" w:hAnsi="Cambria Math" w:cs="Times New Roman"/>
                <w:i/>
                <w:sz w:val="24"/>
              </w:rPr>
            </m:ctrlPr>
          </m:dPr>
          <m:e>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w</m:t>
                </m:r>
              </m:e>
            </m:acc>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nary>
          <m:naryPr>
            <m:chr m:val="∑"/>
            <m:limLoc m:val="undOvr"/>
            <m:supHide m:val="1"/>
            <m:ctrlPr>
              <w:rPr>
                <w:rFonts w:ascii="Cambria Math" w:eastAsiaTheme="minorEastAsia" w:hAnsi="Cambria Math" w:cs="Times New Roman"/>
                <w:i/>
                <w:sz w:val="24"/>
              </w:rPr>
            </m:ctrlPr>
          </m:naryPr>
          <m:sub>
            <m:r>
              <w:rPr>
                <w:rFonts w:ascii="Cambria Math" w:eastAsiaTheme="minorEastAsia" w:hAnsi="Cambria Math" w:cs="Times New Roman"/>
                <w:sz w:val="24"/>
              </w:rPr>
              <m:t>d∈D</m:t>
            </m:r>
          </m:sub>
          <m:sup/>
          <m:e>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d</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d</m:t>
                        </m:r>
                      </m:sub>
                    </m:sSub>
                  </m:e>
                </m:d>
              </m:e>
              <m:sup>
                <m:r>
                  <w:rPr>
                    <w:rFonts w:ascii="Cambria Math" w:eastAsiaTheme="minorEastAsia" w:hAnsi="Cambria Math" w:cs="Times New Roman"/>
                    <w:sz w:val="24"/>
                  </w:rPr>
                  <m:t>2</m:t>
                </m:r>
              </m:sup>
            </m:sSup>
          </m:e>
        </m:nary>
      </m:oMath>
      <w:r>
        <w:rPr>
          <w:rFonts w:ascii="Times New Roman" w:eastAsiaTheme="minorEastAsia" w:hAnsi="Times New Roman" w:cs="Times New Roman"/>
          <w:sz w:val="24"/>
        </w:rPr>
        <w:t xml:space="preserve"> ..............(4)</w:t>
      </w:r>
    </w:p>
    <w:p w:rsidR="002C0E9C" w:rsidRDefault="002C0E9C" w:rsidP="002C0E9C">
      <w:pPr>
        <w:tabs>
          <w:tab w:val="left" w:pos="1560"/>
        </w:tabs>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Differentiating equation 4 to obtain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∂E</m:t>
            </m:r>
          </m:num>
          <m:den>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i</m:t>
                </m:r>
              </m:sub>
            </m:sSub>
          </m:den>
        </m:f>
        <m:r>
          <w:rPr>
            <w:rFonts w:ascii="Cambria Math" w:eastAsiaTheme="minorEastAsia" w:hAnsi="Cambria Math" w:cs="Times New Roman"/>
            <w:sz w:val="24"/>
          </w:rPr>
          <m:t>,</m:t>
        </m:r>
      </m:oMath>
    </w:p>
    <w:p w:rsidR="00A86B9E" w:rsidRDefault="00D4712E" w:rsidP="002C0E9C">
      <w:pPr>
        <w:tabs>
          <w:tab w:val="left" w:pos="1560"/>
        </w:tabs>
        <w:jc w:val="both"/>
        <w:rPr>
          <w:rFonts w:ascii="Times New Roman" w:eastAsiaTheme="minorEastAsia" w:hAnsi="Times New Roman" w:cs="Times New Roman"/>
          <w:sz w:val="24"/>
        </w:rPr>
      </w:pPr>
      <m:oMathPara>
        <m:oMath>
          <m:f>
            <m:fPr>
              <m:ctrlPr>
                <w:rPr>
                  <w:rFonts w:ascii="Cambria Math" w:eastAsiaTheme="minorEastAsia" w:hAnsi="Cambria Math" w:cs="Times New Roman"/>
                  <w:i/>
                  <w:sz w:val="24"/>
                </w:rPr>
              </m:ctrlPr>
            </m:fPr>
            <m:num>
              <m:r>
                <w:rPr>
                  <w:rFonts w:ascii="Cambria Math" w:eastAsiaTheme="minorEastAsia" w:hAnsi="Cambria Math" w:cs="Times New Roman"/>
                  <w:sz w:val="24"/>
                </w:rPr>
                <m:t>∂E</m:t>
              </m:r>
            </m:num>
            <m:den>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i</m:t>
                  </m:r>
                </m:sub>
              </m:sSub>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m:t>
              </m:r>
            </m:num>
            <m:den>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i</m:t>
                  </m:r>
                </m:sub>
              </m:sSub>
            </m:den>
          </m:f>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nary>
            <m:naryPr>
              <m:chr m:val="∑"/>
              <m:limLoc m:val="undOvr"/>
              <m:supHide m:val="1"/>
              <m:ctrlPr>
                <w:rPr>
                  <w:rFonts w:ascii="Cambria Math" w:eastAsiaTheme="minorEastAsia" w:hAnsi="Cambria Math" w:cs="Times New Roman"/>
                  <w:i/>
                  <w:sz w:val="24"/>
                </w:rPr>
              </m:ctrlPr>
            </m:naryPr>
            <m:sub>
              <m:r>
                <w:rPr>
                  <w:rFonts w:ascii="Cambria Math" w:eastAsiaTheme="minorEastAsia" w:hAnsi="Cambria Math" w:cs="Times New Roman"/>
                  <w:sz w:val="24"/>
                </w:rPr>
                <m:t>d∈D</m:t>
              </m:r>
            </m:sub>
            <m:sup/>
            <m:e>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d</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d</m:t>
                          </m:r>
                        </m:sub>
                      </m:sSub>
                    </m:e>
                  </m:d>
                </m:e>
                <m:sup>
                  <m:r>
                    <w:rPr>
                      <w:rFonts w:ascii="Cambria Math" w:eastAsiaTheme="minorEastAsia" w:hAnsi="Cambria Math" w:cs="Times New Roman"/>
                      <w:sz w:val="24"/>
                    </w:rPr>
                    <m:t>2</m:t>
                  </m:r>
                </m:sup>
              </m:sSup>
            </m:e>
          </m:nary>
        </m:oMath>
      </m:oMathPara>
    </w:p>
    <w:p w:rsidR="00A86B9E" w:rsidRDefault="00D4712E" w:rsidP="00A86B9E">
      <w:pPr>
        <w:tabs>
          <w:tab w:val="left" w:pos="1560"/>
        </w:tabs>
        <w:jc w:val="both"/>
        <w:rPr>
          <w:rFonts w:ascii="Times New Roman" w:eastAsiaTheme="minorEastAsia" w:hAnsi="Times New Roman" w:cs="Times New Roman"/>
          <w:sz w:val="24"/>
        </w:rPr>
      </w:pPr>
      <m:oMathPara>
        <m:oMath>
          <m:f>
            <m:fPr>
              <m:ctrlPr>
                <w:rPr>
                  <w:rFonts w:ascii="Cambria Math" w:eastAsiaTheme="minorEastAsia" w:hAnsi="Cambria Math" w:cs="Times New Roman"/>
                  <w:i/>
                  <w:sz w:val="24"/>
                </w:rPr>
              </m:ctrlPr>
            </m:fPr>
            <m:num>
              <m:r>
                <w:rPr>
                  <w:rFonts w:ascii="Cambria Math" w:eastAsiaTheme="minorEastAsia" w:hAnsi="Cambria Math" w:cs="Times New Roman"/>
                  <w:sz w:val="24"/>
                </w:rPr>
                <m:t>∂E</m:t>
              </m:r>
            </m:num>
            <m:den>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i</m:t>
                  </m:r>
                </m:sub>
              </m:sSub>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nary>
            <m:naryPr>
              <m:chr m:val="∑"/>
              <m:limLoc m:val="undOvr"/>
              <m:supHide m:val="1"/>
              <m:ctrlPr>
                <w:rPr>
                  <w:rFonts w:ascii="Cambria Math" w:eastAsiaTheme="minorEastAsia" w:hAnsi="Cambria Math" w:cs="Times New Roman"/>
                  <w:i/>
                  <w:sz w:val="24"/>
                </w:rPr>
              </m:ctrlPr>
            </m:naryPr>
            <m:sub>
              <m:r>
                <w:rPr>
                  <w:rFonts w:ascii="Cambria Math" w:eastAsiaTheme="minorEastAsia" w:hAnsi="Cambria Math" w:cs="Times New Roman"/>
                  <w:sz w:val="24"/>
                </w:rPr>
                <m:t>d∈D</m:t>
              </m:r>
            </m:sub>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m:t>
                      </m:r>
                    </m:num>
                    <m:den>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i</m:t>
                          </m:r>
                        </m:sub>
                      </m:sSub>
                    </m:den>
                  </m:f>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d</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d</m:t>
                          </m:r>
                        </m:sub>
                      </m:sSub>
                    </m:e>
                  </m:d>
                </m:e>
                <m:sup>
                  <m:r>
                    <w:rPr>
                      <w:rFonts w:ascii="Cambria Math" w:eastAsiaTheme="minorEastAsia" w:hAnsi="Cambria Math" w:cs="Times New Roman"/>
                      <w:sz w:val="24"/>
                    </w:rPr>
                    <m:t>2</m:t>
                  </m:r>
                </m:sup>
              </m:sSup>
            </m:e>
          </m:nary>
        </m:oMath>
      </m:oMathPara>
    </w:p>
    <w:p w:rsidR="00A86B9E" w:rsidRDefault="00D4712E" w:rsidP="00A86B9E">
      <w:pPr>
        <w:tabs>
          <w:tab w:val="left" w:pos="1560"/>
        </w:tabs>
        <w:jc w:val="both"/>
        <w:rPr>
          <w:rFonts w:ascii="Times New Roman" w:eastAsiaTheme="minorEastAsia" w:hAnsi="Times New Roman" w:cs="Times New Roman"/>
          <w:sz w:val="24"/>
        </w:rPr>
      </w:pPr>
      <m:oMathPara>
        <m:oMath>
          <m:f>
            <m:fPr>
              <m:ctrlPr>
                <w:rPr>
                  <w:rFonts w:ascii="Cambria Math" w:eastAsiaTheme="minorEastAsia" w:hAnsi="Cambria Math" w:cs="Times New Roman"/>
                  <w:i/>
                  <w:sz w:val="24"/>
                </w:rPr>
              </m:ctrlPr>
            </m:fPr>
            <m:num>
              <m:r>
                <w:rPr>
                  <w:rFonts w:ascii="Cambria Math" w:eastAsiaTheme="minorEastAsia" w:hAnsi="Cambria Math" w:cs="Times New Roman"/>
                  <w:sz w:val="24"/>
                </w:rPr>
                <m:t>∂E</m:t>
              </m:r>
            </m:num>
            <m:den>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i</m:t>
                  </m:r>
                </m:sub>
              </m:sSub>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nary>
            <m:naryPr>
              <m:chr m:val="∑"/>
              <m:limLoc m:val="undOvr"/>
              <m:supHide m:val="1"/>
              <m:ctrlPr>
                <w:rPr>
                  <w:rFonts w:ascii="Cambria Math" w:eastAsiaTheme="minorEastAsia" w:hAnsi="Cambria Math" w:cs="Times New Roman"/>
                  <w:i/>
                  <w:sz w:val="24"/>
                </w:rPr>
              </m:ctrlPr>
            </m:naryPr>
            <m:sub>
              <m:r>
                <w:rPr>
                  <w:rFonts w:ascii="Cambria Math" w:eastAsiaTheme="minorEastAsia" w:hAnsi="Cambria Math" w:cs="Times New Roman"/>
                  <w:sz w:val="24"/>
                </w:rPr>
                <m:t>d∈D</m:t>
              </m:r>
            </m:sub>
            <m:sup/>
            <m:e>
              <m:r>
                <w:rPr>
                  <w:rFonts w:ascii="Cambria Math" w:eastAsiaTheme="minorEastAsia" w:hAnsi="Cambria Math" w:cs="Times New Roman"/>
                  <w:sz w:val="24"/>
                </w:rPr>
                <m:t>2</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d</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d</m:t>
                      </m:r>
                    </m:sub>
                  </m:sSub>
                </m:e>
              </m:d>
              <m:f>
                <m:fPr>
                  <m:ctrlPr>
                    <w:rPr>
                      <w:rFonts w:ascii="Cambria Math" w:eastAsiaTheme="minorEastAsia" w:hAnsi="Cambria Math" w:cs="Times New Roman"/>
                      <w:i/>
                      <w:sz w:val="24"/>
                    </w:rPr>
                  </m:ctrlPr>
                </m:fPr>
                <m:num>
                  <m:r>
                    <w:rPr>
                      <w:rFonts w:ascii="Cambria Math" w:eastAsiaTheme="minorEastAsia" w:hAnsi="Cambria Math" w:cs="Times New Roman"/>
                      <w:sz w:val="24"/>
                    </w:rPr>
                    <m:t>∂</m:t>
                  </m:r>
                </m:num>
                <m:den>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i</m:t>
                      </m:r>
                    </m:sub>
                  </m:sSub>
                </m:den>
              </m:f>
            </m:e>
          </m:nary>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d</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d</m:t>
                  </m:r>
                </m:sub>
              </m:sSub>
            </m:e>
          </m:d>
        </m:oMath>
      </m:oMathPara>
    </w:p>
    <w:p w:rsidR="00A86B9E" w:rsidRPr="00BD1BD8" w:rsidRDefault="00A86B9E" w:rsidP="00A86B9E">
      <w:pPr>
        <w:tabs>
          <w:tab w:val="left" w:pos="1560"/>
        </w:tabs>
        <w:jc w:val="both"/>
        <w:rPr>
          <w:rFonts w:ascii="Times New Roman" w:eastAsiaTheme="minorEastAsia" w:hAnsi="Times New Roman" w:cs="Times New Roman"/>
          <w:sz w:val="24"/>
          <w:szCs w:val="24"/>
        </w:rPr>
      </w:pPr>
      <w:r>
        <w:rPr>
          <w:rFonts w:ascii="Times New Roman" w:eastAsiaTheme="minorEastAsia" w:hAnsi="Times New Roman" w:cs="Times New Roman"/>
          <w:sz w:val="24"/>
        </w:rPr>
        <w:t xml:space="preserve">Substitute </w:t>
      </w:r>
      <m:oMath>
        <m:r>
          <m:rPr>
            <m:sty m:val="bi"/>
          </m:rPr>
          <w:rPr>
            <w:rFonts w:ascii="Cambria Math" w:hAnsi="Cambria Math"/>
            <w:sz w:val="24"/>
            <w:szCs w:val="24"/>
          </w:rPr>
          <m:t>o</m:t>
        </m:r>
        <m:d>
          <m:dPr>
            <m:ctrlPr>
              <w:rPr>
                <w:rFonts w:ascii="Cambria Math" w:hAnsi="Cambria Math"/>
                <w:b/>
                <w:i/>
                <w:sz w:val="24"/>
                <w:szCs w:val="24"/>
              </w:rPr>
            </m:ctrlPr>
          </m:dPr>
          <m:e>
            <m:acc>
              <m:accPr>
                <m:chr m:val="⃗"/>
                <m:ctrlPr>
                  <w:rPr>
                    <w:rFonts w:ascii="Cambria Math" w:hAnsi="Cambria Math"/>
                    <w:b/>
                    <w:i/>
                    <w:sz w:val="24"/>
                    <w:szCs w:val="24"/>
                  </w:rPr>
                </m:ctrlPr>
              </m:accPr>
              <m:e>
                <m:r>
                  <m:rPr>
                    <m:sty m:val="bi"/>
                  </m:rPr>
                  <w:rPr>
                    <w:rFonts w:ascii="Cambria Math" w:hAnsi="Cambria Math"/>
                    <w:sz w:val="24"/>
                    <w:szCs w:val="24"/>
                  </w:rPr>
                  <m:t>x</m:t>
                </m:r>
              </m:e>
            </m:acc>
          </m:e>
        </m:d>
        <m:r>
          <w:rPr>
            <w:rFonts w:ascii="Cambria Math" w:hAnsi="Cambria Math" w:cs="Times New Roman"/>
            <w:sz w:val="24"/>
            <w:szCs w:val="24"/>
          </w:rPr>
          <m:t>=</m:t>
        </m:r>
        <m:d>
          <m:dPr>
            <m:ctrlPr>
              <w:rPr>
                <w:rFonts w:ascii="Cambria Math" w:hAnsi="Cambria Math" w:cs="Times New Roman"/>
                <w:i/>
                <w:sz w:val="24"/>
                <w:szCs w:val="24"/>
              </w:rPr>
            </m:ctrlPr>
          </m:dPr>
          <m:e>
            <m:acc>
              <m:accPr>
                <m:chr m:val="⃗"/>
                <m:ctrlPr>
                  <w:rPr>
                    <w:rFonts w:ascii="Cambria Math" w:hAnsi="Cambria Math"/>
                    <w:b/>
                    <w:i/>
                    <w:sz w:val="24"/>
                    <w:szCs w:val="24"/>
                  </w:rPr>
                </m:ctrlPr>
              </m:accPr>
              <m:e>
                <m:r>
                  <m:rPr>
                    <m:sty m:val="bi"/>
                  </m:rPr>
                  <w:rPr>
                    <w:rFonts w:ascii="Cambria Math" w:hAnsi="Cambria Math"/>
                    <w:sz w:val="24"/>
                    <w:szCs w:val="24"/>
                  </w:rPr>
                  <m:t>w.</m:t>
                </m:r>
              </m:e>
            </m:acc>
            <m:acc>
              <m:accPr>
                <m:chr m:val="⃗"/>
                <m:ctrlPr>
                  <w:rPr>
                    <w:rFonts w:ascii="Cambria Math" w:hAnsi="Cambria Math"/>
                    <w:b/>
                    <w:i/>
                    <w:sz w:val="24"/>
                    <w:szCs w:val="24"/>
                  </w:rPr>
                </m:ctrlPr>
              </m:accPr>
              <m:e>
                <m:r>
                  <m:rPr>
                    <m:sty m:val="bi"/>
                  </m:rPr>
                  <w:rPr>
                    <w:rFonts w:ascii="Cambria Math" w:hAnsi="Cambria Math"/>
                    <w:sz w:val="24"/>
                    <w:szCs w:val="24"/>
                  </w:rPr>
                  <m:t xml:space="preserve">x </m:t>
                </m:r>
              </m:e>
            </m:acc>
          </m:e>
        </m:d>
      </m:oMath>
      <w:r>
        <w:rPr>
          <w:rFonts w:ascii="Times New Roman" w:eastAsiaTheme="minorEastAsia" w:hAnsi="Times New Roman" w:cs="Times New Roman"/>
          <w:sz w:val="24"/>
          <w:szCs w:val="24"/>
        </w:rPr>
        <w:t xml:space="preserve"> in the above equation </w:t>
      </w:r>
    </w:p>
    <w:p w:rsidR="00A86B9E" w:rsidRDefault="00D4712E" w:rsidP="00A86B9E">
      <w:pPr>
        <w:tabs>
          <w:tab w:val="left" w:pos="1560"/>
        </w:tabs>
        <w:jc w:val="both"/>
        <w:rPr>
          <w:rFonts w:ascii="Times New Roman" w:eastAsiaTheme="minorEastAsia" w:hAnsi="Times New Roman" w:cs="Times New Roman"/>
          <w:sz w:val="24"/>
        </w:rPr>
      </w:pPr>
      <m:oMathPara>
        <m:oMath>
          <m:f>
            <m:fPr>
              <m:ctrlPr>
                <w:rPr>
                  <w:rFonts w:ascii="Cambria Math" w:eastAsiaTheme="minorEastAsia" w:hAnsi="Cambria Math" w:cs="Times New Roman"/>
                  <w:i/>
                  <w:sz w:val="24"/>
                </w:rPr>
              </m:ctrlPr>
            </m:fPr>
            <m:num>
              <m:r>
                <w:rPr>
                  <w:rFonts w:ascii="Cambria Math" w:eastAsiaTheme="minorEastAsia" w:hAnsi="Cambria Math" w:cs="Times New Roman"/>
                  <w:sz w:val="24"/>
                </w:rPr>
                <m:t>∂E</m:t>
              </m:r>
            </m:num>
            <m:den>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i</m:t>
                  </m:r>
                </m:sub>
              </m:sSub>
            </m:den>
          </m:f>
          <m:r>
            <w:rPr>
              <w:rFonts w:ascii="Cambria Math" w:eastAsiaTheme="minorEastAsia" w:hAnsi="Cambria Math" w:cs="Times New Roman"/>
              <w:sz w:val="24"/>
            </w:rPr>
            <m:t>=</m:t>
          </m:r>
          <m:nary>
            <m:naryPr>
              <m:chr m:val="∑"/>
              <m:limLoc m:val="undOvr"/>
              <m:supHide m:val="1"/>
              <m:ctrlPr>
                <w:rPr>
                  <w:rFonts w:ascii="Cambria Math" w:eastAsiaTheme="minorEastAsia" w:hAnsi="Cambria Math" w:cs="Times New Roman"/>
                  <w:i/>
                  <w:sz w:val="24"/>
                </w:rPr>
              </m:ctrlPr>
            </m:naryPr>
            <m:sub>
              <m:r>
                <w:rPr>
                  <w:rFonts w:ascii="Cambria Math" w:eastAsiaTheme="minorEastAsia" w:hAnsi="Cambria Math" w:cs="Times New Roman"/>
                  <w:sz w:val="24"/>
                </w:rPr>
                <m:t>d∈D</m:t>
              </m:r>
            </m:sub>
            <m:sup/>
            <m:e>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d</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d</m:t>
                      </m:r>
                    </m:sub>
                  </m:sSub>
                </m:e>
              </m:d>
              <m:f>
                <m:fPr>
                  <m:ctrlPr>
                    <w:rPr>
                      <w:rFonts w:ascii="Cambria Math" w:eastAsiaTheme="minorEastAsia" w:hAnsi="Cambria Math" w:cs="Times New Roman"/>
                      <w:i/>
                      <w:sz w:val="24"/>
                    </w:rPr>
                  </m:ctrlPr>
                </m:fPr>
                <m:num>
                  <m:r>
                    <w:rPr>
                      <w:rFonts w:ascii="Cambria Math" w:eastAsiaTheme="minorEastAsia" w:hAnsi="Cambria Math" w:cs="Times New Roman"/>
                      <w:sz w:val="24"/>
                    </w:rPr>
                    <m:t>∂</m:t>
                  </m:r>
                </m:num>
                <m:den>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i</m:t>
                      </m:r>
                    </m:sub>
                  </m:sSub>
                </m:den>
              </m:f>
            </m:e>
          </m:nary>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d</m:t>
                  </m:r>
                </m:sub>
              </m:sSub>
              <m:r>
                <w:rPr>
                  <w:rFonts w:ascii="Cambria Math" w:eastAsiaTheme="minorEastAsia" w:hAnsi="Cambria Math" w:cs="Times New Roman"/>
                  <w:sz w:val="24"/>
                </w:rPr>
                <m:t>-</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w</m:t>
                  </m:r>
                </m:e>
              </m:acc>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acc>
                    <m:accPr>
                      <m:chr m:val="⃗"/>
                      <m:ctrlPr>
                        <w:rPr>
                          <w:rFonts w:ascii="Cambria Math" w:hAnsi="Cambria Math"/>
                          <w:b/>
                          <w:i/>
                          <w:sz w:val="24"/>
                          <w:szCs w:val="24"/>
                        </w:rPr>
                      </m:ctrlPr>
                    </m:accPr>
                    <m:e>
                      <m:r>
                        <m:rPr>
                          <m:sty m:val="bi"/>
                        </m:rPr>
                        <w:rPr>
                          <w:rFonts w:ascii="Cambria Math" w:hAnsi="Cambria Math"/>
                          <w:sz w:val="24"/>
                          <w:szCs w:val="24"/>
                        </w:rPr>
                        <m:t>x</m:t>
                      </m:r>
                    </m:e>
                  </m:acc>
                </m:e>
                <m:sub>
                  <m:r>
                    <w:rPr>
                      <w:rFonts w:ascii="Cambria Math" w:eastAsiaTheme="minorEastAsia" w:hAnsi="Cambria Math" w:cs="Times New Roman"/>
                      <w:sz w:val="24"/>
                    </w:rPr>
                    <m:t>d</m:t>
                  </m:r>
                </m:sub>
              </m:sSub>
            </m:e>
          </m:d>
        </m:oMath>
      </m:oMathPara>
    </w:p>
    <w:p w:rsidR="00A86B9E" w:rsidRDefault="00A86B9E" w:rsidP="00A86B9E">
      <w:pPr>
        <w:tabs>
          <w:tab w:val="left" w:pos="1560"/>
        </w:tabs>
        <w:jc w:val="both"/>
        <w:rPr>
          <w:rFonts w:ascii="Times New Roman" w:eastAsiaTheme="minorEastAsia" w:hAnsi="Times New Roman" w:cs="Times New Roman"/>
          <w:sz w:val="24"/>
        </w:rPr>
      </w:pPr>
    </w:p>
    <w:p w:rsidR="00A86B9E" w:rsidRDefault="00D4712E" w:rsidP="00A86B9E">
      <w:pPr>
        <w:tabs>
          <w:tab w:val="left" w:pos="1560"/>
        </w:tabs>
        <w:jc w:val="cente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∂E</m:t>
            </m:r>
          </m:num>
          <m:den>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i</m:t>
                </m:r>
              </m:sub>
            </m:sSub>
          </m:den>
        </m:f>
        <m:r>
          <w:rPr>
            <w:rFonts w:ascii="Cambria Math" w:eastAsiaTheme="minorEastAsia" w:hAnsi="Cambria Math" w:cs="Times New Roman"/>
            <w:sz w:val="24"/>
          </w:rPr>
          <m:t>=</m:t>
        </m:r>
        <m:nary>
          <m:naryPr>
            <m:chr m:val="∑"/>
            <m:limLoc m:val="undOvr"/>
            <m:supHide m:val="1"/>
            <m:ctrlPr>
              <w:rPr>
                <w:rFonts w:ascii="Cambria Math" w:eastAsiaTheme="minorEastAsia" w:hAnsi="Cambria Math" w:cs="Times New Roman"/>
                <w:i/>
                <w:sz w:val="24"/>
              </w:rPr>
            </m:ctrlPr>
          </m:naryPr>
          <m:sub>
            <m:r>
              <w:rPr>
                <w:rFonts w:ascii="Cambria Math" w:eastAsiaTheme="minorEastAsia" w:hAnsi="Cambria Math" w:cs="Times New Roman"/>
                <w:sz w:val="24"/>
              </w:rPr>
              <m:t>d∈D</m:t>
            </m:r>
          </m:sub>
          <m:sup/>
          <m:e>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d</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d</m:t>
                    </m:r>
                  </m:sub>
                </m:sSub>
              </m:e>
            </m:d>
          </m:e>
        </m:nary>
        <m:d>
          <m:dPr>
            <m:ctrlPr>
              <w:rPr>
                <w:rFonts w:ascii="Cambria Math" w:eastAsiaTheme="minorEastAsia" w:hAnsi="Cambria Math" w:cs="Times New Roman"/>
                <w:i/>
                <w:sz w:val="24"/>
              </w:rPr>
            </m:ctrlPr>
          </m:dPr>
          <m:e>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id</m:t>
                </m:r>
              </m:sub>
            </m:sSub>
          </m:e>
        </m:d>
      </m:oMath>
      <w:r w:rsidR="00A86B9E">
        <w:rPr>
          <w:rFonts w:ascii="Times New Roman" w:eastAsiaTheme="minorEastAsia" w:hAnsi="Times New Roman" w:cs="Times New Roman"/>
          <w:sz w:val="24"/>
        </w:rPr>
        <w:t xml:space="preserve"> </w:t>
      </w:r>
      <w:proofErr w:type="gramStart"/>
      <w:r w:rsidR="00A86B9E">
        <w:rPr>
          <w:rFonts w:ascii="Times New Roman" w:eastAsiaTheme="minorEastAsia" w:hAnsi="Times New Roman" w:cs="Times New Roman"/>
          <w:sz w:val="24"/>
        </w:rPr>
        <w:t>...........(</w:t>
      </w:r>
      <w:proofErr w:type="gramEnd"/>
      <w:r w:rsidR="00A86B9E">
        <w:rPr>
          <w:rFonts w:ascii="Times New Roman" w:eastAsiaTheme="minorEastAsia" w:hAnsi="Times New Roman" w:cs="Times New Roman"/>
          <w:sz w:val="24"/>
        </w:rPr>
        <w:t>5)</w:t>
      </w:r>
    </w:p>
    <w:p w:rsidR="00A86B9E" w:rsidRDefault="00821F00" w:rsidP="00821F00">
      <w:pPr>
        <w:tabs>
          <w:tab w:val="left" w:pos="1560"/>
        </w:tabs>
        <w:rPr>
          <w:rFonts w:ascii="Times New Roman" w:eastAsiaTheme="minorEastAsia" w:hAnsi="Times New Roman" w:cs="Times New Roman"/>
          <w:sz w:val="24"/>
        </w:rPr>
      </w:pPr>
      <w:r w:rsidRPr="00821F00">
        <w:rPr>
          <w:rFonts w:ascii="Times New Roman" w:eastAsiaTheme="minorEastAsia" w:hAnsi="Times New Roman" w:cs="Times New Roman"/>
          <w:sz w:val="24"/>
        </w:rPr>
        <w:t xml:space="preserve">For training example 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id</m:t>
            </m:r>
          </m:sub>
        </m:sSub>
      </m:oMath>
      <w:r w:rsidRPr="00821F00">
        <w:rPr>
          <w:rFonts w:ascii="Times New Roman" w:eastAsiaTheme="minorEastAsia" w:hAnsi="Times New Roman" w:cs="Times New Roman"/>
          <w:sz w:val="24"/>
        </w:rPr>
        <w:t xml:space="preserve"> signifies the single input component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oMath>
    </w:p>
    <w:p w:rsidR="00821F00" w:rsidRPr="00821F00" w:rsidRDefault="00821F00" w:rsidP="00821F00">
      <w:pPr>
        <w:tabs>
          <w:tab w:val="left" w:pos="1560"/>
        </w:tabs>
        <w:rPr>
          <w:rFonts w:ascii="Times New Roman" w:eastAsiaTheme="minorEastAsia" w:hAnsi="Times New Roman" w:cs="Times New Roman"/>
          <w:sz w:val="24"/>
        </w:rPr>
      </w:pPr>
      <w:r w:rsidRPr="00821F00">
        <w:rPr>
          <w:rFonts w:ascii="Times New Roman" w:eastAsiaTheme="minorEastAsia" w:hAnsi="Times New Roman" w:cs="Times New Roman"/>
          <w:sz w:val="24"/>
        </w:rPr>
        <w:t xml:space="preserve">We now have an equation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∂E</m:t>
            </m:r>
          </m:num>
          <m:den>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i</m:t>
                </m:r>
              </m:sub>
            </m:sSub>
          </m:den>
        </m:f>
      </m:oMath>
      <w:r w:rsidRPr="00821F00">
        <w:rPr>
          <w:rFonts w:ascii="Times New Roman" w:eastAsiaTheme="minorEastAsia" w:hAnsi="Times New Roman" w:cs="Times New Roman"/>
          <w:sz w:val="24"/>
        </w:rPr>
        <w:t xml:space="preserve"> that expresses the training examples’ inputs, outputs, and target values td in terms of linear unit </w:t>
      </w:r>
      <w:proofErr w:type="gramStart"/>
      <w:r w:rsidRPr="00821F00">
        <w:rPr>
          <w:rFonts w:ascii="Times New Roman" w:eastAsiaTheme="minorEastAsia" w:hAnsi="Times New Roman" w:cs="Times New Roman"/>
          <w:sz w:val="24"/>
        </w:rPr>
        <w:t xml:space="preserve">inputs </w:t>
      </w:r>
      <w:proofErr w:type="gramEnd"/>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id</m:t>
            </m:r>
          </m:sub>
        </m:sSub>
      </m:oMath>
      <w:r w:rsidRPr="00821F00">
        <w:rPr>
          <w:rFonts w:ascii="Times New Roman" w:eastAsiaTheme="minorEastAsia" w:hAnsi="Times New Roman" w:cs="Times New Roman"/>
          <w:sz w:val="24"/>
        </w:rPr>
        <w:t>, outputs</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 xml:space="preserve"> o</m:t>
            </m:r>
          </m:e>
          <m:sub>
            <m:r>
              <w:rPr>
                <w:rFonts w:ascii="Cambria Math" w:eastAsiaTheme="minorEastAsia" w:hAnsi="Cambria Math" w:cs="Times New Roman"/>
                <w:sz w:val="24"/>
              </w:rPr>
              <m:t>d</m:t>
            </m:r>
          </m:sub>
        </m:sSub>
      </m:oMath>
      <w:r w:rsidRPr="00821F00">
        <w:rPr>
          <w:rFonts w:ascii="Times New Roman" w:eastAsiaTheme="minorEastAsia" w:hAnsi="Times New Roman" w:cs="Times New Roman"/>
          <w:sz w:val="24"/>
        </w:rPr>
        <w:t xml:space="preserve"> and target values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d</m:t>
            </m:r>
          </m:sub>
        </m:sSub>
      </m:oMath>
    </w:p>
    <w:p w:rsidR="00821F00" w:rsidRDefault="00821F00" w:rsidP="00821F00">
      <w:pPr>
        <w:tabs>
          <w:tab w:val="left" w:pos="1560"/>
        </w:tabs>
        <w:rPr>
          <w:rFonts w:ascii="Times New Roman" w:eastAsiaTheme="minorEastAsia" w:hAnsi="Times New Roman" w:cs="Times New Roman"/>
          <w:sz w:val="24"/>
        </w:rPr>
      </w:pPr>
      <w:r w:rsidRPr="00821F00">
        <w:rPr>
          <w:rFonts w:ascii="Times New Roman" w:eastAsiaTheme="minorEastAsia" w:hAnsi="Times New Roman" w:cs="Times New Roman"/>
          <w:sz w:val="24"/>
        </w:rPr>
        <w:t>The weight update rule for gradient descent is obtain</w:t>
      </w:r>
      <w:r>
        <w:rPr>
          <w:rFonts w:ascii="Times New Roman" w:eastAsiaTheme="minorEastAsia" w:hAnsi="Times New Roman" w:cs="Times New Roman"/>
          <w:sz w:val="24"/>
        </w:rPr>
        <w:t>ed by substituting Equation (5) into Equation (3</w:t>
      </w:r>
      <w:r w:rsidRPr="00821F00">
        <w:rPr>
          <w:rFonts w:ascii="Times New Roman" w:eastAsiaTheme="minorEastAsia" w:hAnsi="Times New Roman" w:cs="Times New Roman"/>
          <w:sz w:val="24"/>
        </w:rPr>
        <w:t>).</w:t>
      </w:r>
    </w:p>
    <w:p w:rsidR="00821F00" w:rsidRDefault="00821F00" w:rsidP="00821F00">
      <w:pPr>
        <w:tabs>
          <w:tab w:val="left" w:pos="1560"/>
        </w:tabs>
        <w:jc w:val="center"/>
        <w:rPr>
          <w:rFonts w:ascii="Times New Roman" w:eastAsiaTheme="minorEastAsia" w:hAnsi="Times New Roman" w:cs="Times New Roman"/>
          <w:sz w:val="24"/>
        </w:rPr>
      </w:pPr>
      <m:oMath>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i</m:t>
            </m:r>
          </m:sub>
        </m:sSub>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-η</m:t>
        </m:r>
      </m:oMath>
      <w:r>
        <w:rPr>
          <w:rFonts w:ascii="Times New Roman" w:eastAsiaTheme="minorEastAsia" w:hAnsi="Times New Roman" w:cs="Times New Roman"/>
          <w:sz w:val="24"/>
        </w:rPr>
        <w:t xml:space="preserve"> </w:t>
      </w:r>
      <m:oMath>
        <m:nary>
          <m:naryPr>
            <m:chr m:val="∑"/>
            <m:limLoc m:val="undOvr"/>
            <m:supHide m:val="1"/>
            <m:ctrlPr>
              <w:rPr>
                <w:rFonts w:ascii="Cambria Math" w:eastAsiaTheme="minorEastAsia" w:hAnsi="Cambria Math" w:cs="Times New Roman"/>
                <w:i/>
                <w:sz w:val="24"/>
              </w:rPr>
            </m:ctrlPr>
          </m:naryPr>
          <m:sub>
            <m:r>
              <w:rPr>
                <w:rFonts w:ascii="Cambria Math" w:eastAsiaTheme="minorEastAsia" w:hAnsi="Cambria Math" w:cs="Times New Roman"/>
                <w:sz w:val="24"/>
              </w:rPr>
              <m:t>d∈D</m:t>
            </m:r>
          </m:sub>
          <m:sup/>
          <m:e>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d</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d</m:t>
                    </m:r>
                  </m:sub>
                </m:sSub>
              </m:e>
            </m:d>
          </m:e>
        </m:nary>
        <m:d>
          <m:dPr>
            <m:ctrlPr>
              <w:rPr>
                <w:rFonts w:ascii="Cambria Math" w:eastAsiaTheme="minorEastAsia" w:hAnsi="Cambria Math" w:cs="Times New Roman"/>
                <w:i/>
                <w:sz w:val="24"/>
              </w:rPr>
            </m:ctrlPr>
          </m:dPr>
          <m:e>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id</m:t>
                </m:r>
              </m:sub>
            </m:sSub>
          </m:e>
        </m:d>
      </m:oMath>
    </w:p>
    <w:p w:rsidR="00821F00" w:rsidRDefault="00821F00" w:rsidP="00821F00">
      <w:pPr>
        <w:tabs>
          <w:tab w:val="left" w:pos="1560"/>
        </w:tabs>
        <w:jc w:val="center"/>
        <w:rPr>
          <w:rFonts w:ascii="Times New Roman" w:eastAsiaTheme="minorEastAsia" w:hAnsi="Times New Roman" w:cs="Times New Roman"/>
          <w:sz w:val="24"/>
        </w:rPr>
      </w:pPr>
    </w:p>
    <w:p w:rsidR="00821F00" w:rsidRDefault="00821F00" w:rsidP="00821F00">
      <w:pPr>
        <w:tabs>
          <w:tab w:val="left" w:pos="1560"/>
        </w:tabs>
        <w:jc w:val="center"/>
        <w:rPr>
          <w:rFonts w:ascii="Times New Roman" w:eastAsiaTheme="minorEastAsia" w:hAnsi="Times New Roman" w:cs="Times New Roman"/>
          <w:sz w:val="24"/>
        </w:rPr>
      </w:pPr>
      <m:oMath>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i</m:t>
            </m:r>
          </m:sub>
        </m:sSub>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η</m:t>
        </m:r>
      </m:oMath>
      <w:r>
        <w:rPr>
          <w:rFonts w:ascii="Times New Roman" w:eastAsiaTheme="minorEastAsia" w:hAnsi="Times New Roman" w:cs="Times New Roman"/>
          <w:sz w:val="24"/>
        </w:rPr>
        <w:t xml:space="preserve"> </w:t>
      </w:r>
      <m:oMath>
        <m:nary>
          <m:naryPr>
            <m:chr m:val="∑"/>
            <m:limLoc m:val="undOvr"/>
            <m:supHide m:val="1"/>
            <m:ctrlPr>
              <w:rPr>
                <w:rFonts w:ascii="Cambria Math" w:eastAsiaTheme="minorEastAsia" w:hAnsi="Cambria Math" w:cs="Times New Roman"/>
                <w:i/>
                <w:sz w:val="24"/>
              </w:rPr>
            </m:ctrlPr>
          </m:naryPr>
          <m:sub>
            <m:r>
              <w:rPr>
                <w:rFonts w:ascii="Cambria Math" w:eastAsiaTheme="minorEastAsia" w:hAnsi="Cambria Math" w:cs="Times New Roman"/>
                <w:sz w:val="24"/>
              </w:rPr>
              <m:t>d∈D</m:t>
            </m:r>
          </m:sub>
          <m:sup/>
          <m:e>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d</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d</m:t>
                    </m:r>
                  </m:sub>
                </m:sSub>
              </m:e>
            </m:d>
          </m:e>
        </m:nary>
        <m:d>
          <m:dPr>
            <m:ctrlPr>
              <w:rPr>
                <w:rFonts w:ascii="Cambria Math" w:eastAsiaTheme="minorEastAsia" w:hAnsi="Cambria Math" w:cs="Times New Roman"/>
                <w:i/>
                <w:sz w:val="24"/>
              </w:rPr>
            </m:ctrlPr>
          </m:dPr>
          <m:e>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id</m:t>
                </m:r>
              </m:sub>
            </m:sSub>
          </m:e>
        </m:d>
      </m:oMath>
      <w:r>
        <w:rPr>
          <w:rFonts w:ascii="Times New Roman" w:eastAsiaTheme="minorEastAsia" w:hAnsi="Times New Roman" w:cs="Times New Roman"/>
          <w:sz w:val="24"/>
        </w:rPr>
        <w:t xml:space="preserve">  ...... (6)</w:t>
      </w:r>
    </w:p>
    <w:p w:rsidR="00012DA3" w:rsidRDefault="00012DA3" w:rsidP="00012DA3">
      <w:pPr>
        <w:tabs>
          <w:tab w:val="left" w:pos="1560"/>
        </w:tabs>
        <w:rPr>
          <w:rFonts w:ascii="Times New Roman" w:eastAsiaTheme="minorEastAsia" w:hAnsi="Times New Roman" w:cs="Times New Roman"/>
          <w:b/>
          <w:bCs/>
          <w:sz w:val="24"/>
        </w:rPr>
      </w:pPr>
    </w:p>
    <w:p w:rsidR="00012DA3" w:rsidRPr="00111A33" w:rsidRDefault="00111A33" w:rsidP="00012DA3">
      <w:pPr>
        <w:tabs>
          <w:tab w:val="left" w:pos="1560"/>
        </w:tabs>
        <w:rPr>
          <w:rFonts w:ascii="Times New Roman" w:eastAsiaTheme="minorEastAsia" w:hAnsi="Times New Roman" w:cs="Times New Roman"/>
          <w:b/>
          <w:bCs/>
          <w:sz w:val="28"/>
        </w:rPr>
      </w:pPr>
      <w:r w:rsidRPr="00111A33">
        <w:rPr>
          <w:rFonts w:ascii="Times New Roman" w:eastAsiaTheme="minorEastAsia" w:hAnsi="Times New Roman" w:cs="Times New Roman"/>
          <w:b/>
          <w:bCs/>
          <w:sz w:val="28"/>
        </w:rPr>
        <w:t>Gradient-descent algorithm for training a linear unit: </w:t>
      </w:r>
    </w:p>
    <w:p w:rsidR="00012DA3" w:rsidRPr="00012DA3" w:rsidRDefault="00012DA3" w:rsidP="00012DA3">
      <w:pPr>
        <w:tabs>
          <w:tab w:val="left" w:pos="1560"/>
        </w:tabs>
        <w:rPr>
          <w:rFonts w:ascii="Times New Roman" w:eastAsiaTheme="minorEastAsia" w:hAnsi="Times New Roman" w:cs="Times New Roman"/>
          <w:b/>
          <w:bCs/>
          <w:sz w:val="24"/>
        </w:rPr>
      </w:pPr>
      <w:r w:rsidRPr="00111A33">
        <w:rPr>
          <w:rFonts w:ascii="Times New Roman" w:eastAsiaTheme="minorEastAsia" w:hAnsi="Times New Roman" w:cs="Times New Roman"/>
          <w:b/>
          <w:bCs/>
          <w:i/>
          <w:sz w:val="24"/>
        </w:rPr>
        <w:t>GADIENT-DESCENT</w:t>
      </w:r>
      <w:r w:rsidRPr="00012DA3">
        <w:rPr>
          <w:rFonts w:ascii="Times New Roman" w:eastAsiaTheme="minorEastAsia" w:hAnsi="Times New Roman" w:cs="Times New Roman"/>
          <w:b/>
          <w:bCs/>
          <w:sz w:val="24"/>
        </w:rPr>
        <w:t xml:space="preserve"> </w:t>
      </w:r>
      <w:r>
        <w:rPr>
          <w:rFonts w:ascii="Times New Roman" w:eastAsiaTheme="minorEastAsia" w:hAnsi="Times New Roman" w:cs="Times New Roman"/>
          <w:b/>
          <w:bCs/>
          <w:sz w:val="24"/>
        </w:rPr>
        <w:t>(</w:t>
      </w:r>
      <w:proofErr w:type="spellStart"/>
      <w:r w:rsidRPr="00012DA3">
        <w:rPr>
          <w:rFonts w:ascii="Times New Roman" w:eastAsiaTheme="minorEastAsia" w:hAnsi="Times New Roman" w:cs="Times New Roman"/>
          <w:b/>
          <w:bCs/>
          <w:i/>
          <w:sz w:val="24"/>
        </w:rPr>
        <w:t>training_examples</w:t>
      </w:r>
      <w:proofErr w:type="spellEnd"/>
      <w:proofErr w:type="gramStart"/>
      <w:r>
        <w:rPr>
          <w:rFonts w:ascii="Times New Roman" w:eastAsiaTheme="minorEastAsia" w:hAnsi="Times New Roman" w:cs="Times New Roman"/>
          <w:b/>
          <w:bCs/>
          <w:sz w:val="24"/>
        </w:rPr>
        <w:t xml:space="preserve">, </w:t>
      </w:r>
      <w:proofErr w:type="gramEnd"/>
      <m:oMath>
        <m:r>
          <m:rPr>
            <m:sty m:val="bi"/>
          </m:rPr>
          <w:rPr>
            <w:rFonts w:ascii="Cambria Math" w:eastAsiaTheme="minorEastAsia" w:hAnsi="Cambria Math" w:cs="Times New Roman"/>
            <w:sz w:val="24"/>
          </w:rPr>
          <m:t>η</m:t>
        </m:r>
      </m:oMath>
      <w:r>
        <w:rPr>
          <w:rFonts w:ascii="Times New Roman" w:eastAsiaTheme="minorEastAsia" w:hAnsi="Times New Roman" w:cs="Times New Roman"/>
          <w:b/>
          <w:sz w:val="24"/>
        </w:rPr>
        <w:t>)</w:t>
      </w:r>
    </w:p>
    <w:p w:rsidR="00012DA3" w:rsidRPr="00012DA3" w:rsidRDefault="00012DA3" w:rsidP="00012DA3">
      <w:pPr>
        <w:tabs>
          <w:tab w:val="left" w:pos="1560"/>
        </w:tabs>
        <w:rPr>
          <w:rFonts w:ascii="Times New Roman" w:eastAsiaTheme="minorEastAsia" w:hAnsi="Times New Roman" w:cs="Times New Roman"/>
          <w:sz w:val="24"/>
        </w:rPr>
      </w:pPr>
      <w:r w:rsidRPr="00012DA3">
        <w:rPr>
          <w:rFonts w:ascii="Times New Roman" w:eastAsiaTheme="minorEastAsia" w:hAnsi="Times New Roman" w:cs="Times New Roman"/>
          <w:bCs/>
          <w:i/>
          <w:iCs/>
          <w:sz w:val="24"/>
        </w:rPr>
        <w:lastRenderedPageBreak/>
        <w:t xml:space="preserve">Each training example is a pair of the form </w:t>
      </w:r>
      <w:r w:rsidRPr="00012DA3">
        <w:rPr>
          <w:rFonts w:ascii="Times New Roman" w:eastAsiaTheme="minorEastAsia" w:hAnsi="Times New Roman" w:cs="Times New Roman"/>
          <w:b/>
          <w:bCs/>
          <w:sz w:val="24"/>
        </w:rPr>
        <w:t>(</w:t>
      </w:r>
      <m:oMath>
        <m:acc>
          <m:accPr>
            <m:chr m:val="⃗"/>
            <m:ctrlPr>
              <w:rPr>
                <w:rFonts w:ascii="Cambria Math" w:hAnsi="Cambria Math"/>
                <w:b/>
                <w:i/>
                <w:sz w:val="24"/>
                <w:szCs w:val="24"/>
              </w:rPr>
            </m:ctrlPr>
          </m:accPr>
          <m:e>
            <m:r>
              <m:rPr>
                <m:sty m:val="bi"/>
              </m:rPr>
              <w:rPr>
                <w:rFonts w:ascii="Cambria Math" w:hAnsi="Cambria Math"/>
                <w:sz w:val="24"/>
                <w:szCs w:val="24"/>
              </w:rPr>
              <m:t xml:space="preserve">x </m:t>
            </m:r>
          </m:e>
        </m:acc>
      </m:oMath>
      <w:r w:rsidRPr="00012DA3">
        <w:rPr>
          <w:rFonts w:ascii="Times New Roman" w:eastAsiaTheme="minorEastAsia" w:hAnsi="Times New Roman" w:cs="Times New Roman"/>
          <w:b/>
          <w:bCs/>
          <w:sz w:val="24"/>
        </w:rPr>
        <w:t xml:space="preserve">, </w:t>
      </w:r>
      <w:r w:rsidRPr="00012DA3">
        <w:rPr>
          <w:rFonts w:ascii="Times New Roman" w:eastAsiaTheme="minorEastAsia" w:hAnsi="Times New Roman" w:cs="Times New Roman"/>
          <w:b/>
          <w:bCs/>
          <w:i/>
          <w:iCs/>
          <w:sz w:val="24"/>
        </w:rPr>
        <w:t>t),</w:t>
      </w:r>
      <w:r w:rsidRPr="00012DA3">
        <w:rPr>
          <w:rFonts w:ascii="Times New Roman" w:eastAsiaTheme="minorEastAsia" w:hAnsi="Times New Roman" w:cs="Times New Roman"/>
          <w:bCs/>
          <w:i/>
          <w:iCs/>
          <w:sz w:val="24"/>
        </w:rPr>
        <w:t xml:space="preserve"> where </w:t>
      </w:r>
      <m:oMath>
        <m:acc>
          <m:accPr>
            <m:chr m:val="⃗"/>
            <m:ctrlPr>
              <w:rPr>
                <w:rFonts w:ascii="Cambria Math" w:hAnsi="Cambria Math"/>
                <w:b/>
                <w:i/>
                <w:sz w:val="24"/>
                <w:szCs w:val="24"/>
              </w:rPr>
            </m:ctrlPr>
          </m:accPr>
          <m:e>
            <m:r>
              <m:rPr>
                <m:sty m:val="bi"/>
              </m:rPr>
              <w:rPr>
                <w:rFonts w:ascii="Cambria Math" w:hAnsi="Cambria Math"/>
                <w:sz w:val="24"/>
                <w:szCs w:val="24"/>
              </w:rPr>
              <m:t xml:space="preserve">x </m:t>
            </m:r>
          </m:e>
        </m:acc>
      </m:oMath>
      <w:r w:rsidRPr="00012DA3">
        <w:rPr>
          <w:rFonts w:ascii="Times New Roman" w:eastAsiaTheme="minorEastAsia" w:hAnsi="Times New Roman" w:cs="Times New Roman"/>
          <w:sz w:val="24"/>
        </w:rPr>
        <w:t xml:space="preserve"> </w:t>
      </w:r>
      <w:r w:rsidRPr="00012DA3">
        <w:rPr>
          <w:rFonts w:ascii="Times New Roman" w:eastAsiaTheme="minorEastAsia" w:hAnsi="Times New Roman" w:cs="Times New Roman"/>
          <w:bCs/>
          <w:i/>
          <w:iCs/>
          <w:sz w:val="24"/>
        </w:rPr>
        <w:t xml:space="preserve">is the vector of input values, </w:t>
      </w:r>
      <w:proofErr w:type="gramStart"/>
      <w:r w:rsidRPr="00012DA3">
        <w:rPr>
          <w:rFonts w:ascii="Times New Roman" w:eastAsiaTheme="minorEastAsia" w:hAnsi="Times New Roman" w:cs="Times New Roman"/>
          <w:bCs/>
          <w:i/>
          <w:iCs/>
          <w:sz w:val="24"/>
        </w:rPr>
        <w:t xml:space="preserve">and </w:t>
      </w:r>
      <w:r w:rsidRPr="00012DA3">
        <w:rPr>
          <w:rFonts w:ascii="Times New Roman" w:eastAsiaTheme="minorEastAsia" w:hAnsi="Times New Roman" w:cs="Times New Roman"/>
          <w:sz w:val="24"/>
        </w:rPr>
        <w:t xml:space="preserve"> </w:t>
      </w:r>
      <w:r w:rsidRPr="00012DA3">
        <w:rPr>
          <w:rFonts w:ascii="Times New Roman" w:eastAsiaTheme="minorEastAsia" w:hAnsi="Times New Roman" w:cs="Times New Roman"/>
          <w:bCs/>
          <w:i/>
          <w:iCs/>
          <w:sz w:val="24"/>
        </w:rPr>
        <w:t>t</w:t>
      </w:r>
      <w:proofErr w:type="gramEnd"/>
      <w:r w:rsidRPr="00012DA3">
        <w:rPr>
          <w:rFonts w:ascii="Times New Roman" w:eastAsiaTheme="minorEastAsia" w:hAnsi="Times New Roman" w:cs="Times New Roman"/>
          <w:bCs/>
          <w:i/>
          <w:iCs/>
          <w:sz w:val="24"/>
        </w:rPr>
        <w:t xml:space="preserve"> is the target output value. </w:t>
      </w:r>
      <m:oMath>
        <m:r>
          <w:rPr>
            <w:rFonts w:ascii="Cambria Math" w:eastAsiaTheme="minorEastAsia" w:hAnsi="Cambria Math" w:cs="Times New Roman"/>
            <w:sz w:val="24"/>
          </w:rPr>
          <m:t>η</m:t>
        </m:r>
      </m:oMath>
      <w:r w:rsidRPr="00012DA3">
        <w:rPr>
          <w:rFonts w:ascii="Times New Roman" w:eastAsiaTheme="minorEastAsia" w:hAnsi="Times New Roman" w:cs="Times New Roman"/>
          <w:bCs/>
          <w:i/>
          <w:iCs/>
          <w:sz w:val="24"/>
        </w:rPr>
        <w:t xml:space="preserve"> </w:t>
      </w:r>
      <w:proofErr w:type="gramStart"/>
      <w:r w:rsidRPr="00012DA3">
        <w:rPr>
          <w:rFonts w:ascii="Times New Roman" w:eastAsiaTheme="minorEastAsia" w:hAnsi="Times New Roman" w:cs="Times New Roman"/>
          <w:bCs/>
          <w:i/>
          <w:iCs/>
          <w:sz w:val="24"/>
        </w:rPr>
        <w:t>is</w:t>
      </w:r>
      <w:proofErr w:type="gramEnd"/>
      <w:r w:rsidRPr="00012DA3">
        <w:rPr>
          <w:rFonts w:ascii="Times New Roman" w:eastAsiaTheme="minorEastAsia" w:hAnsi="Times New Roman" w:cs="Times New Roman"/>
          <w:bCs/>
          <w:i/>
          <w:iCs/>
          <w:sz w:val="24"/>
        </w:rPr>
        <w:t xml:space="preserve"> the learning rate (e.g., .05). </w:t>
      </w:r>
      <w:r w:rsidRPr="00012DA3">
        <w:rPr>
          <w:rFonts w:ascii="Times New Roman" w:eastAsiaTheme="minorEastAsia" w:hAnsi="Times New Roman" w:cs="Times New Roman"/>
          <w:sz w:val="24"/>
        </w:rPr>
        <w:t xml:space="preserve">. </w:t>
      </w:r>
    </w:p>
    <w:p w:rsidR="00012DA3" w:rsidRPr="00012DA3" w:rsidRDefault="00012DA3" w:rsidP="00012DA3">
      <w:pPr>
        <w:tabs>
          <w:tab w:val="left" w:pos="1560"/>
        </w:tabs>
        <w:rPr>
          <w:rFonts w:ascii="Times New Roman" w:eastAsiaTheme="minorEastAsia" w:hAnsi="Times New Roman" w:cs="Times New Roman"/>
          <w:bCs/>
          <w:sz w:val="24"/>
        </w:rPr>
      </w:pPr>
      <w:r w:rsidRPr="00012DA3">
        <w:rPr>
          <w:rFonts w:ascii="Times New Roman" w:eastAsiaTheme="minorEastAsia" w:hAnsi="Times New Roman" w:cs="Times New Roman"/>
          <w:bCs/>
          <w:sz w:val="24"/>
        </w:rPr>
        <w:t xml:space="preserve">Initialize </w:t>
      </w:r>
      <w:proofErr w:type="gramStart"/>
      <w:r w:rsidRPr="00012DA3">
        <w:rPr>
          <w:rFonts w:ascii="Times New Roman" w:eastAsiaTheme="minorEastAsia" w:hAnsi="Times New Roman" w:cs="Times New Roman"/>
          <w:bCs/>
          <w:sz w:val="24"/>
        </w:rPr>
        <w:t xml:space="preserve">each </w:t>
      </w:r>
      <w:proofErr w:type="gramEnd"/>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 xml:space="preserve">i </m:t>
            </m:r>
          </m:sub>
        </m:sSub>
      </m:oMath>
      <w:r w:rsidRPr="00012DA3">
        <w:rPr>
          <w:rFonts w:ascii="Times New Roman" w:eastAsiaTheme="minorEastAsia" w:hAnsi="Times New Roman" w:cs="Times New Roman"/>
          <w:bCs/>
          <w:i/>
          <w:iCs/>
          <w:sz w:val="24"/>
        </w:rPr>
        <w:t xml:space="preserve">, </w:t>
      </w:r>
      <w:r w:rsidRPr="00012DA3">
        <w:rPr>
          <w:rFonts w:ascii="Times New Roman" w:eastAsiaTheme="minorEastAsia" w:hAnsi="Times New Roman" w:cs="Times New Roman"/>
          <w:bCs/>
          <w:sz w:val="24"/>
        </w:rPr>
        <w:t xml:space="preserve">to some small random value </w:t>
      </w:r>
    </w:p>
    <w:p w:rsidR="00012DA3" w:rsidRPr="00012DA3" w:rsidRDefault="00012DA3" w:rsidP="00012DA3">
      <w:pPr>
        <w:tabs>
          <w:tab w:val="left" w:pos="1560"/>
        </w:tabs>
        <w:rPr>
          <w:rFonts w:ascii="Times New Roman" w:eastAsiaTheme="minorEastAsia" w:hAnsi="Times New Roman" w:cs="Times New Roman"/>
          <w:bCs/>
          <w:i/>
          <w:iCs/>
          <w:sz w:val="24"/>
        </w:rPr>
      </w:pPr>
      <w:r w:rsidRPr="00012DA3">
        <w:rPr>
          <w:rFonts w:ascii="Times New Roman" w:eastAsiaTheme="minorEastAsia" w:hAnsi="Times New Roman" w:cs="Times New Roman"/>
          <w:bCs/>
          <w:sz w:val="24"/>
        </w:rPr>
        <w:t xml:space="preserve">Until the termination condition is met, </w:t>
      </w:r>
      <w:proofErr w:type="gramStart"/>
      <w:r w:rsidRPr="00012DA3">
        <w:rPr>
          <w:rFonts w:ascii="Times New Roman" w:eastAsiaTheme="minorEastAsia" w:hAnsi="Times New Roman" w:cs="Times New Roman"/>
          <w:bCs/>
          <w:sz w:val="24"/>
        </w:rPr>
        <w:t>Do</w:t>
      </w:r>
      <w:proofErr w:type="gramEnd"/>
    </w:p>
    <w:p w:rsidR="00012DA3" w:rsidRPr="00012DA3" w:rsidRDefault="00012DA3" w:rsidP="008E766C">
      <w:pPr>
        <w:pStyle w:val="ListParagraph"/>
        <w:numPr>
          <w:ilvl w:val="0"/>
          <w:numId w:val="16"/>
        </w:numPr>
        <w:tabs>
          <w:tab w:val="left" w:pos="1560"/>
        </w:tabs>
        <w:rPr>
          <w:rFonts w:ascii="Times New Roman" w:eastAsiaTheme="minorEastAsia" w:hAnsi="Times New Roman" w:cs="Times New Roman"/>
          <w:bCs/>
          <w:sz w:val="24"/>
        </w:rPr>
      </w:pPr>
      <w:r w:rsidRPr="00012DA3">
        <w:rPr>
          <w:rFonts w:ascii="Times New Roman" w:eastAsiaTheme="minorEastAsia" w:hAnsi="Times New Roman" w:cs="Times New Roman"/>
          <w:bCs/>
          <w:sz w:val="24"/>
        </w:rPr>
        <w:t xml:space="preserve">Initialize each </w:t>
      </w:r>
      <m:oMath>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i</m:t>
            </m:r>
          </m:sub>
        </m:sSub>
      </m:oMath>
      <w:r w:rsidRPr="00012DA3">
        <w:rPr>
          <w:rFonts w:ascii="Times New Roman" w:eastAsiaTheme="minorEastAsia" w:hAnsi="Times New Roman" w:cs="Times New Roman"/>
          <w:bCs/>
          <w:i/>
          <w:iCs/>
          <w:sz w:val="24"/>
        </w:rPr>
        <w:t xml:space="preserve"> </w:t>
      </w:r>
      <w:r w:rsidRPr="00012DA3">
        <w:rPr>
          <w:rFonts w:ascii="Times New Roman" w:eastAsiaTheme="minorEastAsia" w:hAnsi="Times New Roman" w:cs="Times New Roman"/>
          <w:bCs/>
          <w:sz w:val="24"/>
        </w:rPr>
        <w:t>to zero.</w:t>
      </w:r>
    </w:p>
    <w:p w:rsidR="00012DA3" w:rsidRPr="00012DA3" w:rsidRDefault="00012DA3" w:rsidP="008E766C">
      <w:pPr>
        <w:pStyle w:val="ListParagraph"/>
        <w:numPr>
          <w:ilvl w:val="0"/>
          <w:numId w:val="16"/>
        </w:numPr>
        <w:tabs>
          <w:tab w:val="left" w:pos="1560"/>
        </w:tabs>
        <w:rPr>
          <w:rFonts w:ascii="Times New Roman" w:eastAsiaTheme="minorEastAsia" w:hAnsi="Times New Roman" w:cs="Times New Roman"/>
          <w:bCs/>
          <w:sz w:val="24"/>
        </w:rPr>
      </w:pPr>
      <w:r w:rsidRPr="00012DA3">
        <w:rPr>
          <w:rFonts w:ascii="Times New Roman" w:eastAsiaTheme="minorEastAsia" w:hAnsi="Times New Roman" w:cs="Times New Roman"/>
          <w:bCs/>
          <w:sz w:val="24"/>
        </w:rPr>
        <w:t xml:space="preserve">For each </w:t>
      </w:r>
      <w:r w:rsidRPr="00012DA3">
        <w:rPr>
          <w:rFonts w:ascii="Times New Roman" w:eastAsiaTheme="minorEastAsia" w:hAnsi="Times New Roman" w:cs="Times New Roman"/>
          <w:b/>
          <w:bCs/>
          <w:sz w:val="24"/>
        </w:rPr>
        <w:t>(</w:t>
      </w:r>
      <m:oMath>
        <m:acc>
          <m:accPr>
            <m:chr m:val="⃗"/>
            <m:ctrlPr>
              <w:rPr>
                <w:rFonts w:ascii="Cambria Math" w:hAnsi="Cambria Math"/>
                <w:b/>
                <w:i/>
                <w:sz w:val="24"/>
                <w:szCs w:val="24"/>
              </w:rPr>
            </m:ctrlPr>
          </m:accPr>
          <m:e>
            <m:r>
              <m:rPr>
                <m:sty m:val="bi"/>
              </m:rPr>
              <w:rPr>
                <w:rFonts w:ascii="Cambria Math" w:hAnsi="Cambria Math"/>
                <w:sz w:val="24"/>
                <w:szCs w:val="24"/>
              </w:rPr>
              <m:t xml:space="preserve">x </m:t>
            </m:r>
          </m:e>
        </m:acc>
      </m:oMath>
      <w:r w:rsidRPr="00012DA3">
        <w:rPr>
          <w:rFonts w:ascii="Times New Roman" w:eastAsiaTheme="minorEastAsia" w:hAnsi="Times New Roman" w:cs="Times New Roman"/>
          <w:b/>
          <w:bCs/>
          <w:sz w:val="24"/>
        </w:rPr>
        <w:t xml:space="preserve">, </w:t>
      </w:r>
      <w:r w:rsidRPr="00012DA3">
        <w:rPr>
          <w:rFonts w:ascii="Times New Roman" w:eastAsiaTheme="minorEastAsia" w:hAnsi="Times New Roman" w:cs="Times New Roman"/>
          <w:b/>
          <w:bCs/>
          <w:i/>
          <w:iCs/>
          <w:sz w:val="24"/>
        </w:rPr>
        <w:t>t</w:t>
      </w:r>
      <w:r>
        <w:rPr>
          <w:rFonts w:ascii="Times New Roman" w:eastAsiaTheme="minorEastAsia" w:hAnsi="Times New Roman" w:cs="Times New Roman"/>
          <w:b/>
          <w:bCs/>
          <w:i/>
          <w:iCs/>
          <w:sz w:val="24"/>
        </w:rPr>
        <w:t xml:space="preserve"> </w:t>
      </w:r>
      <w:r w:rsidRPr="00012DA3">
        <w:rPr>
          <w:rFonts w:ascii="Times New Roman" w:eastAsiaTheme="minorEastAsia" w:hAnsi="Times New Roman" w:cs="Times New Roman"/>
          <w:b/>
          <w:bCs/>
          <w:i/>
          <w:iCs/>
          <w:sz w:val="24"/>
        </w:rPr>
        <w:t>)</w:t>
      </w:r>
      <w:r w:rsidRPr="00012DA3">
        <w:rPr>
          <w:rFonts w:ascii="Times New Roman" w:eastAsiaTheme="minorEastAsia" w:hAnsi="Times New Roman" w:cs="Times New Roman"/>
          <w:bCs/>
          <w:sz w:val="24"/>
        </w:rPr>
        <w:t xml:space="preserve">in </w:t>
      </w:r>
      <w:proofErr w:type="spellStart"/>
      <w:r w:rsidRPr="00012DA3">
        <w:rPr>
          <w:rFonts w:ascii="Times New Roman" w:eastAsiaTheme="minorEastAsia" w:hAnsi="Times New Roman" w:cs="Times New Roman"/>
          <w:bCs/>
          <w:i/>
          <w:iCs/>
          <w:sz w:val="24"/>
        </w:rPr>
        <w:t>training_examples</w:t>
      </w:r>
      <w:proofErr w:type="spellEnd"/>
      <w:r w:rsidRPr="00012DA3">
        <w:rPr>
          <w:rFonts w:ascii="Times New Roman" w:eastAsiaTheme="minorEastAsia" w:hAnsi="Times New Roman" w:cs="Times New Roman"/>
          <w:bCs/>
          <w:i/>
          <w:iCs/>
          <w:sz w:val="24"/>
        </w:rPr>
        <w:t xml:space="preserve">, </w:t>
      </w:r>
      <w:r w:rsidRPr="00012DA3">
        <w:rPr>
          <w:rFonts w:ascii="Times New Roman" w:eastAsiaTheme="minorEastAsia" w:hAnsi="Times New Roman" w:cs="Times New Roman"/>
          <w:bCs/>
          <w:sz w:val="24"/>
        </w:rPr>
        <w:t>Do</w:t>
      </w:r>
    </w:p>
    <w:p w:rsidR="00012DA3" w:rsidRPr="00012DA3" w:rsidRDefault="00012DA3" w:rsidP="008E766C">
      <w:pPr>
        <w:pStyle w:val="ListParagraph"/>
        <w:numPr>
          <w:ilvl w:val="0"/>
          <w:numId w:val="16"/>
        </w:numPr>
        <w:tabs>
          <w:tab w:val="left" w:pos="1560"/>
        </w:tabs>
        <w:ind w:left="1418"/>
        <w:rPr>
          <w:rFonts w:ascii="Times New Roman" w:eastAsiaTheme="minorEastAsia" w:hAnsi="Times New Roman" w:cs="Times New Roman"/>
          <w:bCs/>
          <w:i/>
          <w:iCs/>
          <w:sz w:val="24"/>
        </w:rPr>
      </w:pPr>
      <w:r w:rsidRPr="00012DA3">
        <w:rPr>
          <w:rFonts w:ascii="Times New Roman" w:eastAsiaTheme="minorEastAsia" w:hAnsi="Times New Roman" w:cs="Times New Roman"/>
          <w:bCs/>
          <w:sz w:val="24"/>
        </w:rPr>
        <w:t xml:space="preserve">Input the instance </w:t>
      </w:r>
      <w:r w:rsidRPr="00012DA3">
        <w:rPr>
          <w:rFonts w:ascii="Times New Roman" w:eastAsiaTheme="minorEastAsia" w:hAnsi="Times New Roman" w:cs="Times New Roman"/>
          <w:sz w:val="24"/>
        </w:rPr>
        <w:t xml:space="preserve">x' </w:t>
      </w:r>
      <w:r w:rsidRPr="00012DA3">
        <w:rPr>
          <w:rFonts w:ascii="Times New Roman" w:eastAsiaTheme="minorEastAsia" w:hAnsi="Times New Roman" w:cs="Times New Roman"/>
          <w:bCs/>
          <w:sz w:val="24"/>
        </w:rPr>
        <w:t xml:space="preserve">to the unit and compute the output </w:t>
      </w:r>
    </w:p>
    <w:p w:rsidR="00012DA3" w:rsidRPr="00012DA3" w:rsidRDefault="00012DA3" w:rsidP="008E766C">
      <w:pPr>
        <w:pStyle w:val="ListParagraph"/>
        <w:numPr>
          <w:ilvl w:val="0"/>
          <w:numId w:val="16"/>
        </w:numPr>
        <w:tabs>
          <w:tab w:val="left" w:pos="1560"/>
        </w:tabs>
        <w:ind w:left="1418"/>
        <w:rPr>
          <w:rFonts w:ascii="Times New Roman" w:eastAsiaTheme="minorEastAsia" w:hAnsi="Times New Roman" w:cs="Times New Roman"/>
          <w:bCs/>
          <w:i/>
          <w:iCs/>
          <w:sz w:val="24"/>
        </w:rPr>
      </w:pPr>
      <w:r w:rsidRPr="00012DA3">
        <w:rPr>
          <w:rFonts w:ascii="Times New Roman" w:eastAsiaTheme="minorEastAsia" w:hAnsi="Times New Roman" w:cs="Times New Roman"/>
          <w:bCs/>
          <w:sz w:val="24"/>
        </w:rPr>
        <w:t xml:space="preserve">For each linear unit weight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i</m:t>
            </m:r>
          </m:sub>
        </m:sSub>
      </m:oMath>
      <w:r w:rsidRPr="00012DA3">
        <w:rPr>
          <w:rFonts w:ascii="Times New Roman" w:eastAsiaTheme="minorEastAsia" w:hAnsi="Times New Roman" w:cs="Times New Roman"/>
          <w:bCs/>
          <w:i/>
          <w:iCs/>
          <w:sz w:val="24"/>
        </w:rPr>
        <w:t xml:space="preserve">, </w:t>
      </w:r>
      <w:r w:rsidRPr="00012DA3">
        <w:rPr>
          <w:rFonts w:ascii="Times New Roman" w:eastAsiaTheme="minorEastAsia" w:hAnsi="Times New Roman" w:cs="Times New Roman"/>
          <w:bCs/>
          <w:sz w:val="24"/>
        </w:rPr>
        <w:t>Do</w:t>
      </w:r>
    </w:p>
    <w:p w:rsidR="00012DA3" w:rsidRPr="00012DA3" w:rsidRDefault="00012DA3" w:rsidP="00012DA3">
      <w:pPr>
        <w:pStyle w:val="ListParagraph"/>
        <w:tabs>
          <w:tab w:val="left" w:pos="1560"/>
        </w:tabs>
        <w:ind w:left="1418"/>
        <w:jc w:val="center"/>
        <w:rPr>
          <w:rFonts w:ascii="Times New Roman" w:eastAsiaTheme="minorEastAsia" w:hAnsi="Times New Roman" w:cs="Times New Roman"/>
          <w:bCs/>
          <w:i/>
          <w:iCs/>
          <w:sz w:val="24"/>
        </w:rPr>
      </w:pPr>
      <m:oMath>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i</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i</m:t>
            </m:r>
          </m:sub>
        </m:sSub>
        <m:r>
          <w:rPr>
            <w:rFonts w:ascii="Cambria Math" w:eastAsiaTheme="minorEastAsia" w:hAnsi="Cambria Math" w:cs="Times New Roman"/>
            <w:sz w:val="24"/>
          </w:rPr>
          <m:t>+</m:t>
        </m:r>
      </m:oMath>
      <w:r w:rsidRPr="00012DA3">
        <w:rPr>
          <w:rFonts w:ascii="Times New Roman" w:eastAsiaTheme="minorEastAsia" w:hAnsi="Times New Roman" w:cs="Times New Roman"/>
          <w:sz w:val="24"/>
        </w:rPr>
        <w:t xml:space="preserve"> </w:t>
      </w:r>
      <m:oMath>
        <m:r>
          <w:rPr>
            <w:rFonts w:ascii="Cambria Math" w:eastAsiaTheme="minorEastAsia" w:hAnsi="Cambria Math" w:cs="Times New Roman"/>
            <w:sz w:val="24"/>
          </w:rPr>
          <m:t>η</m:t>
        </m:r>
        <m:d>
          <m:dPr>
            <m:ctrlPr>
              <w:rPr>
                <w:rFonts w:ascii="Cambria Math" w:eastAsiaTheme="minorEastAsia" w:hAnsi="Cambria Math" w:cs="Times New Roman"/>
                <w:i/>
                <w:sz w:val="24"/>
              </w:rPr>
            </m:ctrlPr>
          </m:dPr>
          <m:e>
            <m:r>
              <w:rPr>
                <w:rFonts w:ascii="Cambria Math" w:eastAsiaTheme="minorEastAsia" w:hAnsi="Cambria Math" w:cs="Times New Roman"/>
                <w:sz w:val="24"/>
              </w:rPr>
              <m:t>t-o</m:t>
            </m:r>
          </m:e>
        </m:d>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oMath>
      <w:r w:rsidR="00111A33">
        <w:rPr>
          <w:rFonts w:ascii="Times New Roman" w:eastAsiaTheme="minorEastAsia" w:hAnsi="Times New Roman" w:cs="Times New Roman"/>
          <w:sz w:val="24"/>
        </w:rPr>
        <w:t xml:space="preserve">       </w:t>
      </w:r>
      <w:proofErr w:type="gramStart"/>
      <w:r w:rsidR="00111A33">
        <w:rPr>
          <w:rFonts w:ascii="Times New Roman" w:eastAsiaTheme="minorEastAsia" w:hAnsi="Times New Roman" w:cs="Times New Roman"/>
          <w:sz w:val="24"/>
        </w:rPr>
        <w:t>............(</w:t>
      </w:r>
      <w:proofErr w:type="gramEnd"/>
      <w:r w:rsidR="00111A33">
        <w:rPr>
          <w:rFonts w:ascii="Times New Roman" w:eastAsiaTheme="minorEastAsia" w:hAnsi="Times New Roman" w:cs="Times New Roman"/>
          <w:sz w:val="24"/>
        </w:rPr>
        <w:t>7)</w:t>
      </w:r>
    </w:p>
    <w:p w:rsidR="00821F00" w:rsidRPr="00012DA3" w:rsidRDefault="00012DA3" w:rsidP="00012DA3">
      <w:pPr>
        <w:tabs>
          <w:tab w:val="left" w:pos="1560"/>
        </w:tabs>
        <w:rPr>
          <w:rFonts w:ascii="Times New Roman" w:eastAsiaTheme="minorEastAsia" w:hAnsi="Times New Roman" w:cs="Times New Roman"/>
          <w:sz w:val="24"/>
        </w:rPr>
      </w:pPr>
      <w:r w:rsidRPr="00012DA3">
        <w:rPr>
          <w:rFonts w:ascii="Times New Roman" w:eastAsiaTheme="minorEastAsia" w:hAnsi="Times New Roman" w:cs="Times New Roman"/>
          <w:bCs/>
          <w:sz w:val="24"/>
        </w:rPr>
        <w:t>For each linear unit weight</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 xml:space="preserve">i </m:t>
            </m:r>
          </m:sub>
        </m:sSub>
      </m:oMath>
      <w:r w:rsidRPr="00012DA3">
        <w:rPr>
          <w:rFonts w:ascii="Times New Roman" w:eastAsiaTheme="minorEastAsia" w:hAnsi="Times New Roman" w:cs="Times New Roman"/>
          <w:bCs/>
          <w:sz w:val="24"/>
        </w:rPr>
        <w:t xml:space="preserve"> </w:t>
      </w:r>
      <w:r w:rsidRPr="00012DA3">
        <w:rPr>
          <w:rFonts w:ascii="Times New Roman" w:eastAsiaTheme="minorEastAsia" w:hAnsi="Times New Roman" w:cs="Times New Roman"/>
          <w:bCs/>
          <w:i/>
          <w:iCs/>
          <w:sz w:val="24"/>
        </w:rPr>
        <w:t xml:space="preserve">, </w:t>
      </w:r>
      <w:proofErr w:type="gramStart"/>
      <w:r w:rsidRPr="00012DA3">
        <w:rPr>
          <w:rFonts w:ascii="Times New Roman" w:eastAsiaTheme="minorEastAsia" w:hAnsi="Times New Roman" w:cs="Times New Roman"/>
          <w:bCs/>
          <w:sz w:val="24"/>
        </w:rPr>
        <w:t>Do</w:t>
      </w:r>
      <w:proofErr w:type="gramEnd"/>
    </w:p>
    <w:p w:rsidR="00012DA3" w:rsidRDefault="00D4712E" w:rsidP="00111A33">
      <w:pPr>
        <w:tabs>
          <w:tab w:val="left" w:pos="1560"/>
        </w:tabs>
        <w:jc w:val="cente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i</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i</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i</m:t>
            </m:r>
          </m:sub>
        </m:sSub>
      </m:oMath>
      <w:r w:rsidR="00111A33">
        <w:rPr>
          <w:rFonts w:ascii="Times New Roman" w:eastAsiaTheme="minorEastAsia" w:hAnsi="Times New Roman" w:cs="Times New Roman"/>
          <w:sz w:val="24"/>
        </w:rPr>
        <w:t xml:space="preserve">  </w:t>
      </w:r>
      <w:proofErr w:type="gramStart"/>
      <w:r w:rsidR="00111A33">
        <w:rPr>
          <w:rFonts w:ascii="Times New Roman" w:eastAsiaTheme="minorEastAsia" w:hAnsi="Times New Roman" w:cs="Times New Roman"/>
          <w:sz w:val="24"/>
        </w:rPr>
        <w:t>.........(</w:t>
      </w:r>
      <w:proofErr w:type="gramEnd"/>
      <w:r w:rsidR="00111A33">
        <w:rPr>
          <w:rFonts w:ascii="Times New Roman" w:eastAsiaTheme="minorEastAsia" w:hAnsi="Times New Roman" w:cs="Times New Roman"/>
          <w:sz w:val="24"/>
        </w:rPr>
        <w:t>8)</w:t>
      </w:r>
    </w:p>
    <w:p w:rsidR="00111A33" w:rsidRDefault="00111A33" w:rsidP="00111A33">
      <w:pPr>
        <w:tabs>
          <w:tab w:val="left" w:pos="1560"/>
        </w:tabs>
        <w:jc w:val="both"/>
        <w:rPr>
          <w:rFonts w:ascii="Times New Roman" w:eastAsiaTheme="minorEastAsia" w:hAnsi="Times New Roman" w:cs="Times New Roman"/>
          <w:sz w:val="24"/>
        </w:rPr>
      </w:pPr>
      <w:r w:rsidRPr="00111A33">
        <w:rPr>
          <w:rFonts w:ascii="Times New Roman" w:eastAsiaTheme="minorEastAsia" w:hAnsi="Times New Roman" w:cs="Times New Roman"/>
          <w:sz w:val="24"/>
        </w:rPr>
        <w:t>To implement the stochastic approximation to gradie</w:t>
      </w:r>
      <w:r>
        <w:rPr>
          <w:rFonts w:ascii="Times New Roman" w:eastAsiaTheme="minorEastAsia" w:hAnsi="Times New Roman" w:cs="Times New Roman"/>
          <w:sz w:val="24"/>
        </w:rPr>
        <w:t>nt descent, Equation (8) is deleted, and Equation (7</w:t>
      </w:r>
      <w:r w:rsidRPr="00111A33">
        <w:rPr>
          <w:rFonts w:ascii="Times New Roman" w:eastAsiaTheme="minorEastAsia" w:hAnsi="Times New Roman" w:cs="Times New Roman"/>
          <w:sz w:val="24"/>
        </w:rPr>
        <w:t>) is replaced by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i</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i</m:t>
            </m:r>
          </m:sub>
        </m:sSub>
        <m:r>
          <w:rPr>
            <w:rFonts w:ascii="Cambria Math" w:eastAsiaTheme="minorEastAsia" w:hAnsi="Cambria Math" w:cs="Times New Roman"/>
            <w:sz w:val="24"/>
          </w:rPr>
          <m:t>+</m:t>
        </m:r>
      </m:oMath>
      <w:r w:rsidRPr="00012DA3">
        <w:rPr>
          <w:rFonts w:ascii="Times New Roman" w:eastAsiaTheme="minorEastAsia" w:hAnsi="Times New Roman" w:cs="Times New Roman"/>
          <w:sz w:val="24"/>
        </w:rPr>
        <w:t xml:space="preserve"> </w:t>
      </w:r>
      <m:oMath>
        <m:r>
          <w:rPr>
            <w:rFonts w:ascii="Cambria Math" w:eastAsiaTheme="minorEastAsia" w:hAnsi="Cambria Math" w:cs="Times New Roman"/>
            <w:sz w:val="24"/>
          </w:rPr>
          <m:t>η</m:t>
        </m:r>
        <m:d>
          <m:dPr>
            <m:ctrlPr>
              <w:rPr>
                <w:rFonts w:ascii="Cambria Math" w:eastAsiaTheme="minorEastAsia" w:hAnsi="Cambria Math" w:cs="Times New Roman"/>
                <w:i/>
                <w:sz w:val="24"/>
              </w:rPr>
            </m:ctrlPr>
          </m:dPr>
          <m:e>
            <m:r>
              <w:rPr>
                <w:rFonts w:ascii="Cambria Math" w:eastAsiaTheme="minorEastAsia" w:hAnsi="Cambria Math" w:cs="Times New Roman"/>
                <w:sz w:val="24"/>
              </w:rPr>
              <m:t>t-o</m:t>
            </m:r>
          </m:e>
        </m:d>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oMath>
    </w:p>
    <w:p w:rsidR="00821F00" w:rsidRDefault="00821F00" w:rsidP="00821F00">
      <w:pPr>
        <w:tabs>
          <w:tab w:val="left" w:pos="1560"/>
        </w:tabs>
        <w:jc w:val="both"/>
        <w:rPr>
          <w:rFonts w:ascii="Times New Roman" w:eastAsiaTheme="minorEastAsia" w:hAnsi="Times New Roman" w:cs="Times New Roman"/>
          <w:sz w:val="24"/>
        </w:rPr>
      </w:pPr>
    </w:p>
    <w:p w:rsidR="001878FF" w:rsidRPr="001878FF" w:rsidRDefault="001878FF" w:rsidP="001878FF">
      <w:pPr>
        <w:tabs>
          <w:tab w:val="left" w:pos="1560"/>
        </w:tabs>
        <w:jc w:val="both"/>
        <w:rPr>
          <w:rFonts w:ascii="Times New Roman" w:eastAsiaTheme="minorEastAsia" w:hAnsi="Times New Roman" w:cs="Times New Roman"/>
          <w:sz w:val="24"/>
        </w:rPr>
      </w:pPr>
      <w:r>
        <w:rPr>
          <w:rFonts w:ascii="Times New Roman" w:eastAsiaTheme="minorEastAsia" w:hAnsi="Times New Roman" w:cs="Times New Roman"/>
          <w:sz w:val="24"/>
        </w:rPr>
        <w:t>To apply</w:t>
      </w:r>
      <w:r w:rsidRPr="001878FF">
        <w:rPr>
          <w:rFonts w:ascii="Times New Roman" w:eastAsiaTheme="minorEastAsia" w:hAnsi="Times New Roman" w:cs="Times New Roman"/>
          <w:sz w:val="24"/>
        </w:rPr>
        <w:t xml:space="preserve"> gradient descent algorithm for training linear units: Choose a random weight vector as your starting point.</w:t>
      </w:r>
    </w:p>
    <w:p w:rsidR="001878FF" w:rsidRPr="001878FF" w:rsidRDefault="001878FF" w:rsidP="001878FF">
      <w:pPr>
        <w:tabs>
          <w:tab w:val="left" w:pos="1560"/>
        </w:tabs>
        <w:jc w:val="both"/>
        <w:rPr>
          <w:rFonts w:ascii="Times New Roman" w:eastAsiaTheme="minorEastAsia" w:hAnsi="Times New Roman" w:cs="Times New Roman"/>
          <w:sz w:val="24"/>
        </w:rPr>
      </w:pPr>
      <w:r w:rsidRPr="001878FF">
        <w:rPr>
          <w:rFonts w:ascii="Times New Roman" w:eastAsiaTheme="minorEastAsia" w:hAnsi="Times New Roman" w:cs="Times New Roman"/>
          <w:sz w:val="24"/>
        </w:rPr>
        <w:t xml:space="preserve">After applying the linear unit to all training samples, determine </w:t>
      </w:r>
      <w:r>
        <w:rPr>
          <w:rFonts w:ascii="Times New Roman" w:eastAsiaTheme="minorEastAsia" w:hAnsi="Times New Roman" w:cs="Times New Roman"/>
          <w:sz w:val="24"/>
        </w:rPr>
        <w:t xml:space="preserve">each weight using </w:t>
      </w:r>
      <w:proofErr w:type="gramStart"/>
      <w:r>
        <w:rPr>
          <w:rFonts w:ascii="Times New Roman" w:eastAsiaTheme="minorEastAsia" w:hAnsi="Times New Roman" w:cs="Times New Roman"/>
          <w:sz w:val="24"/>
        </w:rPr>
        <w:t>Equation(</w:t>
      </w:r>
      <w:proofErr w:type="gramEnd"/>
      <w:r>
        <w:rPr>
          <w:rFonts w:ascii="Times New Roman" w:eastAsiaTheme="minorEastAsia" w:hAnsi="Times New Roman" w:cs="Times New Roman"/>
          <w:sz w:val="24"/>
        </w:rPr>
        <w:t>6)</w:t>
      </w:r>
      <w:r w:rsidRPr="001878FF">
        <w:rPr>
          <w:rFonts w:ascii="Times New Roman" w:eastAsiaTheme="minorEastAsia" w:hAnsi="Times New Roman" w:cs="Times New Roman"/>
          <w:sz w:val="24"/>
        </w:rPr>
        <w:t>.</w:t>
      </w:r>
    </w:p>
    <w:p w:rsidR="001878FF" w:rsidRPr="001878FF" w:rsidRDefault="001878FF" w:rsidP="001878FF">
      <w:pPr>
        <w:tabs>
          <w:tab w:val="left" w:pos="1560"/>
        </w:tabs>
        <w:jc w:val="both"/>
        <w:rPr>
          <w:rFonts w:ascii="Times New Roman" w:eastAsiaTheme="minorEastAsia" w:hAnsi="Times New Roman" w:cs="Times New Roman"/>
          <w:sz w:val="24"/>
        </w:rPr>
      </w:pPr>
      <w:r w:rsidRPr="001878FF">
        <w:rPr>
          <w:rFonts w:ascii="Times New Roman" w:eastAsiaTheme="minorEastAsia" w:hAnsi="Times New Roman" w:cs="Times New Roman"/>
          <w:sz w:val="24"/>
        </w:rPr>
        <w:t xml:space="preserve">By adding to each </w:t>
      </w:r>
      <w:proofErr w:type="gramStart"/>
      <w:r w:rsidRPr="001878FF">
        <w:rPr>
          <w:rFonts w:ascii="Times New Roman" w:eastAsiaTheme="minorEastAsia" w:hAnsi="Times New Roman" w:cs="Times New Roman"/>
          <w:sz w:val="24"/>
        </w:rPr>
        <w:t xml:space="preserve">weight </w:t>
      </w:r>
      <w:proofErr w:type="gramEnd"/>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i</m:t>
            </m:r>
          </m:sub>
        </m:sSub>
      </m:oMath>
      <w:r w:rsidRPr="001878FF">
        <w:rPr>
          <w:rFonts w:ascii="Times New Roman" w:eastAsiaTheme="minorEastAsia" w:hAnsi="Times New Roman" w:cs="Times New Roman"/>
          <w:sz w:val="24"/>
        </w:rPr>
        <w:t>, you may update it and then repeat the procedure.</w:t>
      </w:r>
    </w:p>
    <w:p w:rsidR="001878FF" w:rsidRPr="001878FF" w:rsidRDefault="001878FF" w:rsidP="001878FF">
      <w:pPr>
        <w:tabs>
          <w:tab w:val="left" w:pos="1560"/>
        </w:tabs>
        <w:jc w:val="both"/>
        <w:rPr>
          <w:rFonts w:ascii="Times New Roman" w:eastAsiaTheme="minorEastAsia" w:hAnsi="Times New Roman" w:cs="Times New Roman"/>
          <w:sz w:val="24"/>
        </w:rPr>
      </w:pPr>
      <w:r>
        <w:rPr>
          <w:rFonts w:ascii="Times New Roman" w:eastAsiaTheme="minorEastAsia" w:hAnsi="Times New Roman" w:cs="Times New Roman"/>
          <w:sz w:val="24"/>
        </w:rPr>
        <w:t>T</w:t>
      </w:r>
      <w:r w:rsidRPr="001878FF">
        <w:rPr>
          <w:rFonts w:ascii="Times New Roman" w:eastAsiaTheme="minorEastAsia" w:hAnsi="Times New Roman" w:cs="Times New Roman"/>
          <w:sz w:val="24"/>
        </w:rPr>
        <w:t>he algorithm</w:t>
      </w:r>
      <w:r>
        <w:rPr>
          <w:rFonts w:ascii="Times New Roman" w:eastAsiaTheme="minorEastAsia" w:hAnsi="Times New Roman" w:cs="Times New Roman"/>
          <w:sz w:val="24"/>
        </w:rPr>
        <w:t xml:space="preserve"> is specified above</w:t>
      </w:r>
      <w:r w:rsidRPr="001878FF">
        <w:rPr>
          <w:rFonts w:ascii="Times New Roman" w:eastAsiaTheme="minorEastAsia" w:hAnsi="Times New Roman" w:cs="Times New Roman"/>
          <w:sz w:val="24"/>
        </w:rPr>
        <w:t xml:space="preserve">. Because the error surface only has one global minimum, this approach will converge to a weight vector with the lowest error, regardless of whether the training instances are linearly separable, if the learning rate </w:t>
      </w:r>
      <m:oMath>
        <m:r>
          <w:rPr>
            <w:rFonts w:ascii="Cambria Math" w:eastAsiaTheme="minorEastAsia" w:hAnsi="Cambria Math" w:cs="Times New Roman"/>
            <w:sz w:val="24"/>
          </w:rPr>
          <m:t>η</m:t>
        </m:r>
      </m:oMath>
      <w:r w:rsidRPr="001878FF">
        <w:rPr>
          <w:rFonts w:ascii="Times New Roman" w:eastAsiaTheme="minorEastAsia" w:hAnsi="Times New Roman" w:cs="Times New Roman"/>
          <w:sz w:val="24"/>
        </w:rPr>
        <w:t xml:space="preserve"> is small enough.</w:t>
      </w:r>
    </w:p>
    <w:p w:rsidR="001878FF" w:rsidRPr="001878FF" w:rsidRDefault="001878FF" w:rsidP="001878FF">
      <w:pPr>
        <w:tabs>
          <w:tab w:val="left" w:pos="1560"/>
        </w:tabs>
        <w:jc w:val="both"/>
        <w:rPr>
          <w:rFonts w:ascii="Times New Roman" w:eastAsiaTheme="minorEastAsia" w:hAnsi="Times New Roman" w:cs="Times New Roman"/>
          <w:sz w:val="24"/>
        </w:rPr>
      </w:pPr>
      <w:r w:rsidRPr="001878FF">
        <w:rPr>
          <w:rFonts w:ascii="Times New Roman" w:eastAsiaTheme="minorEastAsia" w:hAnsi="Times New Roman" w:cs="Times New Roman"/>
          <w:sz w:val="24"/>
        </w:rPr>
        <w:t xml:space="preserve">If </w:t>
      </w:r>
      <m:oMath>
        <m:r>
          <w:rPr>
            <w:rFonts w:ascii="Cambria Math" w:eastAsiaTheme="minorEastAsia" w:hAnsi="Cambria Math" w:cs="Times New Roman"/>
            <w:sz w:val="24"/>
          </w:rPr>
          <m:t>η</m:t>
        </m:r>
      </m:oMath>
      <w:r w:rsidRPr="001878FF">
        <w:rPr>
          <w:rFonts w:ascii="Times New Roman" w:eastAsiaTheme="minorEastAsia" w:hAnsi="Times New Roman" w:cs="Times New Roman"/>
          <w:sz w:val="24"/>
        </w:rPr>
        <w:t xml:space="preserve"> is too big, the gradient descent search may end up overstepping the error surface’s minimum instead of settling into it.</w:t>
      </w:r>
    </w:p>
    <w:p w:rsidR="00A86B9E" w:rsidRDefault="001878FF" w:rsidP="001878FF">
      <w:pPr>
        <w:tabs>
          <w:tab w:val="left" w:pos="1560"/>
        </w:tabs>
        <w:jc w:val="both"/>
        <w:rPr>
          <w:rFonts w:ascii="Times New Roman" w:eastAsiaTheme="minorEastAsia" w:hAnsi="Times New Roman" w:cs="Times New Roman"/>
          <w:sz w:val="24"/>
        </w:rPr>
      </w:pPr>
      <w:r w:rsidRPr="001878FF">
        <w:rPr>
          <w:rFonts w:ascii="Times New Roman" w:eastAsiaTheme="minorEastAsia" w:hAnsi="Times New Roman" w:cs="Times New Roman"/>
          <w:sz w:val="24"/>
        </w:rPr>
        <w:t xml:space="preserve">When a result, as the number of gradient descent steps rises, one typical tweak to the method is to progressively lower the value </w:t>
      </w:r>
      <w:proofErr w:type="gramStart"/>
      <w:r w:rsidRPr="001878FF">
        <w:rPr>
          <w:rFonts w:ascii="Times New Roman" w:eastAsiaTheme="minorEastAsia" w:hAnsi="Times New Roman" w:cs="Times New Roman"/>
          <w:sz w:val="24"/>
        </w:rPr>
        <w:t xml:space="preserve">of </w:t>
      </w:r>
      <w:proofErr w:type="gramEnd"/>
      <m:oMath>
        <m:r>
          <w:rPr>
            <w:rFonts w:ascii="Cambria Math" w:eastAsiaTheme="minorEastAsia" w:hAnsi="Cambria Math" w:cs="Times New Roman"/>
            <w:sz w:val="24"/>
          </w:rPr>
          <m:t>η</m:t>
        </m:r>
      </m:oMath>
      <w:r>
        <w:rPr>
          <w:rFonts w:ascii="Times New Roman" w:eastAsiaTheme="minorEastAsia" w:hAnsi="Times New Roman" w:cs="Times New Roman"/>
          <w:sz w:val="24"/>
        </w:rPr>
        <w:t>.</w:t>
      </w:r>
    </w:p>
    <w:p w:rsidR="001878FF" w:rsidRDefault="001878FF" w:rsidP="001878FF">
      <w:pPr>
        <w:tabs>
          <w:tab w:val="left" w:pos="1560"/>
        </w:tabs>
        <w:jc w:val="both"/>
        <w:rPr>
          <w:rFonts w:ascii="Times New Roman" w:eastAsiaTheme="minorEastAsia" w:hAnsi="Times New Roman" w:cs="Times New Roman"/>
          <w:b/>
          <w:sz w:val="28"/>
        </w:rPr>
      </w:pPr>
      <w:r w:rsidRPr="001878FF">
        <w:rPr>
          <w:rFonts w:ascii="Times New Roman" w:eastAsiaTheme="minorEastAsia" w:hAnsi="Times New Roman" w:cs="Times New Roman"/>
          <w:b/>
          <w:sz w:val="28"/>
        </w:rPr>
        <w:t>Multilayer Neural Networks</w:t>
      </w:r>
    </w:p>
    <w:p w:rsidR="001878FF" w:rsidRDefault="001878FF" w:rsidP="001878FF">
      <w:pPr>
        <w:tabs>
          <w:tab w:val="left" w:pos="1560"/>
        </w:tabs>
        <w:jc w:val="both"/>
        <w:rPr>
          <w:rFonts w:ascii="Times New Roman" w:eastAsiaTheme="minorEastAsia" w:hAnsi="Times New Roman" w:cs="Times New Roman"/>
          <w:sz w:val="24"/>
        </w:rPr>
      </w:pPr>
      <w:r w:rsidRPr="001878FF">
        <w:rPr>
          <w:rFonts w:ascii="Times New Roman" w:eastAsiaTheme="minorEastAsia" w:hAnsi="Times New Roman" w:cs="Times New Roman"/>
          <w:sz w:val="24"/>
        </w:rPr>
        <w:t>A single-layer neural network will work only for linearly separable data and not for non-linearly separable data. Hence there is a need for Multilayer Neural Networks, to be able to work with non-linearly separable data.</w:t>
      </w:r>
    </w:p>
    <w:p w:rsidR="001878FF" w:rsidRDefault="001878FF" w:rsidP="001878FF">
      <w:pPr>
        <w:tabs>
          <w:tab w:val="left" w:pos="1560"/>
        </w:tabs>
        <w:jc w:val="center"/>
        <w:rPr>
          <w:rFonts w:ascii="Times New Roman" w:eastAsiaTheme="minorEastAsia" w:hAnsi="Times New Roman" w:cs="Times New Roman"/>
          <w:sz w:val="24"/>
        </w:rPr>
      </w:pPr>
      <w:r>
        <w:rPr>
          <w:noProof/>
          <w:lang w:val="en-US"/>
        </w:rPr>
        <w:lastRenderedPageBreak/>
        <w:drawing>
          <wp:inline distT="0" distB="0" distL="0" distR="0">
            <wp:extent cx="2876550" cy="1676882"/>
            <wp:effectExtent l="19050" t="0" r="0" b="0"/>
            <wp:docPr id="17" name="Picture 17" descr="https://d1zx6djv3kb1v7.cloudfront.net/wp-content/media/2022/01/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1zx6djv3kb1v7.cloudfront.net/wp-content/media/2022/01/n.jpg"/>
                    <pic:cNvPicPr>
                      <a:picLocks noChangeAspect="1" noChangeArrowheads="1"/>
                    </pic:cNvPicPr>
                  </pic:nvPicPr>
                  <pic:blipFill>
                    <a:blip r:embed="rId12"/>
                    <a:srcRect/>
                    <a:stretch>
                      <a:fillRect/>
                    </a:stretch>
                  </pic:blipFill>
                  <pic:spPr bwMode="auto">
                    <a:xfrm>
                      <a:off x="0" y="0"/>
                      <a:ext cx="2882142" cy="1680142"/>
                    </a:xfrm>
                    <a:prstGeom prst="rect">
                      <a:avLst/>
                    </a:prstGeom>
                    <a:noFill/>
                    <a:ln w="9525">
                      <a:noFill/>
                      <a:miter lim="800000"/>
                      <a:headEnd/>
                      <a:tailEnd/>
                    </a:ln>
                  </pic:spPr>
                </pic:pic>
              </a:graphicData>
            </a:graphic>
          </wp:inline>
        </w:drawing>
      </w:r>
    </w:p>
    <w:p w:rsidR="00932359" w:rsidRPr="00932359" w:rsidRDefault="00932359" w:rsidP="00932359">
      <w:pPr>
        <w:tabs>
          <w:tab w:val="left" w:pos="1560"/>
        </w:tabs>
        <w:jc w:val="center"/>
        <w:rPr>
          <w:rFonts w:ascii="Times New Roman" w:eastAsiaTheme="minorEastAsia" w:hAnsi="Times New Roman" w:cs="Times New Roman"/>
        </w:rPr>
      </w:pPr>
      <w:r w:rsidRPr="00932359">
        <w:rPr>
          <w:rFonts w:ascii="Times New Roman" w:eastAsiaTheme="minorEastAsia" w:hAnsi="Times New Roman" w:cs="Times New Roman"/>
          <w:b/>
          <w:bCs/>
        </w:rPr>
        <w:t>Figure (a) -&gt; Training Set is Linearly Separable</w:t>
      </w:r>
    </w:p>
    <w:p w:rsidR="00932359" w:rsidRDefault="00932359" w:rsidP="00932359">
      <w:pPr>
        <w:tabs>
          <w:tab w:val="left" w:pos="1560"/>
        </w:tabs>
        <w:jc w:val="center"/>
        <w:rPr>
          <w:rFonts w:ascii="Times New Roman" w:eastAsiaTheme="minorEastAsia" w:hAnsi="Times New Roman" w:cs="Times New Roman"/>
          <w:b/>
          <w:bCs/>
        </w:rPr>
      </w:pPr>
      <w:r w:rsidRPr="00932359">
        <w:rPr>
          <w:rFonts w:ascii="Times New Roman" w:eastAsiaTheme="minorEastAsia" w:hAnsi="Times New Roman" w:cs="Times New Roman"/>
          <w:b/>
          <w:bCs/>
        </w:rPr>
        <w:t>Figure (b) -&gt; Training Set is non-linearly Separable</w:t>
      </w:r>
    </w:p>
    <w:p w:rsidR="00932359" w:rsidRDefault="00932359" w:rsidP="00932359">
      <w:pPr>
        <w:tabs>
          <w:tab w:val="left" w:pos="1560"/>
        </w:tabs>
        <w:jc w:val="both"/>
        <w:rPr>
          <w:rFonts w:ascii="Times New Roman" w:eastAsiaTheme="minorEastAsia" w:hAnsi="Times New Roman" w:cs="Times New Roman"/>
        </w:rPr>
      </w:pPr>
      <w:r w:rsidRPr="00932359">
        <w:rPr>
          <w:rFonts w:ascii="Times New Roman" w:eastAsiaTheme="minorEastAsia" w:hAnsi="Times New Roman" w:cs="Times New Roman"/>
        </w:rPr>
        <w:t>A multi-layer Neural Network has two hidden layers. Hidden layers, whose neurons are not directly linked to the output, are used in multilayer networks to address the classification issue for non-linear data</w:t>
      </w:r>
      <w:r>
        <w:rPr>
          <w:rFonts w:ascii="Times New Roman" w:eastAsiaTheme="minorEastAsia" w:hAnsi="Times New Roman" w:cs="Times New Roman"/>
        </w:rPr>
        <w:t>.</w:t>
      </w:r>
    </w:p>
    <w:p w:rsidR="00932359" w:rsidRPr="00932359" w:rsidRDefault="00932359" w:rsidP="00932359">
      <w:pPr>
        <w:tabs>
          <w:tab w:val="left" w:pos="1560"/>
        </w:tabs>
        <w:jc w:val="both"/>
        <w:rPr>
          <w:rFonts w:ascii="Times New Roman" w:eastAsiaTheme="minorEastAsia" w:hAnsi="Times New Roman" w:cs="Times New Roman"/>
        </w:rPr>
      </w:pPr>
      <w:r w:rsidRPr="00932359">
        <w:rPr>
          <w:rFonts w:ascii="Times New Roman" w:eastAsiaTheme="minorEastAsia" w:hAnsi="Times New Roman" w:cs="Times New Roman"/>
        </w:rPr>
        <w:t>The hidden layers can be understood geometrically as extra hyper-planes that increase the network’s separation capability. Typical multilayer network designs are seen in the Figure below.</w:t>
      </w:r>
    </w:p>
    <w:p w:rsidR="00932359" w:rsidRDefault="00932359" w:rsidP="00932359">
      <w:pPr>
        <w:tabs>
          <w:tab w:val="left" w:pos="1560"/>
        </w:tabs>
        <w:jc w:val="both"/>
        <w:rPr>
          <w:rFonts w:ascii="Times New Roman" w:eastAsiaTheme="minorEastAsia" w:hAnsi="Times New Roman" w:cs="Times New Roman"/>
        </w:rPr>
      </w:pPr>
      <w:r w:rsidRPr="00932359">
        <w:rPr>
          <w:rFonts w:ascii="Times New Roman" w:eastAsiaTheme="minorEastAsia" w:hAnsi="Times New Roman" w:cs="Times New Roman"/>
        </w:rPr>
        <w:t>This new design raises a new challenge: how to train concealed units whose expected output is unknown. This problem can be solved using the </w:t>
      </w:r>
      <w:proofErr w:type="spellStart"/>
      <w:r w:rsidRPr="00932359">
        <w:rPr>
          <w:rFonts w:ascii="Times New Roman" w:eastAsiaTheme="minorEastAsia" w:hAnsi="Times New Roman" w:cs="Times New Roman"/>
          <w:b/>
          <w:bCs/>
        </w:rPr>
        <w:t>Backpropagation</w:t>
      </w:r>
      <w:proofErr w:type="spellEnd"/>
      <w:r w:rsidRPr="00932359">
        <w:rPr>
          <w:rFonts w:ascii="Times New Roman" w:eastAsiaTheme="minorEastAsia" w:hAnsi="Times New Roman" w:cs="Times New Roman"/>
          <w:b/>
          <w:bCs/>
        </w:rPr>
        <w:t xml:space="preserve"> technique</w:t>
      </w:r>
      <w:r w:rsidRPr="00932359">
        <w:rPr>
          <w:rFonts w:ascii="Times New Roman" w:eastAsiaTheme="minorEastAsia" w:hAnsi="Times New Roman" w:cs="Times New Roman"/>
        </w:rPr>
        <w:t>.</w:t>
      </w:r>
    </w:p>
    <w:p w:rsidR="00932359" w:rsidRPr="00932359" w:rsidRDefault="00932359" w:rsidP="00932359">
      <w:pPr>
        <w:tabs>
          <w:tab w:val="left" w:pos="1560"/>
        </w:tabs>
        <w:jc w:val="both"/>
        <w:rPr>
          <w:rFonts w:ascii="Times New Roman" w:eastAsiaTheme="minorEastAsia" w:hAnsi="Times New Roman" w:cs="Times New Roman"/>
        </w:rPr>
      </w:pPr>
    </w:p>
    <w:p w:rsidR="00932359" w:rsidRPr="00932359" w:rsidRDefault="00932359" w:rsidP="00932359">
      <w:pPr>
        <w:tabs>
          <w:tab w:val="left" w:pos="1560"/>
        </w:tabs>
        <w:jc w:val="both"/>
        <w:rPr>
          <w:rFonts w:ascii="Times New Roman" w:eastAsiaTheme="minorEastAsia" w:hAnsi="Times New Roman" w:cs="Times New Roman"/>
        </w:rPr>
      </w:pPr>
    </w:p>
    <w:p w:rsidR="00932359" w:rsidRDefault="00932359" w:rsidP="001878FF">
      <w:pPr>
        <w:tabs>
          <w:tab w:val="left" w:pos="1560"/>
        </w:tabs>
        <w:jc w:val="center"/>
        <w:rPr>
          <w:rFonts w:ascii="Times New Roman" w:eastAsiaTheme="minorEastAsia" w:hAnsi="Times New Roman" w:cs="Times New Roman"/>
          <w:b/>
          <w:sz w:val="24"/>
        </w:rPr>
      </w:pPr>
      <w:r>
        <w:rPr>
          <w:noProof/>
          <w:lang w:val="en-US"/>
        </w:rPr>
        <w:drawing>
          <wp:inline distT="0" distB="0" distL="0" distR="0" wp14:anchorId="7304C13D" wp14:editId="18764902">
            <wp:extent cx="2827652" cy="1666875"/>
            <wp:effectExtent l="19050" t="0" r="0" b="0"/>
            <wp:docPr id="20" name="Picture 20" descr="https://d1zx6djv3kb1v7.cloudfront.net/wp-content/media/2022/01/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1zx6djv3kb1v7.cloudfront.net/wp-content/media/2022/01/n1.jpg"/>
                    <pic:cNvPicPr>
                      <a:picLocks noChangeAspect="1" noChangeArrowheads="1"/>
                    </pic:cNvPicPr>
                  </pic:nvPicPr>
                  <pic:blipFill>
                    <a:blip r:embed="rId13"/>
                    <a:srcRect/>
                    <a:stretch>
                      <a:fillRect/>
                    </a:stretch>
                  </pic:blipFill>
                  <pic:spPr bwMode="auto">
                    <a:xfrm>
                      <a:off x="0" y="0"/>
                      <a:ext cx="2831679" cy="1669249"/>
                    </a:xfrm>
                    <a:prstGeom prst="rect">
                      <a:avLst/>
                    </a:prstGeom>
                    <a:noFill/>
                    <a:ln w="9525">
                      <a:noFill/>
                      <a:miter lim="800000"/>
                      <a:headEnd/>
                      <a:tailEnd/>
                    </a:ln>
                  </pic:spPr>
                </pic:pic>
              </a:graphicData>
            </a:graphic>
          </wp:inline>
        </w:drawing>
      </w:r>
    </w:p>
    <w:p w:rsidR="00932359" w:rsidRPr="00932359" w:rsidRDefault="00932359" w:rsidP="00932359">
      <w:pPr>
        <w:tabs>
          <w:tab w:val="left" w:pos="1560"/>
        </w:tabs>
        <w:jc w:val="both"/>
        <w:rPr>
          <w:rFonts w:ascii="Times New Roman" w:eastAsiaTheme="minorEastAsia" w:hAnsi="Times New Roman" w:cs="Times New Roman"/>
          <w:b/>
          <w:sz w:val="24"/>
        </w:rPr>
      </w:pPr>
      <w:proofErr w:type="spellStart"/>
      <w:r w:rsidRPr="00932359">
        <w:rPr>
          <w:rFonts w:ascii="Times New Roman" w:eastAsiaTheme="minorEastAsia" w:hAnsi="Times New Roman" w:cs="Times New Roman"/>
          <w:b/>
          <w:bCs/>
          <w:sz w:val="24"/>
        </w:rPr>
        <w:t>Backpropagation</w:t>
      </w:r>
      <w:proofErr w:type="spellEnd"/>
      <w:r w:rsidRPr="00932359">
        <w:rPr>
          <w:rFonts w:ascii="Times New Roman" w:eastAsiaTheme="minorEastAsia" w:hAnsi="Times New Roman" w:cs="Times New Roman"/>
          <w:b/>
          <w:bCs/>
          <w:sz w:val="24"/>
        </w:rPr>
        <w:t xml:space="preserve"> technique:</w:t>
      </w:r>
    </w:p>
    <w:p w:rsidR="00932359" w:rsidRPr="00932359" w:rsidRDefault="00932359" w:rsidP="00932359">
      <w:pPr>
        <w:tabs>
          <w:tab w:val="left" w:pos="1560"/>
        </w:tabs>
        <w:jc w:val="both"/>
        <w:rPr>
          <w:rFonts w:ascii="Times New Roman" w:eastAsiaTheme="minorEastAsia" w:hAnsi="Times New Roman" w:cs="Times New Roman"/>
          <w:sz w:val="24"/>
        </w:rPr>
      </w:pPr>
      <w:r w:rsidRPr="00932359">
        <w:rPr>
          <w:rFonts w:ascii="Times New Roman" w:eastAsiaTheme="minorEastAsia" w:hAnsi="Times New Roman" w:cs="Times New Roman"/>
          <w:sz w:val="24"/>
        </w:rPr>
        <w:t xml:space="preserve">Given a network with a defined set of units and linkages, the </w:t>
      </w:r>
      <w:proofErr w:type="spellStart"/>
      <w:r w:rsidRPr="00932359">
        <w:rPr>
          <w:rFonts w:ascii="Times New Roman" w:eastAsiaTheme="minorEastAsia" w:hAnsi="Times New Roman" w:cs="Times New Roman"/>
          <w:sz w:val="24"/>
        </w:rPr>
        <w:t>backpropagation</w:t>
      </w:r>
      <w:proofErr w:type="spellEnd"/>
      <w:r w:rsidRPr="00932359">
        <w:rPr>
          <w:rFonts w:ascii="Times New Roman" w:eastAsiaTheme="minorEastAsia" w:hAnsi="Times New Roman" w:cs="Times New Roman"/>
          <w:sz w:val="24"/>
        </w:rPr>
        <w:t xml:space="preserve"> algorithm learns the weights for a multilayer network. </w:t>
      </w:r>
    </w:p>
    <w:p w:rsidR="00932359" w:rsidRDefault="00932359" w:rsidP="00932359">
      <w:pPr>
        <w:tabs>
          <w:tab w:val="left" w:pos="1560"/>
        </w:tabs>
        <w:jc w:val="both"/>
        <w:rPr>
          <w:rFonts w:ascii="Times New Roman" w:eastAsiaTheme="minorEastAsia" w:hAnsi="Times New Roman" w:cs="Times New Roman"/>
          <w:sz w:val="24"/>
        </w:rPr>
      </w:pPr>
      <w:r w:rsidRPr="00932359">
        <w:rPr>
          <w:rFonts w:ascii="Times New Roman" w:eastAsiaTheme="minorEastAsia" w:hAnsi="Times New Roman" w:cs="Times New Roman"/>
          <w:sz w:val="24"/>
        </w:rPr>
        <w:t>It uses gradient descent to try to reduce the squared error between the network output values and the outputs’ goal values.</w:t>
      </w:r>
    </w:p>
    <w:p w:rsidR="00932359" w:rsidRDefault="00932359" w:rsidP="00932359">
      <w:pPr>
        <w:tabs>
          <w:tab w:val="left" w:pos="1560"/>
        </w:tabs>
        <w:jc w:val="both"/>
        <w:rPr>
          <w:rFonts w:ascii="Times New Roman" w:eastAsiaTheme="minorEastAsia" w:hAnsi="Times New Roman" w:cs="Times New Roman"/>
          <w:sz w:val="24"/>
        </w:rPr>
      </w:pPr>
      <w:r w:rsidRPr="00932359">
        <w:rPr>
          <w:rFonts w:ascii="Times New Roman" w:eastAsiaTheme="minorEastAsia" w:hAnsi="Times New Roman" w:cs="Times New Roman"/>
          <w:sz w:val="24"/>
        </w:rPr>
        <w:t>We begin by redefining E to total the errors over all of the network output units because we are examining networks with multiple output units rather than single units as previously.</w:t>
      </w:r>
    </w:p>
    <w:p w:rsidR="00F01984" w:rsidRPr="00F01984" w:rsidRDefault="00F01984" w:rsidP="00A932E4">
      <w:pPr>
        <w:tabs>
          <w:tab w:val="left" w:pos="1560"/>
        </w:tabs>
        <w:jc w:val="both"/>
        <w:rPr>
          <w:rFonts w:ascii="Times New Roman" w:eastAsiaTheme="minorEastAsia" w:hAnsi="Times New Roman" w:cs="Times New Roman"/>
          <w:sz w:val="24"/>
        </w:rPr>
      </w:pPr>
    </w:p>
    <w:p w:rsidR="00A932E4" w:rsidRPr="00F01984" w:rsidRDefault="00A932E4" w:rsidP="00A932E4">
      <w:pPr>
        <w:tabs>
          <w:tab w:val="left" w:pos="1560"/>
        </w:tabs>
        <w:jc w:val="both"/>
        <w:rPr>
          <w:rFonts w:ascii="Times New Roman" w:eastAsiaTheme="minorEastAsia" w:hAnsi="Times New Roman" w:cs="Times New Roman"/>
          <w:sz w:val="24"/>
        </w:rPr>
      </w:pPr>
      <w:r w:rsidRPr="00A932E4">
        <w:rPr>
          <w:rFonts w:ascii="Times New Roman" w:eastAsiaTheme="minorEastAsia" w:hAnsi="Times New Roman" w:cs="Times New Roman"/>
          <w:sz w:val="24"/>
        </w:rPr>
        <w:lastRenderedPageBreak/>
        <w:t>The technique presented here is applicable to layered feed</w:t>
      </w:r>
      <w:r>
        <w:rPr>
          <w:rFonts w:ascii="Times New Roman" w:eastAsiaTheme="minorEastAsia" w:hAnsi="Times New Roman" w:cs="Times New Roman"/>
          <w:sz w:val="24"/>
        </w:rPr>
        <w:t xml:space="preserve"> </w:t>
      </w:r>
      <w:r w:rsidRPr="00A932E4">
        <w:rPr>
          <w:rFonts w:ascii="Times New Roman" w:eastAsiaTheme="minorEastAsia" w:hAnsi="Times New Roman" w:cs="Times New Roman"/>
          <w:sz w:val="24"/>
        </w:rPr>
        <w:t>forward networks with two levels of sigmoid units, each layer’s units being linked to all units from the previous layer.</w:t>
      </w:r>
    </w:p>
    <w:p w:rsidR="00A932E4" w:rsidRPr="00A932E4" w:rsidRDefault="00A932E4" w:rsidP="00A932E4">
      <w:pPr>
        <w:tabs>
          <w:tab w:val="left" w:pos="1560"/>
        </w:tabs>
        <w:jc w:val="both"/>
        <w:rPr>
          <w:rFonts w:ascii="Times New Roman" w:eastAsiaTheme="minorEastAsia" w:hAnsi="Times New Roman" w:cs="Times New Roman"/>
          <w:sz w:val="24"/>
        </w:rPr>
      </w:pPr>
      <w:r w:rsidRPr="00A932E4">
        <w:rPr>
          <w:rFonts w:ascii="Times New Roman" w:eastAsiaTheme="minorEastAsia" w:hAnsi="Times New Roman" w:cs="Times New Roman"/>
          <w:sz w:val="24"/>
        </w:rPr>
        <w:t>Each node in the network is given an index (for example, an integer), where a “node” is either a network input or the output of a network unit.</w:t>
      </w:r>
    </w:p>
    <w:p w:rsidR="00A932E4" w:rsidRDefault="00A932E4" w:rsidP="00A932E4">
      <w:pPr>
        <w:tabs>
          <w:tab w:val="left" w:pos="1560"/>
        </w:tabs>
        <w:jc w:val="both"/>
        <w:rPr>
          <w:rFonts w:ascii="Times New Roman" w:eastAsiaTheme="minorEastAsia" w:hAnsi="Times New Roman" w:cs="Times New Roman"/>
          <w:sz w:val="24"/>
        </w:rPr>
      </w:pPr>
      <w:r>
        <w:rPr>
          <w:rFonts w:ascii="Times New Roman" w:eastAsiaTheme="minorEastAsia" w:hAnsi="Times New Roman" w:cs="Times New Roman"/>
          <w:sz w:val="24"/>
        </w:rPr>
        <w:t>The input from node i</w:t>
      </w:r>
      <w:r w:rsidRPr="00A932E4">
        <w:rPr>
          <w:rFonts w:ascii="Times New Roman" w:eastAsiaTheme="minorEastAsia" w:hAnsi="Times New Roman" w:cs="Times New Roman"/>
          <w:sz w:val="24"/>
        </w:rPr>
        <w:t xml:space="preserve"> to unit j is denoted </w:t>
      </w:r>
      <w:proofErr w:type="gramStart"/>
      <w:r w:rsidRPr="00A932E4">
        <w:rPr>
          <w:rFonts w:ascii="Times New Roman" w:eastAsiaTheme="minorEastAsia" w:hAnsi="Times New Roman" w:cs="Times New Roman"/>
          <w:sz w:val="24"/>
        </w:rPr>
        <w:t xml:space="preserve">by </w:t>
      </w:r>
      <w:proofErr w:type="gramEnd"/>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ji</m:t>
            </m:r>
          </m:sub>
        </m:sSub>
      </m:oMath>
      <w:r w:rsidRPr="00A932E4">
        <w:rPr>
          <w:rFonts w:ascii="Times New Roman" w:eastAsiaTheme="minorEastAsia" w:hAnsi="Times New Roman" w:cs="Times New Roman"/>
          <w:sz w:val="24"/>
        </w:rPr>
        <w:t xml:space="preserve">, while the associated weight is denoted by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ji</m:t>
            </m:r>
          </m:sub>
        </m:sSub>
      </m:oMath>
    </w:p>
    <w:p w:rsidR="00FA5E02" w:rsidRPr="00FA5E02" w:rsidRDefault="00FA5E02" w:rsidP="00FA5E02">
      <w:pPr>
        <w:tabs>
          <w:tab w:val="left" w:pos="1560"/>
        </w:tabs>
        <w:jc w:val="both"/>
        <w:rPr>
          <w:rFonts w:ascii="Times New Roman" w:eastAsiaTheme="minorEastAsia" w:hAnsi="Times New Roman" w:cs="Times New Roman"/>
          <w:sz w:val="24"/>
        </w:rPr>
      </w:pPr>
      <w:r w:rsidRPr="00FA5E02">
        <w:rPr>
          <w:rFonts w:ascii="Times New Roman" w:eastAsiaTheme="minorEastAsia" w:hAnsi="Times New Roman" w:cs="Times New Roman"/>
          <w:sz w:val="24"/>
        </w:rPr>
        <w:t xml:space="preserve">The error term associated with unit n is denoted </w:t>
      </w:r>
      <w:proofErr w:type="gramStart"/>
      <w:r w:rsidRPr="00FA5E02">
        <w:rPr>
          <w:rFonts w:ascii="Times New Roman" w:eastAsiaTheme="minorEastAsia" w:hAnsi="Times New Roman" w:cs="Times New Roman"/>
          <w:sz w:val="24"/>
        </w:rPr>
        <w:t xml:space="preserve">by </w:t>
      </w:r>
      <m:oMath>
        <m:sSub>
          <m:sSubPr>
            <m:ctrlPr>
              <w:rPr>
                <w:rFonts w:ascii="Cambria Math" w:eastAsiaTheme="minorEastAsia" w:hAnsi="Cambria Math" w:cs="Times New Roman"/>
                <w:i/>
                <w:sz w:val="24"/>
              </w:rPr>
            </m:ctrlPr>
          </m:sSubPr>
          <m:e>
            <w:proofErr w:type="gramEnd"/>
            <m:r>
              <w:rPr>
                <w:rFonts w:ascii="Cambria Math" w:eastAsiaTheme="minorEastAsia" w:hAnsi="Cambria Math" w:cs="Times New Roman"/>
                <w:sz w:val="24"/>
              </w:rPr>
              <m:t>δ</m:t>
            </m:r>
          </m:e>
          <m:sub>
            <m:r>
              <w:rPr>
                <w:rFonts w:ascii="Cambria Math" w:eastAsiaTheme="minorEastAsia" w:hAnsi="Cambria Math" w:cs="Times New Roman"/>
                <w:sz w:val="24"/>
              </w:rPr>
              <m:t>n</m:t>
            </m:r>
          </m:sub>
        </m:sSub>
      </m:oMath>
      <w:r w:rsidRPr="00FA5E02">
        <w:rPr>
          <w:rFonts w:ascii="Times New Roman" w:eastAsiaTheme="minorEastAsia" w:hAnsi="Times New Roman" w:cs="Times New Roman"/>
          <w:sz w:val="24"/>
        </w:rPr>
        <w:t xml:space="preserve"> . It functions similarly to the </w:t>
      </w:r>
      <w:proofErr w:type="gramStart"/>
      <w:r w:rsidRPr="00FA5E02">
        <w:rPr>
          <w:rFonts w:ascii="Times New Roman" w:eastAsiaTheme="minorEastAsia" w:hAnsi="Times New Roman" w:cs="Times New Roman"/>
          <w:sz w:val="24"/>
        </w:rPr>
        <w:t xml:space="preserve">amount </w:t>
      </w:r>
      <w:r>
        <w:rPr>
          <w:rFonts w:ascii="Times New Roman" w:eastAsiaTheme="minorEastAsia" w:hAnsi="Times New Roman" w:cs="Times New Roman"/>
          <w:sz w:val="24"/>
        </w:rPr>
        <w:t xml:space="preserve"> </w:t>
      </w:r>
      <w:r w:rsidRPr="00FA5E02">
        <w:rPr>
          <w:rFonts w:ascii="Times New Roman" w:eastAsiaTheme="minorEastAsia" w:hAnsi="Times New Roman" w:cs="Times New Roman"/>
          <w:sz w:val="24"/>
        </w:rPr>
        <w:t>(</w:t>
      </w:r>
      <w:proofErr w:type="gramEnd"/>
      <w:r w:rsidRPr="00FA5E02">
        <w:rPr>
          <w:rFonts w:ascii="Times New Roman" w:eastAsiaTheme="minorEastAsia" w:hAnsi="Times New Roman" w:cs="Times New Roman"/>
          <w:sz w:val="24"/>
        </w:rPr>
        <w:t>t – o) from our previous explanation of the delta training rule. We’ll see what happens afterward</w:t>
      </w:r>
    </w:p>
    <w:p w:rsidR="00FA5E02" w:rsidRPr="00A932E4" w:rsidRDefault="00FA5E02" w:rsidP="00A932E4">
      <w:pPr>
        <w:tabs>
          <w:tab w:val="left" w:pos="1560"/>
        </w:tabs>
        <w:jc w:val="both"/>
        <w:rPr>
          <w:rFonts w:ascii="Times New Roman" w:eastAsiaTheme="minorEastAsia" w:hAnsi="Times New Roman" w:cs="Times New Roman"/>
          <w:sz w:val="24"/>
        </w:rPr>
      </w:pPr>
    </w:p>
    <w:p w:rsidR="00A932E4" w:rsidRPr="00A932E4" w:rsidRDefault="00A932E4" w:rsidP="00A932E4">
      <w:pPr>
        <w:tabs>
          <w:tab w:val="left" w:pos="1560"/>
        </w:tabs>
        <w:jc w:val="both"/>
        <w:rPr>
          <w:rFonts w:ascii="Times New Roman" w:eastAsiaTheme="minorEastAsia" w:hAnsi="Times New Roman" w:cs="Times New Roman"/>
          <w:sz w:val="24"/>
        </w:rPr>
      </w:pPr>
      <w:r>
        <w:rPr>
          <w:rFonts w:ascii="Times New Roman" w:eastAsiaTheme="minorEastAsia" w:hAnsi="Times New Roman" w:cs="Times New Roman"/>
          <w:b/>
          <w:bCs/>
          <w:sz w:val="24"/>
        </w:rPr>
        <w:t xml:space="preserve">BACKPROPOGATION </w:t>
      </w:r>
      <w:r w:rsidRPr="00A932E4">
        <w:rPr>
          <w:rFonts w:ascii="Times New Roman" w:eastAsiaTheme="minorEastAsia" w:hAnsi="Times New Roman" w:cs="Times New Roman"/>
          <w:b/>
          <w:bCs/>
          <w:sz w:val="24"/>
        </w:rPr>
        <w:t>ALGORITHM: </w:t>
      </w:r>
    </w:p>
    <w:p w:rsidR="00A932E4" w:rsidRPr="00A932E4" w:rsidRDefault="00A932E4" w:rsidP="00A932E4">
      <w:pPr>
        <w:tabs>
          <w:tab w:val="left" w:pos="1560"/>
        </w:tabs>
        <w:jc w:val="both"/>
        <w:rPr>
          <w:rFonts w:ascii="Times New Roman" w:eastAsiaTheme="minorEastAsia" w:hAnsi="Times New Roman" w:cs="Times New Roman"/>
          <w:sz w:val="24"/>
        </w:rPr>
      </w:pPr>
      <w:r w:rsidRPr="00A932E4">
        <w:rPr>
          <w:rFonts w:ascii="Times New Roman" w:eastAsiaTheme="minorEastAsia" w:hAnsi="Times New Roman" w:cs="Times New Roman"/>
          <w:sz w:val="24"/>
        </w:rPr>
        <w:t>The approach starts by building a network with the necessary number of hidden and output units, as well as setting all network weights to tiny random values. </w:t>
      </w:r>
    </w:p>
    <w:p w:rsidR="00A932E4" w:rsidRDefault="00A932E4" w:rsidP="00A932E4">
      <w:pPr>
        <w:tabs>
          <w:tab w:val="left" w:pos="1560"/>
        </w:tabs>
        <w:jc w:val="both"/>
        <w:rPr>
          <w:rFonts w:ascii="Times New Roman" w:eastAsiaTheme="minorEastAsia" w:hAnsi="Times New Roman" w:cs="Times New Roman"/>
          <w:sz w:val="24"/>
        </w:rPr>
      </w:pPr>
      <w:r w:rsidRPr="00A932E4">
        <w:rPr>
          <w:rFonts w:ascii="Times New Roman" w:eastAsiaTheme="minorEastAsia" w:hAnsi="Times New Roman" w:cs="Times New Roman"/>
          <w:sz w:val="24"/>
        </w:rPr>
        <w:t>The main loop of the algorithm then iterates over the training instances using this fixed network topology.</w:t>
      </w:r>
    </w:p>
    <w:p w:rsidR="00A932E4" w:rsidRPr="00A932E4" w:rsidRDefault="00A932E4" w:rsidP="00A932E4">
      <w:pPr>
        <w:tabs>
          <w:tab w:val="left" w:pos="1560"/>
        </w:tabs>
        <w:jc w:val="both"/>
        <w:rPr>
          <w:rFonts w:ascii="Times New Roman" w:eastAsiaTheme="minorEastAsia" w:hAnsi="Times New Roman" w:cs="Times New Roman"/>
          <w:sz w:val="24"/>
        </w:rPr>
      </w:pPr>
      <w:r w:rsidRPr="00A932E4">
        <w:rPr>
          <w:rFonts w:ascii="Times New Roman" w:eastAsiaTheme="minorEastAsia" w:hAnsi="Times New Roman" w:cs="Times New Roman"/>
          <w:sz w:val="24"/>
        </w:rPr>
        <w:t>It applies the network to each training example, determines the network output error for this example, computes the gradient with regard to the error for this example, and then updates all network weights. </w:t>
      </w:r>
    </w:p>
    <w:p w:rsidR="00A932E4" w:rsidRPr="00A932E4" w:rsidRDefault="00A932E4" w:rsidP="00A932E4">
      <w:pPr>
        <w:tabs>
          <w:tab w:val="left" w:pos="1560"/>
        </w:tabs>
        <w:jc w:val="both"/>
        <w:rPr>
          <w:rFonts w:ascii="Times New Roman" w:eastAsiaTheme="minorEastAsia" w:hAnsi="Times New Roman" w:cs="Times New Roman"/>
          <w:sz w:val="24"/>
        </w:rPr>
      </w:pPr>
      <w:r w:rsidRPr="00A932E4">
        <w:rPr>
          <w:rFonts w:ascii="Times New Roman" w:eastAsiaTheme="minorEastAsia" w:hAnsi="Times New Roman" w:cs="Times New Roman"/>
          <w:sz w:val="24"/>
        </w:rPr>
        <w:t>This gradient descent phase is repeated until the network performs satisfactorily (sometimes thousands of times, using the same training samples each time). </w:t>
      </w:r>
    </w:p>
    <w:p w:rsidR="00A932E4" w:rsidRPr="00A932E4" w:rsidRDefault="00A932E4" w:rsidP="00A932E4">
      <w:pPr>
        <w:tabs>
          <w:tab w:val="left" w:pos="1560"/>
        </w:tabs>
        <w:jc w:val="both"/>
        <w:rPr>
          <w:rFonts w:ascii="Times New Roman" w:eastAsiaTheme="minorEastAsia" w:hAnsi="Times New Roman" w:cs="Times New Roman"/>
          <w:sz w:val="24"/>
        </w:rPr>
      </w:pPr>
      <w:r w:rsidRPr="00A932E4">
        <w:rPr>
          <w:rFonts w:ascii="Times New Roman" w:eastAsiaTheme="minorEastAsia" w:hAnsi="Times New Roman" w:cs="Times New Roman"/>
          <w:sz w:val="24"/>
        </w:rPr>
        <w:t xml:space="preserve">The delta training rule is comparable to the gradient descent weight-update rule. It changes each weight according to the learning </w:t>
      </w:r>
      <w:proofErr w:type="gramStart"/>
      <w:r w:rsidRPr="00A932E4">
        <w:rPr>
          <w:rFonts w:ascii="Times New Roman" w:eastAsiaTheme="minorEastAsia" w:hAnsi="Times New Roman" w:cs="Times New Roman"/>
          <w:sz w:val="24"/>
        </w:rPr>
        <w:t xml:space="preserve">rate </w:t>
      </w:r>
      <w:proofErr w:type="gramEnd"/>
      <m:oMath>
        <m:r>
          <w:rPr>
            <w:rFonts w:ascii="Cambria Math" w:eastAsiaTheme="minorEastAsia" w:hAnsi="Cambria Math" w:cs="Times New Roman"/>
            <w:sz w:val="24"/>
          </w:rPr>
          <m:t>η</m:t>
        </m:r>
      </m:oMath>
      <w:r w:rsidRPr="00A932E4">
        <w:rPr>
          <w:rFonts w:ascii="Times New Roman" w:eastAsiaTheme="minorEastAsia" w:hAnsi="Times New Roman" w:cs="Times New Roman"/>
          <w:sz w:val="24"/>
        </w:rPr>
        <w:t xml:space="preserve">, the input value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ji</m:t>
            </m:r>
          </m:sub>
        </m:sSub>
      </m:oMath>
      <w:r w:rsidRPr="00A932E4">
        <w:rPr>
          <w:rFonts w:ascii="Times New Roman" w:eastAsiaTheme="minorEastAsia" w:hAnsi="Times New Roman" w:cs="Times New Roman"/>
          <w:sz w:val="24"/>
        </w:rPr>
        <w:t>, to which the weight is applied, and the error in the unit’s output, just as the delta rule.</w:t>
      </w:r>
    </w:p>
    <w:p w:rsidR="00A932E4" w:rsidRPr="00A932E4" w:rsidRDefault="00A932E4" w:rsidP="00A932E4">
      <w:pPr>
        <w:tabs>
          <w:tab w:val="left" w:pos="1560"/>
        </w:tabs>
        <w:jc w:val="both"/>
        <w:rPr>
          <w:rFonts w:ascii="Times New Roman" w:eastAsiaTheme="minorEastAsia" w:hAnsi="Times New Roman" w:cs="Times New Roman"/>
          <w:sz w:val="24"/>
        </w:rPr>
      </w:pPr>
      <w:r w:rsidRPr="00A932E4">
        <w:rPr>
          <w:rFonts w:ascii="Times New Roman" w:eastAsiaTheme="minorEastAsia" w:hAnsi="Times New Roman" w:cs="Times New Roman"/>
          <w:sz w:val="24"/>
        </w:rPr>
        <w:t xml:space="preserve">The main change is that in the delta rule, the error (t – o) is substituted with a more complicated error </w:t>
      </w:r>
      <w:proofErr w:type="gramStart"/>
      <w:r w:rsidRPr="00A932E4">
        <w:rPr>
          <w:rFonts w:ascii="Times New Roman" w:eastAsiaTheme="minorEastAsia" w:hAnsi="Times New Roman" w:cs="Times New Roman"/>
          <w:sz w:val="24"/>
        </w:rPr>
        <w:t xml:space="preserve">term  </w:t>
      </w:r>
      <w:proofErr w:type="gramEnd"/>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δ</m:t>
            </m:r>
          </m:e>
          <m:sub>
            <m:r>
              <w:rPr>
                <w:rFonts w:ascii="Cambria Math" w:eastAsiaTheme="minorEastAsia" w:hAnsi="Cambria Math" w:cs="Times New Roman"/>
                <w:sz w:val="24"/>
              </w:rPr>
              <m:t>j</m:t>
            </m:r>
          </m:sub>
        </m:sSub>
      </m:oMath>
      <w:r w:rsidRPr="00A932E4">
        <w:rPr>
          <w:rFonts w:ascii="Times New Roman" w:eastAsiaTheme="minorEastAsia" w:hAnsi="Times New Roman" w:cs="Times New Roman"/>
          <w:sz w:val="24"/>
        </w:rPr>
        <w:t xml:space="preserve">, whose exact form of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δ</m:t>
            </m:r>
          </m:e>
          <m:sub>
            <m:r>
              <w:rPr>
                <w:rFonts w:ascii="Cambria Math" w:eastAsiaTheme="minorEastAsia" w:hAnsi="Cambria Math" w:cs="Times New Roman"/>
                <w:sz w:val="24"/>
              </w:rPr>
              <m:t>j</m:t>
            </m:r>
          </m:sub>
        </m:sSub>
      </m:oMath>
      <w:r w:rsidRPr="00A932E4">
        <w:rPr>
          <w:rFonts w:ascii="Times New Roman" w:eastAsiaTheme="minorEastAsia" w:hAnsi="Times New Roman" w:cs="Times New Roman"/>
          <w:sz w:val="24"/>
        </w:rPr>
        <w:t>  derives from the weight tuning rule’s derivation. </w:t>
      </w:r>
    </w:p>
    <w:p w:rsidR="00A932E4" w:rsidRPr="00A932E4" w:rsidRDefault="00A932E4" w:rsidP="00A932E4">
      <w:pPr>
        <w:tabs>
          <w:tab w:val="left" w:pos="1560"/>
        </w:tabs>
        <w:jc w:val="both"/>
        <w:rPr>
          <w:rFonts w:ascii="Times New Roman" w:eastAsiaTheme="minorEastAsia" w:hAnsi="Times New Roman" w:cs="Times New Roman"/>
          <w:sz w:val="24"/>
        </w:rPr>
      </w:pPr>
      <w:r w:rsidRPr="00A932E4">
        <w:rPr>
          <w:rFonts w:ascii="Times New Roman" w:eastAsiaTheme="minorEastAsia" w:hAnsi="Times New Roman" w:cs="Times New Roman"/>
          <w:sz w:val="24"/>
        </w:rPr>
        <w:t xml:space="preserve">Consider how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δ</m:t>
            </m:r>
          </m:e>
          <m:sub>
            <m:r>
              <w:rPr>
                <w:rFonts w:ascii="Cambria Math" w:eastAsiaTheme="minorEastAsia" w:hAnsi="Cambria Math" w:cs="Times New Roman"/>
                <w:sz w:val="24"/>
              </w:rPr>
              <m:t>j</m:t>
            </m:r>
          </m:sub>
        </m:sSub>
      </m:oMath>
      <w:r w:rsidRPr="00A932E4">
        <w:rPr>
          <w:rFonts w:ascii="Times New Roman" w:eastAsiaTheme="minorEastAsia" w:hAnsi="Times New Roman" w:cs="Times New Roman"/>
          <w:sz w:val="24"/>
        </w:rPr>
        <w:t>   is computed for each network output unit k to get a sense of how it works.</w:t>
      </w:r>
    </w:p>
    <w:p w:rsidR="00FA5E02" w:rsidRDefault="00D4712E" w:rsidP="00FA5E02">
      <w:pPr>
        <w:tabs>
          <w:tab w:val="left" w:pos="1560"/>
        </w:tabs>
        <w:jc w:val="both"/>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δ</m:t>
            </m:r>
          </m:e>
          <m:sub>
            <m:r>
              <w:rPr>
                <w:rFonts w:ascii="Cambria Math" w:eastAsiaTheme="minorEastAsia" w:hAnsi="Cambria Math" w:cs="Times New Roman"/>
                <w:sz w:val="24"/>
              </w:rPr>
              <m:t>j</m:t>
            </m:r>
          </m:sub>
        </m:sSub>
        <m:r>
          <w:rPr>
            <w:rFonts w:ascii="Cambria Math" w:eastAsiaTheme="minorEastAsia" w:hAnsi="Cambria Math" w:cs="Times New Roman"/>
            <w:sz w:val="24"/>
          </w:rPr>
          <m:t xml:space="preserve"> </m:t>
        </m:r>
      </m:oMath>
      <w:proofErr w:type="gramStart"/>
      <w:r w:rsidR="00FA5E02" w:rsidRPr="00FA5E02">
        <w:rPr>
          <w:rFonts w:ascii="Times New Roman" w:eastAsiaTheme="minorEastAsia" w:hAnsi="Times New Roman" w:cs="Times New Roman"/>
          <w:sz w:val="24"/>
        </w:rPr>
        <w:t>is</w:t>
      </w:r>
      <w:proofErr w:type="gramEnd"/>
      <w:r w:rsidR="00FA5E02" w:rsidRPr="00FA5E02">
        <w:rPr>
          <w:rFonts w:ascii="Times New Roman" w:eastAsiaTheme="minorEastAsia" w:hAnsi="Times New Roman" w:cs="Times New Roman"/>
          <w:sz w:val="24"/>
        </w:rPr>
        <w:t xml:space="preserve"> simply </w:t>
      </w:r>
      <m:oMath>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k</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k</m:t>
                </m:r>
              </m:sub>
            </m:sSub>
          </m:e>
        </m:d>
      </m:oMath>
      <w:r w:rsidR="00FA5E02" w:rsidRPr="00FA5E02">
        <w:rPr>
          <w:rFonts w:ascii="Times New Roman" w:eastAsiaTheme="minorEastAsia" w:hAnsi="Times New Roman" w:cs="Times New Roman"/>
          <w:sz w:val="24"/>
        </w:rPr>
        <w:t xml:space="preserve"> from the delta rule multiplied by the quantity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k</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1-</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k</m:t>
                </m:r>
              </m:sub>
            </m:sSub>
          </m:e>
        </m:d>
      </m:oMath>
      <w:r w:rsidR="00FA5E02" w:rsidRPr="00FA5E02">
        <w:rPr>
          <w:rFonts w:ascii="Times New Roman" w:eastAsiaTheme="minorEastAsia" w:hAnsi="Times New Roman" w:cs="Times New Roman"/>
          <w:sz w:val="24"/>
        </w:rPr>
        <w:t xml:space="preserve">      that is the sigmoid squashing function’s derivative. </w:t>
      </w:r>
    </w:p>
    <w:p w:rsidR="00FA5E02" w:rsidRPr="00FA5E02" w:rsidRDefault="00FA5E02" w:rsidP="00FA5E02">
      <w:pPr>
        <w:tabs>
          <w:tab w:val="left" w:pos="1560"/>
        </w:tabs>
        <w:jc w:val="both"/>
        <w:rPr>
          <w:rFonts w:ascii="Times New Roman" w:eastAsiaTheme="minorEastAsia" w:hAnsi="Times New Roman" w:cs="Times New Roman"/>
          <w:sz w:val="24"/>
        </w:rPr>
      </w:pPr>
      <w:r w:rsidRPr="00FA5E02">
        <w:rPr>
          <w:rFonts w:ascii="Times New Roman" w:eastAsiaTheme="minorEastAsia" w:hAnsi="Times New Roman" w:cs="Times New Roman"/>
          <w:sz w:val="24"/>
        </w:rPr>
        <w:t>The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δ</m:t>
            </m:r>
          </m:e>
          <m:sub>
            <m:r>
              <w:rPr>
                <w:rFonts w:ascii="Cambria Math" w:eastAsiaTheme="minorEastAsia" w:hAnsi="Cambria Math" w:cs="Times New Roman"/>
                <w:sz w:val="24"/>
              </w:rPr>
              <m:t>h</m:t>
            </m:r>
          </m:sub>
        </m:sSub>
      </m:oMath>
      <w:r w:rsidRPr="00FA5E02">
        <w:rPr>
          <w:rFonts w:ascii="Times New Roman" w:eastAsiaTheme="minorEastAsia" w:hAnsi="Times New Roman" w:cs="Times New Roman"/>
          <w:sz w:val="24"/>
        </w:rPr>
        <w:t xml:space="preserve">    value for each hidden unit h  However, because target values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k</m:t>
            </m:r>
          </m:sub>
        </m:sSub>
        <m:r>
          <w:rPr>
            <w:rFonts w:ascii="Cambria Math" w:eastAsiaTheme="minorEastAsia" w:hAnsi="Cambria Math" w:cs="Times New Roman"/>
            <w:sz w:val="24"/>
          </w:rPr>
          <m:t xml:space="preserve"> </m:t>
        </m:r>
      </m:oMath>
      <w:r w:rsidRPr="00FA5E02">
        <w:rPr>
          <w:rFonts w:ascii="Times New Roman" w:eastAsiaTheme="minorEastAsia" w:hAnsi="Times New Roman" w:cs="Times New Roman"/>
          <w:sz w:val="24"/>
        </w:rPr>
        <w:t> are only provided for network outputs in training instances, no target values are explicitly accessible to signal the inaccuracy of concealed unit values.</w:t>
      </w:r>
    </w:p>
    <w:p w:rsidR="00FA5E02" w:rsidRDefault="00FA5E02" w:rsidP="00FA5E02">
      <w:pPr>
        <w:tabs>
          <w:tab w:val="left" w:pos="1560"/>
        </w:tabs>
        <w:jc w:val="both"/>
        <w:rPr>
          <w:rFonts w:ascii="Times New Roman" w:eastAsiaTheme="minorEastAsia" w:hAnsi="Times New Roman" w:cs="Times New Roman"/>
          <w:sz w:val="24"/>
        </w:rPr>
      </w:pPr>
      <w:r w:rsidRPr="00FA5E02">
        <w:rPr>
          <w:rFonts w:ascii="Times New Roman" w:eastAsiaTheme="minorEastAsia" w:hAnsi="Times New Roman" w:cs="Times New Roman"/>
          <w:sz w:val="24"/>
        </w:rPr>
        <w:lastRenderedPageBreak/>
        <w:t>Rather, the error term for hidden unit h is determined by adding the error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δ</m:t>
            </m:r>
          </m:e>
          <m:sub>
            <m:r>
              <w:rPr>
                <w:rFonts w:ascii="Cambria Math" w:eastAsiaTheme="minorEastAsia" w:hAnsi="Cambria Math" w:cs="Times New Roman"/>
                <w:sz w:val="24"/>
              </w:rPr>
              <m:t>k</m:t>
            </m:r>
          </m:sub>
        </m:sSub>
      </m:oMath>
      <w:r w:rsidRPr="00FA5E02">
        <w:rPr>
          <w:rFonts w:ascii="Times New Roman" w:eastAsiaTheme="minorEastAsia" w:hAnsi="Times New Roman" w:cs="Times New Roman"/>
          <w:sz w:val="24"/>
        </w:rPr>
        <w:t>   terms for each output unit impacted by h and weighting each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δ</m:t>
            </m:r>
          </m:e>
          <m:sub>
            <m:r>
              <w:rPr>
                <w:rFonts w:ascii="Cambria Math" w:eastAsiaTheme="minorEastAsia" w:hAnsi="Cambria Math" w:cs="Times New Roman"/>
                <w:sz w:val="24"/>
              </w:rPr>
              <m:t>h</m:t>
            </m:r>
          </m:sub>
        </m:sSub>
      </m:oMath>
      <w:r w:rsidRPr="00FA5E02">
        <w:rPr>
          <w:rFonts w:ascii="Times New Roman" w:eastAsiaTheme="minorEastAsia" w:hAnsi="Times New Roman" w:cs="Times New Roman"/>
          <w:sz w:val="24"/>
        </w:rPr>
        <w:t>   </w:t>
      </w:r>
      <w:proofErr w:type="gramStart"/>
      <w:r w:rsidRPr="00FA5E02">
        <w:rPr>
          <w:rFonts w:ascii="Times New Roman" w:eastAsiaTheme="minorEastAsia" w:hAnsi="Times New Roman" w:cs="Times New Roman"/>
          <w:sz w:val="24"/>
        </w:rPr>
        <w:t xml:space="preserve">by </w:t>
      </w:r>
      <w:proofErr w:type="gramEnd"/>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kh</m:t>
            </m:r>
          </m:sub>
        </m:sSub>
      </m:oMath>
      <w:r w:rsidRPr="00FA5E02">
        <w:rPr>
          <w:rFonts w:ascii="Times New Roman" w:eastAsiaTheme="minorEastAsia" w:hAnsi="Times New Roman" w:cs="Times New Roman"/>
          <w:sz w:val="24"/>
        </w:rPr>
        <w:t>, the weight from hidden unit h to output unit k. The degree to which hidden unit h is “responsible” for the inaccuracy in output unit k is represented by this weight.</w:t>
      </w:r>
    </w:p>
    <w:p w:rsidR="00FA5E02" w:rsidRDefault="00FA5E02" w:rsidP="00FA5E02">
      <w:pPr>
        <w:tabs>
          <w:tab w:val="left" w:pos="1560"/>
        </w:tabs>
        <w:jc w:val="both"/>
        <w:rPr>
          <w:rFonts w:ascii="Times New Roman" w:eastAsiaTheme="minorEastAsia" w:hAnsi="Times New Roman" w:cs="Times New Roman"/>
          <w:sz w:val="24"/>
        </w:rPr>
      </w:pPr>
    </w:p>
    <w:p w:rsidR="00FA5E02" w:rsidRDefault="00FA5E02" w:rsidP="00FA5E02">
      <w:pPr>
        <w:tabs>
          <w:tab w:val="left" w:pos="1560"/>
        </w:tabs>
        <w:jc w:val="both"/>
        <w:rPr>
          <w:rFonts w:ascii="Times New Roman" w:eastAsiaTheme="minorEastAsia" w:hAnsi="Times New Roman" w:cs="Times New Roman"/>
          <w:sz w:val="24"/>
        </w:rPr>
      </w:pPr>
    </w:p>
    <w:p w:rsidR="00FA5E02" w:rsidRDefault="00FA5E02" w:rsidP="00FA5E02">
      <w:pPr>
        <w:tabs>
          <w:tab w:val="left" w:pos="1560"/>
        </w:tabs>
        <w:jc w:val="both"/>
        <w:rPr>
          <w:rFonts w:ascii="Times New Roman" w:eastAsiaTheme="minorEastAsia" w:hAnsi="Times New Roman" w:cs="Times New Roman"/>
          <w:sz w:val="24"/>
        </w:rPr>
      </w:pPr>
    </w:p>
    <w:p w:rsidR="00FA5E02" w:rsidRPr="00FA5E02" w:rsidRDefault="00FA5E02" w:rsidP="00FA5E02">
      <w:pPr>
        <w:tabs>
          <w:tab w:val="left" w:pos="1560"/>
        </w:tabs>
        <w:jc w:val="both"/>
        <w:rPr>
          <w:rFonts w:ascii="Times New Roman" w:eastAsiaTheme="minorEastAsia" w:hAnsi="Times New Roman" w:cs="Times New Roman"/>
          <w:i/>
          <w:iCs/>
          <w:sz w:val="24"/>
        </w:rPr>
      </w:pPr>
      <w:proofErr w:type="gramStart"/>
      <w:r>
        <w:rPr>
          <w:rFonts w:ascii="Times New Roman" w:eastAsiaTheme="minorEastAsia" w:hAnsi="Times New Roman" w:cs="Times New Roman"/>
          <w:b/>
          <w:bCs/>
          <w:i/>
          <w:iCs/>
          <w:sz w:val="24"/>
        </w:rPr>
        <w:t>BACKPROPA</w:t>
      </w:r>
      <w:r w:rsidRPr="00FA5E02">
        <w:rPr>
          <w:rFonts w:ascii="Times New Roman" w:eastAsiaTheme="minorEastAsia" w:hAnsi="Times New Roman" w:cs="Times New Roman"/>
          <w:b/>
          <w:bCs/>
          <w:i/>
          <w:iCs/>
          <w:sz w:val="24"/>
        </w:rPr>
        <w:t>GATIO</w:t>
      </w:r>
      <w:r>
        <w:rPr>
          <w:rFonts w:ascii="Times New Roman" w:eastAsiaTheme="minorEastAsia" w:hAnsi="Times New Roman" w:cs="Times New Roman"/>
          <w:b/>
          <w:bCs/>
          <w:i/>
          <w:iCs/>
          <w:sz w:val="24"/>
        </w:rPr>
        <w:t>N</w:t>
      </w:r>
      <w:r w:rsidRPr="00FA5E02">
        <w:rPr>
          <w:rFonts w:ascii="Times New Roman" w:eastAsiaTheme="minorEastAsia" w:hAnsi="Times New Roman" w:cs="Times New Roman"/>
          <w:b/>
          <w:bCs/>
          <w:i/>
          <w:iCs/>
          <w:sz w:val="24"/>
        </w:rPr>
        <w:t>(</w:t>
      </w:r>
      <w:proofErr w:type="spellStart"/>
      <w:proofErr w:type="gramEnd"/>
      <w:r w:rsidRPr="00FA5E02">
        <w:rPr>
          <w:rFonts w:ascii="Times New Roman" w:eastAsiaTheme="minorEastAsia" w:hAnsi="Times New Roman" w:cs="Times New Roman"/>
          <w:b/>
          <w:bCs/>
          <w:i/>
          <w:iCs/>
          <w:sz w:val="24"/>
        </w:rPr>
        <w:t>training</w:t>
      </w:r>
      <w:r>
        <w:rPr>
          <w:rFonts w:ascii="Times New Roman" w:eastAsiaTheme="minorEastAsia" w:hAnsi="Times New Roman" w:cs="Times New Roman"/>
          <w:b/>
          <w:bCs/>
          <w:i/>
          <w:iCs/>
          <w:sz w:val="24"/>
        </w:rPr>
        <w:t>_examples</w:t>
      </w:r>
      <w:proofErr w:type="spellEnd"/>
      <w:r>
        <w:rPr>
          <w:rFonts w:ascii="Times New Roman" w:eastAsiaTheme="minorEastAsia" w:hAnsi="Times New Roman" w:cs="Times New Roman"/>
          <w:b/>
          <w:bCs/>
          <w:i/>
          <w:iCs/>
          <w:sz w:val="24"/>
        </w:rPr>
        <w:t xml:space="preserve">, </w:t>
      </w:r>
      <m:oMath>
        <m:r>
          <w:rPr>
            <w:rFonts w:ascii="Cambria Math" w:eastAsiaTheme="minorEastAsia" w:hAnsi="Cambria Math" w:cs="Times New Roman"/>
            <w:sz w:val="24"/>
          </w:rPr>
          <m:t>η</m:t>
        </m:r>
      </m:oMath>
      <w:r w:rsidRPr="002A06B1">
        <w:rPr>
          <w:rFonts w:ascii="Times New Roman" w:eastAsiaTheme="minorEastAsia" w:hAnsi="Times New Roman" w:cs="Times New Roman"/>
          <w:b/>
          <w:sz w:val="24"/>
        </w:rPr>
        <w:t xml:space="preserve">, </w:t>
      </w:r>
      <m:oMath>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η</m:t>
            </m:r>
          </m:e>
          <m:sub>
            <m:r>
              <m:rPr>
                <m:sty m:val="bi"/>
              </m:rPr>
              <w:rPr>
                <w:rFonts w:ascii="Cambria Math" w:eastAsiaTheme="minorEastAsia" w:hAnsi="Cambria Math" w:cs="Times New Roman"/>
                <w:sz w:val="24"/>
              </w:rPr>
              <m:t xml:space="preserve">in, </m:t>
            </m:r>
          </m:sub>
        </m:sSub>
      </m:oMath>
      <w:r w:rsidRPr="002A06B1">
        <w:rPr>
          <w:rFonts w:ascii="Times New Roman" w:eastAsiaTheme="minorEastAsia" w:hAnsi="Times New Roman" w:cs="Times New Roman"/>
          <w:b/>
          <w:sz w:val="24"/>
        </w:rPr>
        <w:t xml:space="preserve"> </w:t>
      </w:r>
      <m:oMath>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η</m:t>
            </m:r>
          </m:e>
          <m:sub>
            <m:r>
              <m:rPr>
                <m:sty m:val="bi"/>
              </m:rPr>
              <w:rPr>
                <w:rFonts w:ascii="Cambria Math" w:eastAsiaTheme="minorEastAsia" w:hAnsi="Cambria Math" w:cs="Times New Roman"/>
                <w:sz w:val="24"/>
              </w:rPr>
              <m:t xml:space="preserve">out, </m:t>
            </m:r>
          </m:sub>
        </m:sSub>
      </m:oMath>
      <w:r w:rsidR="002A06B1" w:rsidRPr="002A06B1">
        <w:rPr>
          <w:rFonts w:ascii="Times New Roman" w:eastAsiaTheme="minorEastAsia" w:hAnsi="Times New Roman" w:cs="Times New Roman"/>
          <w:b/>
          <w:sz w:val="24"/>
        </w:rPr>
        <w:t xml:space="preserve"> </w:t>
      </w:r>
      <m:oMath>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η</m:t>
            </m:r>
          </m:e>
          <m:sub>
            <m:r>
              <m:rPr>
                <m:sty m:val="bi"/>
              </m:rPr>
              <w:rPr>
                <w:rFonts w:ascii="Cambria Math" w:eastAsiaTheme="minorEastAsia" w:hAnsi="Cambria Math" w:cs="Times New Roman"/>
                <w:sz w:val="24"/>
              </w:rPr>
              <m:t xml:space="preserve">hidden, </m:t>
            </m:r>
          </m:sub>
        </m:sSub>
      </m:oMath>
      <w:r w:rsidRPr="002A06B1">
        <w:rPr>
          <w:rFonts w:ascii="Times New Roman" w:eastAsiaTheme="minorEastAsia" w:hAnsi="Times New Roman" w:cs="Times New Roman"/>
          <w:b/>
          <w:sz w:val="24"/>
        </w:rPr>
        <w:t xml:space="preserve"> </w:t>
      </w:r>
      <w:r w:rsidRPr="002A06B1">
        <w:rPr>
          <w:rFonts w:ascii="Times New Roman" w:eastAsiaTheme="minorEastAsia" w:hAnsi="Times New Roman" w:cs="Times New Roman"/>
          <w:b/>
          <w:i/>
          <w:iCs/>
          <w:sz w:val="24"/>
        </w:rPr>
        <w:t>)</w:t>
      </w:r>
    </w:p>
    <w:p w:rsidR="00FA5E02" w:rsidRPr="00FA5E02" w:rsidRDefault="00FA5E02" w:rsidP="00FA5E02">
      <w:pPr>
        <w:tabs>
          <w:tab w:val="left" w:pos="1560"/>
        </w:tabs>
        <w:jc w:val="both"/>
        <w:rPr>
          <w:rFonts w:ascii="Times New Roman" w:eastAsiaTheme="minorEastAsia" w:hAnsi="Times New Roman" w:cs="Times New Roman"/>
          <w:i/>
          <w:iCs/>
          <w:sz w:val="24"/>
        </w:rPr>
      </w:pPr>
      <w:r w:rsidRPr="00FA5E02">
        <w:rPr>
          <w:rFonts w:ascii="Times New Roman" w:eastAsiaTheme="minorEastAsia" w:hAnsi="Times New Roman" w:cs="Times New Roman"/>
          <w:i/>
          <w:iCs/>
          <w:sz w:val="24"/>
        </w:rPr>
        <w:t xml:space="preserve">Each training example is a pair of the form </w:t>
      </w:r>
      <w:r w:rsidR="002A06B1" w:rsidRPr="00012DA3">
        <w:rPr>
          <w:rFonts w:ascii="Times New Roman" w:eastAsiaTheme="minorEastAsia" w:hAnsi="Times New Roman" w:cs="Times New Roman"/>
          <w:b/>
          <w:bCs/>
          <w:sz w:val="24"/>
        </w:rPr>
        <w:t>(</w:t>
      </w:r>
      <m:oMath>
        <m:acc>
          <m:accPr>
            <m:chr m:val="⃗"/>
            <m:ctrlPr>
              <w:rPr>
                <w:rFonts w:ascii="Cambria Math" w:hAnsi="Cambria Math"/>
                <w:b/>
                <w:i/>
                <w:sz w:val="24"/>
                <w:szCs w:val="24"/>
              </w:rPr>
            </m:ctrlPr>
          </m:accPr>
          <m:e>
            <m:r>
              <m:rPr>
                <m:sty m:val="bi"/>
              </m:rPr>
              <w:rPr>
                <w:rFonts w:ascii="Cambria Math" w:hAnsi="Cambria Math"/>
                <w:sz w:val="24"/>
                <w:szCs w:val="24"/>
              </w:rPr>
              <m:t xml:space="preserve">x </m:t>
            </m:r>
          </m:e>
        </m:acc>
      </m:oMath>
      <w:proofErr w:type="gramStart"/>
      <w:r w:rsidR="002A06B1" w:rsidRPr="00012DA3">
        <w:rPr>
          <w:rFonts w:ascii="Times New Roman" w:eastAsiaTheme="minorEastAsia" w:hAnsi="Times New Roman" w:cs="Times New Roman"/>
          <w:b/>
          <w:bCs/>
          <w:sz w:val="24"/>
        </w:rPr>
        <w:t xml:space="preserve">, </w:t>
      </w:r>
      <w:proofErr w:type="gramEnd"/>
      <m:oMath>
        <m:acc>
          <m:accPr>
            <m:chr m:val="⃗"/>
            <m:ctrlPr>
              <w:rPr>
                <w:rFonts w:ascii="Cambria Math" w:hAnsi="Cambria Math"/>
                <w:b/>
                <w:i/>
                <w:sz w:val="24"/>
                <w:szCs w:val="24"/>
              </w:rPr>
            </m:ctrlPr>
          </m:accPr>
          <m:e>
            <m:r>
              <m:rPr>
                <m:sty m:val="bi"/>
              </m:rPr>
              <w:rPr>
                <w:rFonts w:ascii="Cambria Math" w:hAnsi="Cambria Math"/>
                <w:sz w:val="24"/>
                <w:szCs w:val="24"/>
              </w:rPr>
              <m:t xml:space="preserve">t </m:t>
            </m:r>
          </m:e>
        </m:acc>
      </m:oMath>
      <w:r w:rsidR="002A06B1" w:rsidRPr="00012DA3">
        <w:rPr>
          <w:rFonts w:ascii="Times New Roman" w:eastAsiaTheme="minorEastAsia" w:hAnsi="Times New Roman" w:cs="Times New Roman"/>
          <w:b/>
          <w:bCs/>
          <w:i/>
          <w:iCs/>
          <w:sz w:val="24"/>
        </w:rPr>
        <w:t>),</w:t>
      </w:r>
      <w:r w:rsidR="002A06B1" w:rsidRPr="00012DA3">
        <w:rPr>
          <w:rFonts w:ascii="Times New Roman" w:eastAsiaTheme="minorEastAsia" w:hAnsi="Times New Roman" w:cs="Times New Roman"/>
          <w:bCs/>
          <w:i/>
          <w:iCs/>
          <w:sz w:val="24"/>
        </w:rPr>
        <w:t xml:space="preserve"> </w:t>
      </w:r>
      <w:r w:rsidRPr="00FA5E02">
        <w:rPr>
          <w:rFonts w:ascii="Times New Roman" w:eastAsiaTheme="minorEastAsia" w:hAnsi="Times New Roman" w:cs="Times New Roman"/>
          <w:i/>
          <w:iCs/>
          <w:sz w:val="24"/>
        </w:rPr>
        <w:t xml:space="preserve">where </w:t>
      </w:r>
      <m:oMath>
        <m:acc>
          <m:accPr>
            <m:chr m:val="⃗"/>
            <m:ctrlPr>
              <w:rPr>
                <w:rFonts w:ascii="Cambria Math" w:hAnsi="Cambria Math"/>
                <w:b/>
                <w:i/>
                <w:sz w:val="24"/>
                <w:szCs w:val="24"/>
              </w:rPr>
            </m:ctrlPr>
          </m:accPr>
          <m:e>
            <m:r>
              <m:rPr>
                <m:sty m:val="bi"/>
              </m:rPr>
              <w:rPr>
                <w:rFonts w:ascii="Cambria Math" w:hAnsi="Cambria Math"/>
                <w:sz w:val="24"/>
                <w:szCs w:val="24"/>
              </w:rPr>
              <m:t xml:space="preserve">x </m:t>
            </m:r>
          </m:e>
        </m:acc>
      </m:oMath>
      <w:r w:rsidR="002A06B1" w:rsidRPr="00012DA3">
        <w:rPr>
          <w:rFonts w:ascii="Times New Roman" w:eastAsiaTheme="minorEastAsia" w:hAnsi="Times New Roman" w:cs="Times New Roman"/>
          <w:b/>
          <w:bCs/>
          <w:sz w:val="24"/>
        </w:rPr>
        <w:t>,</w:t>
      </w:r>
      <w:r w:rsidRPr="00FA5E02">
        <w:rPr>
          <w:rFonts w:ascii="Times New Roman" w:eastAsiaTheme="minorEastAsia" w:hAnsi="Times New Roman" w:cs="Times New Roman"/>
          <w:sz w:val="24"/>
        </w:rPr>
        <w:t xml:space="preserve"> </w:t>
      </w:r>
      <w:r w:rsidRPr="00FA5E02">
        <w:rPr>
          <w:rFonts w:ascii="Times New Roman" w:eastAsiaTheme="minorEastAsia" w:hAnsi="Times New Roman" w:cs="Times New Roman"/>
          <w:i/>
          <w:iCs/>
          <w:sz w:val="24"/>
        </w:rPr>
        <w:t>is the vector of network input</w:t>
      </w:r>
    </w:p>
    <w:p w:rsidR="00FA5E02" w:rsidRPr="00FA5E02" w:rsidRDefault="00FA5E02" w:rsidP="00FA5E02">
      <w:pPr>
        <w:tabs>
          <w:tab w:val="left" w:pos="1560"/>
        </w:tabs>
        <w:jc w:val="both"/>
        <w:rPr>
          <w:rFonts w:ascii="Times New Roman" w:eastAsiaTheme="minorEastAsia" w:hAnsi="Times New Roman" w:cs="Times New Roman"/>
          <w:i/>
          <w:iCs/>
          <w:sz w:val="24"/>
        </w:rPr>
      </w:pPr>
      <w:proofErr w:type="gramStart"/>
      <w:r w:rsidRPr="00FA5E02">
        <w:rPr>
          <w:rFonts w:ascii="Times New Roman" w:eastAsiaTheme="minorEastAsia" w:hAnsi="Times New Roman" w:cs="Times New Roman"/>
          <w:i/>
          <w:iCs/>
          <w:sz w:val="24"/>
        </w:rPr>
        <w:t>values</w:t>
      </w:r>
      <w:proofErr w:type="gramEnd"/>
      <w:r w:rsidRPr="00FA5E02">
        <w:rPr>
          <w:rFonts w:ascii="Times New Roman" w:eastAsiaTheme="minorEastAsia" w:hAnsi="Times New Roman" w:cs="Times New Roman"/>
          <w:i/>
          <w:iCs/>
          <w:sz w:val="24"/>
        </w:rPr>
        <w:t>, and</w:t>
      </w:r>
      <w:r w:rsidR="002A06B1">
        <w:rPr>
          <w:rFonts w:ascii="Times New Roman" w:eastAsiaTheme="minorEastAsia" w:hAnsi="Times New Roman" w:cs="Times New Roman"/>
          <w:i/>
          <w:iCs/>
          <w:sz w:val="24"/>
        </w:rPr>
        <w:t xml:space="preserve"> </w:t>
      </w:r>
      <m:oMath>
        <m:acc>
          <m:accPr>
            <m:chr m:val="⃗"/>
            <m:ctrlPr>
              <w:rPr>
                <w:rFonts w:ascii="Cambria Math" w:hAnsi="Cambria Math"/>
                <w:b/>
                <w:i/>
                <w:sz w:val="24"/>
                <w:szCs w:val="24"/>
              </w:rPr>
            </m:ctrlPr>
          </m:accPr>
          <m:e>
            <m:r>
              <m:rPr>
                <m:sty m:val="bi"/>
              </m:rPr>
              <w:rPr>
                <w:rFonts w:ascii="Cambria Math" w:hAnsi="Cambria Math"/>
                <w:sz w:val="24"/>
                <w:szCs w:val="24"/>
              </w:rPr>
              <m:t xml:space="preserve">t </m:t>
            </m:r>
          </m:e>
        </m:acc>
      </m:oMath>
      <w:r w:rsidR="002A06B1" w:rsidRPr="00012DA3">
        <w:rPr>
          <w:rFonts w:ascii="Times New Roman" w:eastAsiaTheme="minorEastAsia" w:hAnsi="Times New Roman" w:cs="Times New Roman"/>
          <w:bCs/>
          <w:i/>
          <w:iCs/>
          <w:sz w:val="24"/>
        </w:rPr>
        <w:t xml:space="preserve"> </w:t>
      </w:r>
      <w:r w:rsidRPr="00FA5E02">
        <w:rPr>
          <w:rFonts w:ascii="Times New Roman" w:eastAsiaTheme="minorEastAsia" w:hAnsi="Times New Roman" w:cs="Times New Roman"/>
          <w:i/>
          <w:iCs/>
          <w:sz w:val="24"/>
        </w:rPr>
        <w:t xml:space="preserve"> is the vector of target network output values.</w:t>
      </w:r>
      <w:r w:rsidR="002A06B1" w:rsidRPr="001878FF">
        <w:rPr>
          <w:rFonts w:ascii="Times New Roman" w:eastAsiaTheme="minorEastAsia" w:hAnsi="Times New Roman" w:cs="Times New Roman"/>
          <w:sz w:val="24"/>
        </w:rPr>
        <w:t xml:space="preserve"> </w:t>
      </w:r>
    </w:p>
    <w:p w:rsidR="00FA5E02" w:rsidRPr="00FA5E02" w:rsidRDefault="002A06B1" w:rsidP="00FA5E02">
      <w:pPr>
        <w:tabs>
          <w:tab w:val="left" w:pos="1560"/>
        </w:tabs>
        <w:jc w:val="both"/>
        <w:rPr>
          <w:rFonts w:ascii="Times New Roman" w:eastAsiaTheme="minorEastAsia" w:hAnsi="Times New Roman" w:cs="Times New Roman"/>
          <w:i/>
          <w:iCs/>
          <w:sz w:val="24"/>
        </w:rPr>
      </w:pPr>
      <m:oMath>
        <m:r>
          <w:rPr>
            <w:rFonts w:ascii="Cambria Math" w:eastAsiaTheme="minorEastAsia" w:hAnsi="Cambria Math" w:cs="Times New Roman"/>
            <w:sz w:val="24"/>
          </w:rPr>
          <m:t>η</m:t>
        </m:r>
      </m:oMath>
      <w:r w:rsidRPr="00FA5E02">
        <w:rPr>
          <w:rFonts w:ascii="Times New Roman" w:eastAsiaTheme="minorEastAsia" w:hAnsi="Times New Roman" w:cs="Times New Roman"/>
          <w:i/>
          <w:iCs/>
          <w:sz w:val="24"/>
        </w:rPr>
        <w:t xml:space="preserve"> </w:t>
      </w:r>
      <w:r>
        <w:rPr>
          <w:rFonts w:ascii="Times New Roman" w:eastAsiaTheme="minorEastAsia" w:hAnsi="Times New Roman" w:cs="Times New Roman"/>
          <w:i/>
          <w:iCs/>
          <w:sz w:val="24"/>
        </w:rPr>
        <w:t xml:space="preserve"> </w:t>
      </w:r>
      <w:proofErr w:type="gramStart"/>
      <w:r w:rsidR="00FA5E02" w:rsidRPr="00FA5E02">
        <w:rPr>
          <w:rFonts w:ascii="Times New Roman" w:eastAsiaTheme="minorEastAsia" w:hAnsi="Times New Roman" w:cs="Times New Roman"/>
          <w:i/>
          <w:iCs/>
          <w:sz w:val="24"/>
        </w:rPr>
        <w:t>is</w:t>
      </w:r>
      <w:proofErr w:type="gramEnd"/>
      <w:r w:rsidR="00FA5E02" w:rsidRPr="00FA5E02">
        <w:rPr>
          <w:rFonts w:ascii="Times New Roman" w:eastAsiaTheme="minorEastAsia" w:hAnsi="Times New Roman" w:cs="Times New Roman"/>
          <w:i/>
          <w:iCs/>
          <w:sz w:val="24"/>
        </w:rPr>
        <w:t xml:space="preserve"> the learning rate (e.g., </w:t>
      </w:r>
      <w:r w:rsidR="00FA5E02" w:rsidRPr="00FA5E02">
        <w:rPr>
          <w:rFonts w:ascii="Times New Roman" w:eastAsiaTheme="minorEastAsia" w:hAnsi="Times New Roman" w:cs="Times New Roman"/>
          <w:b/>
          <w:bCs/>
          <w:i/>
          <w:iCs/>
          <w:sz w:val="24"/>
        </w:rPr>
        <w:t xml:space="preserve">.O5). </w:t>
      </w:r>
      <m:oMath>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η</m:t>
            </m:r>
          </m:e>
          <m:sub>
            <m:r>
              <m:rPr>
                <m:sty m:val="bi"/>
              </m:rPr>
              <w:rPr>
                <w:rFonts w:ascii="Cambria Math" w:eastAsiaTheme="minorEastAsia" w:hAnsi="Cambria Math" w:cs="Times New Roman"/>
                <w:sz w:val="24"/>
              </w:rPr>
              <m:t xml:space="preserve">in, </m:t>
            </m:r>
          </m:sub>
        </m:sSub>
      </m:oMath>
      <w:r w:rsidR="00FA5E02" w:rsidRPr="00FA5E02">
        <w:rPr>
          <w:rFonts w:ascii="Times New Roman" w:eastAsiaTheme="minorEastAsia" w:hAnsi="Times New Roman" w:cs="Times New Roman"/>
          <w:i/>
          <w:iCs/>
          <w:sz w:val="24"/>
        </w:rPr>
        <w:t xml:space="preserve">, is the number of network inputs, </w:t>
      </w:r>
      <m:oMath>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η</m:t>
            </m:r>
          </m:e>
          <m:sub>
            <m:r>
              <m:rPr>
                <m:sty m:val="bi"/>
              </m:rPr>
              <w:rPr>
                <w:rFonts w:ascii="Cambria Math" w:eastAsiaTheme="minorEastAsia" w:hAnsi="Cambria Math" w:cs="Times New Roman"/>
                <w:sz w:val="24"/>
              </w:rPr>
              <m:t xml:space="preserve">hidden, </m:t>
            </m:r>
          </m:sub>
        </m:sSub>
      </m:oMath>
      <w:r w:rsidR="00FA5E02" w:rsidRPr="00FA5E02">
        <w:rPr>
          <w:rFonts w:ascii="Times New Roman" w:eastAsiaTheme="minorEastAsia" w:hAnsi="Times New Roman" w:cs="Times New Roman"/>
          <w:i/>
          <w:iCs/>
          <w:sz w:val="24"/>
        </w:rPr>
        <w:t xml:space="preserve"> the number of</w:t>
      </w:r>
    </w:p>
    <w:p w:rsidR="00FA5E02" w:rsidRPr="00FA5E02" w:rsidRDefault="00FA5E02" w:rsidP="00FA5E02">
      <w:pPr>
        <w:tabs>
          <w:tab w:val="left" w:pos="1560"/>
        </w:tabs>
        <w:jc w:val="both"/>
        <w:rPr>
          <w:rFonts w:ascii="Times New Roman" w:eastAsiaTheme="minorEastAsia" w:hAnsi="Times New Roman" w:cs="Times New Roman"/>
          <w:i/>
          <w:iCs/>
          <w:sz w:val="24"/>
        </w:rPr>
      </w:pPr>
      <w:proofErr w:type="gramStart"/>
      <w:r w:rsidRPr="00FA5E02">
        <w:rPr>
          <w:rFonts w:ascii="Times New Roman" w:eastAsiaTheme="minorEastAsia" w:hAnsi="Times New Roman" w:cs="Times New Roman"/>
          <w:i/>
          <w:iCs/>
          <w:sz w:val="24"/>
        </w:rPr>
        <w:t>units</w:t>
      </w:r>
      <w:proofErr w:type="gramEnd"/>
      <w:r w:rsidRPr="00FA5E02">
        <w:rPr>
          <w:rFonts w:ascii="Times New Roman" w:eastAsiaTheme="minorEastAsia" w:hAnsi="Times New Roman" w:cs="Times New Roman"/>
          <w:i/>
          <w:iCs/>
          <w:sz w:val="24"/>
        </w:rPr>
        <w:t xml:space="preserve"> in the hidden layer, and </w:t>
      </w:r>
      <m:oMath>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η</m:t>
            </m:r>
          </m:e>
          <m:sub>
            <m:r>
              <m:rPr>
                <m:sty m:val="bi"/>
              </m:rPr>
              <w:rPr>
                <w:rFonts w:ascii="Cambria Math" w:eastAsiaTheme="minorEastAsia" w:hAnsi="Cambria Math" w:cs="Times New Roman"/>
                <w:sz w:val="24"/>
              </w:rPr>
              <m:t xml:space="preserve">out, </m:t>
            </m:r>
          </m:sub>
        </m:sSub>
      </m:oMath>
      <w:r w:rsidRPr="00FA5E02">
        <w:rPr>
          <w:rFonts w:ascii="Times New Roman" w:eastAsiaTheme="minorEastAsia" w:hAnsi="Times New Roman" w:cs="Times New Roman"/>
          <w:i/>
          <w:iCs/>
          <w:sz w:val="24"/>
        </w:rPr>
        <w:t>, the number of output units.</w:t>
      </w:r>
    </w:p>
    <w:p w:rsidR="00FA5E02" w:rsidRPr="00FA5E02" w:rsidRDefault="00FA5E02" w:rsidP="00FA5E02">
      <w:pPr>
        <w:tabs>
          <w:tab w:val="left" w:pos="1560"/>
        </w:tabs>
        <w:jc w:val="both"/>
        <w:rPr>
          <w:rFonts w:ascii="Times New Roman" w:eastAsiaTheme="minorEastAsia" w:hAnsi="Times New Roman" w:cs="Times New Roman"/>
          <w:i/>
          <w:iCs/>
          <w:sz w:val="24"/>
        </w:rPr>
      </w:pPr>
      <w:r w:rsidRPr="00FA5E02">
        <w:rPr>
          <w:rFonts w:ascii="Times New Roman" w:eastAsiaTheme="minorEastAsia" w:hAnsi="Times New Roman" w:cs="Times New Roman"/>
          <w:i/>
          <w:iCs/>
          <w:sz w:val="24"/>
        </w:rPr>
        <w:t>The input</w:t>
      </w:r>
      <w:r w:rsidR="002A06B1">
        <w:rPr>
          <w:rFonts w:ascii="Times New Roman" w:eastAsiaTheme="minorEastAsia" w:hAnsi="Times New Roman" w:cs="Times New Roman"/>
          <w:i/>
          <w:iCs/>
          <w:sz w:val="24"/>
        </w:rPr>
        <w:t xml:space="preserve"> fr</w:t>
      </w:r>
      <w:r w:rsidRPr="00FA5E02">
        <w:rPr>
          <w:rFonts w:ascii="Times New Roman" w:eastAsiaTheme="minorEastAsia" w:hAnsi="Times New Roman" w:cs="Times New Roman"/>
          <w:i/>
          <w:iCs/>
          <w:sz w:val="24"/>
        </w:rPr>
        <w:t xml:space="preserve">om unit i into unit j is </w:t>
      </w:r>
      <w:proofErr w:type="gramStart"/>
      <w:r w:rsidRPr="00FA5E02">
        <w:rPr>
          <w:rFonts w:ascii="Times New Roman" w:eastAsiaTheme="minorEastAsia" w:hAnsi="Times New Roman" w:cs="Times New Roman"/>
          <w:i/>
          <w:iCs/>
          <w:sz w:val="24"/>
        </w:rPr>
        <w:t xml:space="preserve">denoted </w:t>
      </w:r>
      <w:proofErr w:type="gramEnd"/>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ji</m:t>
            </m:r>
          </m:sub>
        </m:sSub>
      </m:oMath>
      <w:r w:rsidRPr="00FA5E02">
        <w:rPr>
          <w:rFonts w:ascii="Times New Roman" w:eastAsiaTheme="minorEastAsia" w:hAnsi="Times New Roman" w:cs="Times New Roman"/>
          <w:i/>
          <w:iCs/>
          <w:sz w:val="24"/>
        </w:rPr>
        <w:t xml:space="preserve">, and the weight from unit </w:t>
      </w:r>
      <w:r w:rsidRPr="00FA5E02">
        <w:rPr>
          <w:rFonts w:ascii="Times New Roman" w:eastAsiaTheme="minorEastAsia" w:hAnsi="Times New Roman" w:cs="Times New Roman"/>
          <w:b/>
          <w:bCs/>
          <w:i/>
          <w:iCs/>
          <w:sz w:val="24"/>
        </w:rPr>
        <w:t xml:space="preserve">i </w:t>
      </w:r>
      <w:r w:rsidRPr="00FA5E02">
        <w:rPr>
          <w:rFonts w:ascii="Times New Roman" w:eastAsiaTheme="minorEastAsia" w:hAnsi="Times New Roman" w:cs="Times New Roman"/>
          <w:i/>
          <w:iCs/>
          <w:sz w:val="24"/>
        </w:rPr>
        <w:t>to unit j is denoted</w:t>
      </w:r>
    </w:p>
    <w:p w:rsidR="002A06B1" w:rsidRDefault="00D4712E" w:rsidP="00FA5E02">
      <w:pPr>
        <w:tabs>
          <w:tab w:val="left" w:pos="1560"/>
        </w:tabs>
        <w:jc w:val="both"/>
        <w:rPr>
          <w:rFonts w:ascii="Times New Roman" w:eastAsiaTheme="minorEastAsia" w:hAnsi="Times New Roman" w:cs="Times New Roman"/>
          <w:sz w:val="24"/>
        </w:rPr>
      </w:pPr>
      <m:oMathPara>
        <m:oMathParaPr>
          <m:jc m:val="left"/>
        </m:oMathPara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ji</m:t>
              </m:r>
            </m:sub>
          </m:sSub>
        </m:oMath>
      </m:oMathPara>
    </w:p>
    <w:p w:rsidR="002A06B1" w:rsidRDefault="00FA5E02" w:rsidP="008E766C">
      <w:pPr>
        <w:pStyle w:val="ListParagraph"/>
        <w:numPr>
          <w:ilvl w:val="0"/>
          <w:numId w:val="17"/>
        </w:numPr>
        <w:tabs>
          <w:tab w:val="left" w:pos="1560"/>
        </w:tabs>
        <w:jc w:val="both"/>
        <w:rPr>
          <w:rFonts w:ascii="Times New Roman" w:eastAsiaTheme="minorEastAsia" w:hAnsi="Times New Roman" w:cs="Times New Roman"/>
          <w:sz w:val="24"/>
        </w:rPr>
      </w:pPr>
      <w:r w:rsidRPr="002A06B1">
        <w:rPr>
          <w:rFonts w:ascii="Times New Roman" w:eastAsiaTheme="minorEastAsia" w:hAnsi="Times New Roman" w:cs="Times New Roman"/>
          <w:sz w:val="24"/>
        </w:rPr>
        <w:t xml:space="preserve">Create a feed-forward network </w:t>
      </w:r>
      <w:proofErr w:type="gramStart"/>
      <w:r w:rsidRPr="002A06B1">
        <w:rPr>
          <w:rFonts w:ascii="Times New Roman" w:eastAsiaTheme="minorEastAsia" w:hAnsi="Times New Roman" w:cs="Times New Roman"/>
          <w:sz w:val="24"/>
        </w:rPr>
        <w:t xml:space="preserve">with </w:t>
      </w:r>
      <w:proofErr w:type="gramEnd"/>
      <m:oMath>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η</m:t>
            </m:r>
          </m:e>
          <m:sub>
            <m:r>
              <m:rPr>
                <m:sty m:val="bi"/>
              </m:rPr>
              <w:rPr>
                <w:rFonts w:ascii="Cambria Math" w:eastAsiaTheme="minorEastAsia" w:hAnsi="Cambria Math" w:cs="Times New Roman"/>
                <w:sz w:val="24"/>
              </w:rPr>
              <m:t xml:space="preserve">in, </m:t>
            </m:r>
          </m:sub>
        </m:sSub>
      </m:oMath>
      <w:r w:rsidRPr="002A06B1">
        <w:rPr>
          <w:rFonts w:ascii="Times New Roman" w:eastAsiaTheme="minorEastAsia" w:hAnsi="Times New Roman" w:cs="Times New Roman"/>
          <w:i/>
          <w:iCs/>
          <w:sz w:val="24"/>
        </w:rPr>
        <w:t xml:space="preserve">, </w:t>
      </w:r>
      <w:r w:rsidRPr="002A06B1">
        <w:rPr>
          <w:rFonts w:ascii="Times New Roman" w:eastAsiaTheme="minorEastAsia" w:hAnsi="Times New Roman" w:cs="Times New Roman"/>
          <w:sz w:val="24"/>
        </w:rPr>
        <w:t xml:space="preserve">inputs, </w:t>
      </w:r>
      <m:oMath>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η</m:t>
            </m:r>
          </m:e>
          <m:sub>
            <m:r>
              <m:rPr>
                <m:sty m:val="bi"/>
              </m:rPr>
              <w:rPr>
                <w:rFonts w:ascii="Cambria Math" w:eastAsiaTheme="minorEastAsia" w:hAnsi="Cambria Math" w:cs="Times New Roman"/>
                <w:sz w:val="24"/>
              </w:rPr>
              <m:t>hidd</m:t>
            </m:r>
            <m:r>
              <m:rPr>
                <m:sty m:val="bi"/>
              </m:rPr>
              <w:rPr>
                <w:rFonts w:ascii="Cambria Math" w:eastAsiaTheme="minorEastAsia" w:hAnsi="Cambria Math" w:cs="Times New Roman"/>
                <w:sz w:val="24"/>
              </w:rPr>
              <m:t xml:space="preserve">en, </m:t>
            </m:r>
          </m:sub>
        </m:sSub>
      </m:oMath>
      <w:r w:rsidRPr="002A06B1">
        <w:rPr>
          <w:rFonts w:ascii="Times New Roman" w:eastAsiaTheme="minorEastAsia" w:hAnsi="Times New Roman" w:cs="Times New Roman"/>
          <w:i/>
          <w:iCs/>
          <w:sz w:val="24"/>
        </w:rPr>
        <w:t xml:space="preserve"> </w:t>
      </w:r>
      <w:r w:rsidRPr="002A06B1">
        <w:rPr>
          <w:rFonts w:ascii="Times New Roman" w:eastAsiaTheme="minorEastAsia" w:hAnsi="Times New Roman" w:cs="Times New Roman"/>
          <w:sz w:val="24"/>
        </w:rPr>
        <w:t xml:space="preserve">hidden units, and </w:t>
      </w:r>
      <m:oMath>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η</m:t>
            </m:r>
          </m:e>
          <m:sub>
            <m:r>
              <m:rPr>
                <m:sty m:val="bi"/>
              </m:rPr>
              <w:rPr>
                <w:rFonts w:ascii="Cambria Math" w:eastAsiaTheme="minorEastAsia" w:hAnsi="Cambria Math" w:cs="Times New Roman"/>
                <w:sz w:val="24"/>
              </w:rPr>
              <m:t xml:space="preserve">out, </m:t>
            </m:r>
          </m:sub>
        </m:sSub>
      </m:oMath>
      <w:r w:rsidRPr="002A06B1">
        <w:rPr>
          <w:rFonts w:ascii="Times New Roman" w:eastAsiaTheme="minorEastAsia" w:hAnsi="Times New Roman" w:cs="Times New Roman"/>
          <w:sz w:val="24"/>
        </w:rPr>
        <w:t>output units.</w:t>
      </w:r>
    </w:p>
    <w:p w:rsidR="002A06B1" w:rsidRPr="002A06B1" w:rsidRDefault="00FA5E02" w:rsidP="008E766C">
      <w:pPr>
        <w:pStyle w:val="ListParagraph"/>
        <w:numPr>
          <w:ilvl w:val="0"/>
          <w:numId w:val="17"/>
        </w:numPr>
        <w:tabs>
          <w:tab w:val="left" w:pos="1560"/>
        </w:tabs>
        <w:jc w:val="both"/>
        <w:rPr>
          <w:rFonts w:ascii="Times New Roman" w:eastAsiaTheme="minorEastAsia" w:hAnsi="Times New Roman" w:cs="Times New Roman"/>
          <w:sz w:val="24"/>
        </w:rPr>
      </w:pPr>
      <w:r w:rsidRPr="002A06B1">
        <w:rPr>
          <w:rFonts w:ascii="Times New Roman" w:eastAsiaTheme="minorEastAsia" w:hAnsi="Times New Roman" w:cs="Times New Roman"/>
          <w:sz w:val="24"/>
        </w:rPr>
        <w:t xml:space="preserve">Initialize all network weights to small random numbers (e.g., between </w:t>
      </w:r>
      <w:r w:rsidRPr="002A06B1">
        <w:rPr>
          <w:rFonts w:ascii="Times New Roman" w:eastAsiaTheme="minorEastAsia" w:hAnsi="Times New Roman" w:cs="Times New Roman"/>
          <w:b/>
          <w:bCs/>
          <w:sz w:val="24"/>
        </w:rPr>
        <w:t xml:space="preserve">-.05 </w:t>
      </w:r>
      <w:r w:rsidRPr="002A06B1">
        <w:rPr>
          <w:rFonts w:ascii="Times New Roman" w:eastAsiaTheme="minorEastAsia" w:hAnsi="Times New Roman" w:cs="Times New Roman"/>
          <w:sz w:val="24"/>
        </w:rPr>
        <w:t xml:space="preserve">and </w:t>
      </w:r>
      <w:r w:rsidRPr="002A06B1">
        <w:rPr>
          <w:rFonts w:ascii="Times New Roman" w:eastAsiaTheme="minorEastAsia" w:hAnsi="Times New Roman" w:cs="Times New Roman"/>
          <w:b/>
          <w:bCs/>
          <w:sz w:val="24"/>
        </w:rPr>
        <w:t>.05).</w:t>
      </w:r>
    </w:p>
    <w:p w:rsidR="002A06B1" w:rsidRDefault="00FA5E02" w:rsidP="008E766C">
      <w:pPr>
        <w:pStyle w:val="ListParagraph"/>
        <w:numPr>
          <w:ilvl w:val="0"/>
          <w:numId w:val="17"/>
        </w:numPr>
        <w:tabs>
          <w:tab w:val="left" w:pos="1560"/>
        </w:tabs>
        <w:jc w:val="both"/>
        <w:rPr>
          <w:rFonts w:ascii="Times New Roman" w:eastAsiaTheme="minorEastAsia" w:hAnsi="Times New Roman" w:cs="Times New Roman"/>
          <w:sz w:val="24"/>
        </w:rPr>
      </w:pPr>
      <w:r w:rsidRPr="002A06B1">
        <w:rPr>
          <w:rFonts w:ascii="Times New Roman" w:eastAsiaTheme="minorEastAsia" w:hAnsi="Times New Roman" w:cs="Times New Roman"/>
          <w:sz w:val="24"/>
        </w:rPr>
        <w:t>Until the termination condition is met, Do</w:t>
      </w:r>
    </w:p>
    <w:p w:rsidR="00FA5E02" w:rsidRPr="002A06B1" w:rsidRDefault="00FA5E02" w:rsidP="008E766C">
      <w:pPr>
        <w:pStyle w:val="ListParagraph"/>
        <w:numPr>
          <w:ilvl w:val="0"/>
          <w:numId w:val="17"/>
        </w:numPr>
        <w:tabs>
          <w:tab w:val="left" w:pos="1560"/>
        </w:tabs>
        <w:ind w:left="1276"/>
        <w:jc w:val="both"/>
        <w:rPr>
          <w:rFonts w:ascii="Times New Roman" w:eastAsiaTheme="minorEastAsia" w:hAnsi="Times New Roman" w:cs="Times New Roman"/>
          <w:sz w:val="24"/>
        </w:rPr>
      </w:pPr>
      <w:r w:rsidRPr="002A06B1">
        <w:rPr>
          <w:rFonts w:ascii="Times New Roman" w:eastAsiaTheme="minorEastAsia" w:hAnsi="Times New Roman" w:cs="Times New Roman"/>
          <w:b/>
          <w:bCs/>
          <w:sz w:val="24"/>
        </w:rPr>
        <w:t xml:space="preserve"> </w:t>
      </w:r>
      <w:r w:rsidRPr="002A06B1">
        <w:rPr>
          <w:rFonts w:ascii="Times New Roman" w:eastAsiaTheme="minorEastAsia" w:hAnsi="Times New Roman" w:cs="Times New Roman"/>
          <w:sz w:val="24"/>
        </w:rPr>
        <w:t xml:space="preserve">For each </w:t>
      </w:r>
      <w:r w:rsidR="002A06B1" w:rsidRPr="00012DA3">
        <w:rPr>
          <w:rFonts w:ascii="Times New Roman" w:eastAsiaTheme="minorEastAsia" w:hAnsi="Times New Roman" w:cs="Times New Roman"/>
          <w:b/>
          <w:bCs/>
          <w:sz w:val="24"/>
        </w:rPr>
        <w:t>(</w:t>
      </w:r>
      <m:oMath>
        <m:acc>
          <m:accPr>
            <m:chr m:val="⃗"/>
            <m:ctrlPr>
              <w:rPr>
                <w:rFonts w:ascii="Cambria Math" w:hAnsi="Cambria Math"/>
                <w:b/>
                <w:i/>
                <w:sz w:val="24"/>
                <w:szCs w:val="24"/>
              </w:rPr>
            </m:ctrlPr>
          </m:accPr>
          <m:e>
            <m:r>
              <m:rPr>
                <m:sty m:val="bi"/>
              </m:rPr>
              <w:rPr>
                <w:rFonts w:ascii="Cambria Math" w:hAnsi="Cambria Math"/>
                <w:sz w:val="24"/>
                <w:szCs w:val="24"/>
              </w:rPr>
              <m:t xml:space="preserve">x </m:t>
            </m:r>
          </m:e>
        </m:acc>
      </m:oMath>
      <w:r w:rsidR="002A06B1" w:rsidRPr="00012DA3">
        <w:rPr>
          <w:rFonts w:ascii="Times New Roman" w:eastAsiaTheme="minorEastAsia" w:hAnsi="Times New Roman" w:cs="Times New Roman"/>
          <w:b/>
          <w:bCs/>
          <w:sz w:val="24"/>
        </w:rPr>
        <w:t xml:space="preserve">, </w:t>
      </w:r>
      <m:oMath>
        <m:acc>
          <m:accPr>
            <m:chr m:val="⃗"/>
            <m:ctrlPr>
              <w:rPr>
                <w:rFonts w:ascii="Cambria Math" w:hAnsi="Cambria Math"/>
                <w:b/>
                <w:i/>
                <w:sz w:val="24"/>
                <w:szCs w:val="24"/>
              </w:rPr>
            </m:ctrlPr>
          </m:accPr>
          <m:e>
            <m:r>
              <m:rPr>
                <m:sty m:val="bi"/>
              </m:rPr>
              <w:rPr>
                <w:rFonts w:ascii="Cambria Math" w:hAnsi="Cambria Math"/>
                <w:sz w:val="24"/>
                <w:szCs w:val="24"/>
              </w:rPr>
              <m:t xml:space="preserve">t </m:t>
            </m:r>
          </m:e>
        </m:acc>
      </m:oMath>
      <w:r w:rsidR="002A06B1" w:rsidRPr="00012DA3">
        <w:rPr>
          <w:rFonts w:ascii="Times New Roman" w:eastAsiaTheme="minorEastAsia" w:hAnsi="Times New Roman" w:cs="Times New Roman"/>
          <w:b/>
          <w:bCs/>
          <w:i/>
          <w:iCs/>
          <w:sz w:val="24"/>
        </w:rPr>
        <w:t>),</w:t>
      </w:r>
      <w:r w:rsidR="002A06B1" w:rsidRPr="00012DA3">
        <w:rPr>
          <w:rFonts w:ascii="Times New Roman" w:eastAsiaTheme="minorEastAsia" w:hAnsi="Times New Roman" w:cs="Times New Roman"/>
          <w:bCs/>
          <w:i/>
          <w:iCs/>
          <w:sz w:val="24"/>
        </w:rPr>
        <w:t xml:space="preserve"> </w:t>
      </w:r>
      <w:r w:rsidRPr="002A06B1">
        <w:rPr>
          <w:rFonts w:ascii="Times New Roman" w:eastAsiaTheme="minorEastAsia" w:hAnsi="Times New Roman" w:cs="Times New Roman"/>
          <w:sz w:val="24"/>
        </w:rPr>
        <w:t xml:space="preserve"> in </w:t>
      </w:r>
      <w:proofErr w:type="spellStart"/>
      <w:r w:rsidR="002A06B1">
        <w:rPr>
          <w:rFonts w:ascii="Times New Roman" w:eastAsiaTheme="minorEastAsia" w:hAnsi="Times New Roman" w:cs="Times New Roman"/>
          <w:i/>
          <w:iCs/>
          <w:sz w:val="24"/>
        </w:rPr>
        <w:t>training_e</w:t>
      </w:r>
      <w:r w:rsidRPr="002A06B1">
        <w:rPr>
          <w:rFonts w:ascii="Times New Roman" w:eastAsiaTheme="minorEastAsia" w:hAnsi="Times New Roman" w:cs="Times New Roman"/>
          <w:i/>
          <w:iCs/>
          <w:sz w:val="24"/>
        </w:rPr>
        <w:t>xamples</w:t>
      </w:r>
      <w:proofErr w:type="spellEnd"/>
      <w:r w:rsidRPr="002A06B1">
        <w:rPr>
          <w:rFonts w:ascii="Times New Roman" w:eastAsiaTheme="minorEastAsia" w:hAnsi="Times New Roman" w:cs="Times New Roman"/>
          <w:i/>
          <w:iCs/>
          <w:sz w:val="24"/>
        </w:rPr>
        <w:t xml:space="preserve">, </w:t>
      </w:r>
      <w:r w:rsidRPr="002A06B1">
        <w:rPr>
          <w:rFonts w:ascii="Times New Roman" w:eastAsiaTheme="minorEastAsia" w:hAnsi="Times New Roman" w:cs="Times New Roman"/>
          <w:b/>
          <w:bCs/>
          <w:sz w:val="24"/>
        </w:rPr>
        <w:t>Do</w:t>
      </w:r>
    </w:p>
    <w:p w:rsidR="002A06B1" w:rsidRDefault="002A06B1" w:rsidP="00FA5E02">
      <w:pPr>
        <w:tabs>
          <w:tab w:val="left" w:pos="1560"/>
        </w:tabs>
        <w:jc w:val="both"/>
        <w:rPr>
          <w:rFonts w:ascii="Times New Roman" w:eastAsiaTheme="minorEastAsia" w:hAnsi="Times New Roman" w:cs="Times New Roman"/>
          <w:i/>
          <w:iCs/>
          <w:sz w:val="24"/>
        </w:rPr>
      </w:pPr>
      <w:r>
        <w:rPr>
          <w:rFonts w:ascii="Times New Roman" w:eastAsiaTheme="minorEastAsia" w:hAnsi="Times New Roman" w:cs="Times New Roman"/>
          <w:i/>
          <w:iCs/>
          <w:sz w:val="24"/>
        </w:rPr>
        <w:t xml:space="preserve">                        </w:t>
      </w:r>
      <w:r w:rsidR="00FA5E02" w:rsidRPr="00FA5E02">
        <w:rPr>
          <w:rFonts w:ascii="Times New Roman" w:eastAsiaTheme="minorEastAsia" w:hAnsi="Times New Roman" w:cs="Times New Roman"/>
          <w:i/>
          <w:iCs/>
          <w:sz w:val="24"/>
        </w:rPr>
        <w:t>Propagate the input forward through the network:</w:t>
      </w:r>
    </w:p>
    <w:p w:rsidR="00FA5E02" w:rsidRPr="00E06486" w:rsidRDefault="00FA5E02" w:rsidP="008E766C">
      <w:pPr>
        <w:pStyle w:val="ListParagraph"/>
        <w:numPr>
          <w:ilvl w:val="0"/>
          <w:numId w:val="18"/>
        </w:numPr>
        <w:tabs>
          <w:tab w:val="left" w:pos="1560"/>
        </w:tabs>
        <w:ind w:left="1560"/>
        <w:jc w:val="both"/>
        <w:rPr>
          <w:rFonts w:ascii="Times New Roman" w:eastAsiaTheme="minorEastAsia" w:hAnsi="Times New Roman" w:cs="Times New Roman"/>
          <w:i/>
          <w:iCs/>
          <w:sz w:val="24"/>
        </w:rPr>
      </w:pPr>
      <w:r w:rsidRPr="002A06B1">
        <w:rPr>
          <w:rFonts w:ascii="Times New Roman" w:eastAsiaTheme="minorEastAsia" w:hAnsi="Times New Roman" w:cs="Times New Roman"/>
          <w:sz w:val="24"/>
        </w:rPr>
        <w:t xml:space="preserve">Input the instance </w:t>
      </w:r>
      <m:oMath>
        <m:acc>
          <m:accPr>
            <m:chr m:val="⃗"/>
            <m:ctrlPr>
              <w:rPr>
                <w:rFonts w:ascii="Cambria Math" w:hAnsi="Cambria Math"/>
                <w:b/>
                <w:i/>
                <w:sz w:val="24"/>
                <w:szCs w:val="24"/>
              </w:rPr>
            </m:ctrlPr>
          </m:accPr>
          <m:e>
            <m:r>
              <m:rPr>
                <m:sty m:val="bi"/>
              </m:rPr>
              <w:rPr>
                <w:rFonts w:ascii="Cambria Math" w:hAnsi="Cambria Math"/>
                <w:sz w:val="24"/>
                <w:szCs w:val="24"/>
              </w:rPr>
              <m:t xml:space="preserve">x </m:t>
            </m:r>
          </m:e>
        </m:acc>
      </m:oMath>
      <w:r w:rsidR="002A06B1" w:rsidRPr="00012DA3">
        <w:rPr>
          <w:rFonts w:ascii="Times New Roman" w:eastAsiaTheme="minorEastAsia" w:hAnsi="Times New Roman" w:cs="Times New Roman"/>
          <w:b/>
          <w:bCs/>
          <w:sz w:val="24"/>
        </w:rPr>
        <w:t xml:space="preserve"> </w:t>
      </w:r>
      <w:r w:rsidRPr="002A06B1">
        <w:rPr>
          <w:rFonts w:ascii="Times New Roman" w:eastAsiaTheme="minorEastAsia" w:hAnsi="Times New Roman" w:cs="Times New Roman"/>
          <w:sz w:val="24"/>
        </w:rPr>
        <w:t xml:space="preserve"> to the network and compute the </w:t>
      </w:r>
      <w:proofErr w:type="gramStart"/>
      <w:r w:rsidRPr="002A06B1">
        <w:rPr>
          <w:rFonts w:ascii="Times New Roman" w:eastAsiaTheme="minorEastAsia" w:hAnsi="Times New Roman" w:cs="Times New Roman"/>
          <w:sz w:val="24"/>
        </w:rPr>
        <w:t xml:space="preserve">output </w:t>
      </w:r>
      <w:proofErr w:type="gramEnd"/>
      <m:oMath>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o</m:t>
            </m:r>
          </m:e>
          <m:sub>
            <m:r>
              <m:rPr>
                <m:sty m:val="bi"/>
              </m:rPr>
              <w:rPr>
                <w:rFonts w:ascii="Cambria Math" w:eastAsiaTheme="minorEastAsia" w:hAnsi="Cambria Math" w:cs="Times New Roman"/>
                <w:sz w:val="24"/>
              </w:rPr>
              <m:t xml:space="preserve">u, </m:t>
            </m:r>
          </m:sub>
        </m:sSub>
      </m:oMath>
      <w:r w:rsidRPr="002A06B1">
        <w:rPr>
          <w:rFonts w:ascii="Times New Roman" w:eastAsiaTheme="minorEastAsia" w:hAnsi="Times New Roman" w:cs="Times New Roman"/>
          <w:i/>
          <w:iCs/>
          <w:sz w:val="24"/>
        </w:rPr>
        <w:t xml:space="preserve">, </w:t>
      </w:r>
      <w:r w:rsidRPr="002A06B1">
        <w:rPr>
          <w:rFonts w:ascii="Times New Roman" w:eastAsiaTheme="minorEastAsia" w:hAnsi="Times New Roman" w:cs="Times New Roman"/>
          <w:sz w:val="24"/>
        </w:rPr>
        <w:t xml:space="preserve">of every unit </w:t>
      </w:r>
      <w:r w:rsidRPr="002A06B1">
        <w:rPr>
          <w:rFonts w:ascii="Times New Roman" w:eastAsiaTheme="minorEastAsia" w:hAnsi="Times New Roman" w:cs="Times New Roman"/>
          <w:b/>
          <w:bCs/>
          <w:i/>
          <w:iCs/>
          <w:sz w:val="24"/>
        </w:rPr>
        <w:t xml:space="preserve">u </w:t>
      </w:r>
      <w:r w:rsidRPr="002A06B1">
        <w:rPr>
          <w:rFonts w:ascii="Times New Roman" w:eastAsiaTheme="minorEastAsia" w:hAnsi="Times New Roman" w:cs="Times New Roman"/>
          <w:sz w:val="24"/>
        </w:rPr>
        <w:t>in</w:t>
      </w:r>
      <w:r w:rsidR="00E06486">
        <w:rPr>
          <w:rFonts w:ascii="Times New Roman" w:eastAsiaTheme="minorEastAsia" w:hAnsi="Times New Roman" w:cs="Times New Roman"/>
          <w:sz w:val="24"/>
        </w:rPr>
        <w:t xml:space="preserve"> </w:t>
      </w:r>
      <w:r w:rsidRPr="00E06486">
        <w:rPr>
          <w:rFonts w:ascii="Times New Roman" w:eastAsiaTheme="minorEastAsia" w:hAnsi="Times New Roman" w:cs="Times New Roman"/>
          <w:sz w:val="24"/>
        </w:rPr>
        <w:t>the network.</w:t>
      </w:r>
    </w:p>
    <w:p w:rsidR="00FA5E02" w:rsidRPr="00FA5E02" w:rsidRDefault="00E06486" w:rsidP="00FA5E02">
      <w:pPr>
        <w:tabs>
          <w:tab w:val="left" w:pos="1560"/>
        </w:tabs>
        <w:jc w:val="both"/>
        <w:rPr>
          <w:rFonts w:ascii="Times New Roman" w:eastAsiaTheme="minorEastAsia" w:hAnsi="Times New Roman" w:cs="Times New Roman"/>
          <w:i/>
          <w:iCs/>
          <w:sz w:val="24"/>
        </w:rPr>
      </w:pPr>
      <w:r>
        <w:rPr>
          <w:rFonts w:ascii="Times New Roman" w:eastAsiaTheme="minorEastAsia" w:hAnsi="Times New Roman" w:cs="Times New Roman"/>
          <w:i/>
          <w:iCs/>
          <w:sz w:val="24"/>
        </w:rPr>
        <w:t xml:space="preserve">                        </w:t>
      </w:r>
      <w:r w:rsidR="00FA5E02" w:rsidRPr="00FA5E02">
        <w:rPr>
          <w:rFonts w:ascii="Times New Roman" w:eastAsiaTheme="minorEastAsia" w:hAnsi="Times New Roman" w:cs="Times New Roman"/>
          <w:i/>
          <w:iCs/>
          <w:sz w:val="24"/>
        </w:rPr>
        <w:t>Propagate the errors backward through the network:</w:t>
      </w:r>
    </w:p>
    <w:p w:rsidR="00FA5E02" w:rsidRPr="00E06486" w:rsidRDefault="00FA5E02" w:rsidP="008E766C">
      <w:pPr>
        <w:pStyle w:val="ListParagraph"/>
        <w:numPr>
          <w:ilvl w:val="0"/>
          <w:numId w:val="19"/>
        </w:numPr>
        <w:tabs>
          <w:tab w:val="left" w:pos="1560"/>
        </w:tabs>
        <w:ind w:left="1560"/>
        <w:jc w:val="both"/>
        <w:rPr>
          <w:rFonts w:ascii="Times New Roman" w:eastAsiaTheme="minorEastAsia" w:hAnsi="Times New Roman" w:cs="Times New Roman"/>
          <w:i/>
          <w:iCs/>
          <w:sz w:val="24"/>
        </w:rPr>
      </w:pPr>
      <w:r w:rsidRPr="00E06486">
        <w:rPr>
          <w:rFonts w:ascii="Times New Roman" w:eastAsiaTheme="minorEastAsia" w:hAnsi="Times New Roman" w:cs="Times New Roman"/>
          <w:sz w:val="24"/>
        </w:rPr>
        <w:t xml:space="preserve">For each network output unit k, calculate its error term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δ</m:t>
            </m:r>
          </m:e>
          <m:sub>
            <m:r>
              <w:rPr>
                <w:rFonts w:ascii="Cambria Math" w:eastAsiaTheme="minorEastAsia" w:hAnsi="Cambria Math" w:cs="Times New Roman"/>
                <w:sz w:val="24"/>
              </w:rPr>
              <m:t>k</m:t>
            </m:r>
          </m:sub>
        </m:sSub>
      </m:oMath>
    </w:p>
    <w:p w:rsidR="00E06486" w:rsidRPr="00E06486" w:rsidRDefault="00D4712E" w:rsidP="00E06486">
      <w:pPr>
        <w:pStyle w:val="ListParagraph"/>
        <w:tabs>
          <w:tab w:val="left" w:pos="1560"/>
        </w:tabs>
        <w:ind w:left="1560"/>
        <w:jc w:val="both"/>
        <w:rPr>
          <w:rFonts w:ascii="Times New Roman" w:eastAsiaTheme="minorEastAsia" w:hAnsi="Times New Roman" w:cs="Times New Roman"/>
          <w:i/>
          <w:iCs/>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δ</m:t>
              </m:r>
            </m:e>
            <m:sub>
              <m:r>
                <w:rPr>
                  <w:rFonts w:ascii="Cambria Math" w:eastAsiaTheme="minorEastAsia" w:hAnsi="Cambria Math" w:cs="Times New Roman"/>
                  <w:sz w:val="24"/>
                </w:rPr>
                <m:t>k</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k</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1-</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k</m:t>
                  </m:r>
                </m:sub>
              </m:sSub>
            </m:e>
          </m:d>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k</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k</m:t>
                  </m:r>
                </m:sub>
              </m:sSub>
            </m:e>
          </m:d>
        </m:oMath>
      </m:oMathPara>
    </w:p>
    <w:p w:rsidR="00E06486" w:rsidRPr="00E06486" w:rsidRDefault="00E06486" w:rsidP="00E06486">
      <w:pPr>
        <w:pStyle w:val="ListParagraph"/>
        <w:tabs>
          <w:tab w:val="left" w:pos="1560"/>
        </w:tabs>
        <w:ind w:left="1560"/>
        <w:jc w:val="both"/>
        <w:rPr>
          <w:rFonts w:ascii="Times New Roman" w:eastAsiaTheme="minorEastAsia" w:hAnsi="Times New Roman" w:cs="Times New Roman"/>
          <w:i/>
          <w:iCs/>
          <w:sz w:val="24"/>
        </w:rPr>
      </w:pPr>
    </w:p>
    <w:p w:rsidR="00E06486" w:rsidRPr="00E06486" w:rsidRDefault="00E06486" w:rsidP="008E766C">
      <w:pPr>
        <w:pStyle w:val="ListParagraph"/>
        <w:numPr>
          <w:ilvl w:val="0"/>
          <w:numId w:val="19"/>
        </w:numPr>
        <w:tabs>
          <w:tab w:val="left" w:pos="1560"/>
        </w:tabs>
        <w:ind w:left="1560"/>
        <w:jc w:val="both"/>
        <w:rPr>
          <w:rFonts w:ascii="Times New Roman" w:eastAsiaTheme="minorEastAsia" w:hAnsi="Times New Roman" w:cs="Times New Roman"/>
          <w:i/>
          <w:iCs/>
          <w:sz w:val="24"/>
        </w:rPr>
      </w:pPr>
      <w:r w:rsidRPr="00FA5E02">
        <w:rPr>
          <w:rFonts w:ascii="Times New Roman" w:eastAsiaTheme="minorEastAsia" w:hAnsi="Times New Roman" w:cs="Times New Roman"/>
          <w:sz w:val="24"/>
        </w:rPr>
        <w:t xml:space="preserve">For each hidden unit </w:t>
      </w:r>
      <w:r w:rsidRPr="00FA5E02">
        <w:rPr>
          <w:rFonts w:ascii="Times New Roman" w:eastAsiaTheme="minorEastAsia" w:hAnsi="Times New Roman" w:cs="Times New Roman"/>
          <w:i/>
          <w:iCs/>
          <w:sz w:val="24"/>
        </w:rPr>
        <w:t xml:space="preserve">h, </w:t>
      </w:r>
      <w:r w:rsidRPr="00FA5E02">
        <w:rPr>
          <w:rFonts w:ascii="Times New Roman" w:eastAsiaTheme="minorEastAsia" w:hAnsi="Times New Roman" w:cs="Times New Roman"/>
          <w:sz w:val="24"/>
        </w:rPr>
        <w:t xml:space="preserve">calculate its error term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δ</m:t>
            </m:r>
          </m:e>
          <m:sub>
            <m:r>
              <w:rPr>
                <w:rFonts w:ascii="Cambria Math" w:eastAsiaTheme="minorEastAsia" w:hAnsi="Cambria Math" w:cs="Times New Roman"/>
                <w:sz w:val="24"/>
              </w:rPr>
              <m:t>h</m:t>
            </m:r>
          </m:sub>
        </m:sSub>
      </m:oMath>
    </w:p>
    <w:p w:rsidR="00E06486" w:rsidRDefault="00D4712E" w:rsidP="00E06486">
      <w:pPr>
        <w:pStyle w:val="ListParagraph"/>
        <w:tabs>
          <w:tab w:val="left" w:pos="1560"/>
        </w:tabs>
        <w:ind w:left="1560"/>
        <w:jc w:val="both"/>
        <w:rPr>
          <w:rFonts w:ascii="Times New Roman" w:eastAsiaTheme="minorEastAsia" w:hAnsi="Times New Roman" w:cs="Times New Roman"/>
          <w:i/>
          <w:iCs/>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δ</m:t>
              </m:r>
            </m:e>
            <m:sub>
              <m:r>
                <w:rPr>
                  <w:rFonts w:ascii="Cambria Math" w:eastAsiaTheme="minorEastAsia" w:hAnsi="Cambria Math" w:cs="Times New Roman"/>
                  <w:sz w:val="24"/>
                </w:rPr>
                <m:t>h</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h</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1-</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k</m:t>
                  </m:r>
                </m:sub>
              </m:sSub>
            </m:e>
          </m:d>
          <m:nary>
            <m:naryPr>
              <m:chr m:val="∑"/>
              <m:limLoc m:val="undOvr"/>
              <m:supHide m:val="1"/>
              <m:ctrlPr>
                <w:rPr>
                  <w:rFonts w:ascii="Cambria Math" w:eastAsiaTheme="minorEastAsia" w:hAnsi="Cambria Math" w:cs="Times New Roman"/>
                  <w:i/>
                  <w:sz w:val="24"/>
                </w:rPr>
              </m:ctrlPr>
            </m:naryPr>
            <m:sub>
              <m:r>
                <w:rPr>
                  <w:rFonts w:ascii="Cambria Math" w:eastAsiaTheme="minorEastAsia" w:hAnsi="Cambria Math" w:cs="Times New Roman"/>
                  <w:sz w:val="24"/>
                </w:rPr>
                <m:t>k∈outputs</m:t>
              </m:r>
            </m:sub>
            <m:sup/>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kh</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δ</m:t>
                  </m:r>
                </m:e>
                <m:sub>
                  <m:r>
                    <w:rPr>
                      <w:rFonts w:ascii="Cambria Math" w:eastAsiaTheme="minorEastAsia" w:hAnsi="Cambria Math" w:cs="Times New Roman"/>
                      <w:sz w:val="24"/>
                    </w:rPr>
                    <m:t>k</m:t>
                  </m:r>
                </m:sub>
              </m:sSub>
            </m:e>
          </m:nary>
        </m:oMath>
      </m:oMathPara>
    </w:p>
    <w:p w:rsidR="00E06486" w:rsidRPr="00E06486" w:rsidRDefault="00E06486" w:rsidP="00E06486">
      <w:pPr>
        <w:pStyle w:val="ListParagraph"/>
        <w:rPr>
          <w:rFonts w:ascii="Times New Roman" w:eastAsiaTheme="minorEastAsia" w:hAnsi="Times New Roman" w:cs="Times New Roman"/>
          <w:i/>
          <w:iCs/>
          <w:sz w:val="24"/>
        </w:rPr>
      </w:pPr>
    </w:p>
    <w:p w:rsidR="00E06486" w:rsidRDefault="00E06486" w:rsidP="008E766C">
      <w:pPr>
        <w:pStyle w:val="ListParagraph"/>
        <w:numPr>
          <w:ilvl w:val="0"/>
          <w:numId w:val="19"/>
        </w:numPr>
        <w:ind w:left="1560"/>
        <w:rPr>
          <w:rFonts w:ascii="Times New Roman" w:eastAsiaTheme="minorEastAsia" w:hAnsi="Times New Roman" w:cs="Times New Roman"/>
          <w:iCs/>
          <w:sz w:val="24"/>
        </w:rPr>
      </w:pPr>
      <w:r w:rsidRPr="00E06486">
        <w:rPr>
          <w:rFonts w:ascii="Times New Roman" w:eastAsiaTheme="minorEastAsia" w:hAnsi="Times New Roman" w:cs="Times New Roman"/>
          <w:iCs/>
          <w:sz w:val="24"/>
        </w:rPr>
        <w:t xml:space="preserve">Update each network weight </w:t>
      </w:r>
      <w:r>
        <w:rPr>
          <w:rFonts w:ascii="Times New Roman" w:eastAsiaTheme="minorEastAsia" w:hAnsi="Times New Roman" w:cs="Times New Roman"/>
          <w:iCs/>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ji</m:t>
            </m:r>
          </m:sub>
        </m:sSub>
        <m:r>
          <w:rPr>
            <w:rFonts w:ascii="Cambria Math" w:eastAsiaTheme="minorEastAsia" w:hAnsi="Cambria Math" w:cs="Times New Roman"/>
            <w:sz w:val="24"/>
          </w:rPr>
          <m:t xml:space="preserve"> </m:t>
        </m:r>
      </m:oMath>
    </w:p>
    <w:p w:rsidR="00E06486" w:rsidRDefault="00D4712E" w:rsidP="00E06486">
      <w:pPr>
        <w:pStyle w:val="ListParagraph"/>
        <w:ind w:left="1560"/>
        <w:rPr>
          <w:rFonts w:ascii="Times New Roman" w:eastAsiaTheme="minorEastAsia" w:hAnsi="Times New Roman" w:cs="Times New Roman"/>
          <w:sz w:val="24"/>
        </w:rPr>
      </w:pPr>
      <m:oMathPara>
        <m:oMathParaPr>
          <m:jc m:val="center"/>
        </m:oMathPara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ji</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ji</m:t>
              </m:r>
            </m:sub>
          </m:sSub>
          <m:r>
            <w:rPr>
              <w:rFonts w:ascii="Cambria Math" w:eastAsiaTheme="minorEastAsia" w:hAnsi="Cambria Math" w:cs="Times New Roman"/>
              <w:sz w:val="24"/>
            </w:rPr>
            <m:t>+</m:t>
          </m:r>
          <m:r>
            <m:rPr>
              <m:sty m:val="p"/>
            </m:rP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ji</m:t>
              </m:r>
            </m:sub>
          </m:sSub>
        </m:oMath>
      </m:oMathPara>
    </w:p>
    <w:p w:rsidR="00E06486" w:rsidRDefault="00E06486" w:rsidP="00E06486">
      <w:pPr>
        <w:rPr>
          <w:rFonts w:ascii="Times New Roman" w:eastAsiaTheme="minorEastAsia" w:hAnsi="Times New Roman" w:cs="Times New Roman"/>
          <w:iCs/>
          <w:sz w:val="24"/>
        </w:rPr>
      </w:pPr>
      <w:r>
        <w:rPr>
          <w:rFonts w:ascii="Times New Roman" w:eastAsiaTheme="minorEastAsia" w:hAnsi="Times New Roman" w:cs="Times New Roman"/>
          <w:iCs/>
          <w:sz w:val="24"/>
        </w:rPr>
        <w:t xml:space="preserve">                              Where</w:t>
      </w:r>
    </w:p>
    <w:p w:rsidR="00E06486" w:rsidRDefault="00E06486" w:rsidP="00E06486">
      <w:pPr>
        <w:jc w:val="center"/>
        <w:rPr>
          <w:rFonts w:ascii="Times New Roman" w:eastAsiaTheme="minorEastAsia" w:hAnsi="Times New Roman" w:cs="Times New Roman"/>
          <w:iCs/>
          <w:sz w:val="24"/>
        </w:rPr>
      </w:pPr>
      <m:oMath>
        <m:r>
          <m:rPr>
            <m:sty m:val="p"/>
          </m:rP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ji</m:t>
            </m:r>
          </m:sub>
        </m:sSub>
        <m:r>
          <w:rPr>
            <w:rFonts w:ascii="Cambria Math" w:eastAsiaTheme="minorEastAsia" w:hAnsi="Cambria Math" w:cs="Times New Roman"/>
            <w:sz w:val="24"/>
          </w:rPr>
          <m:t>= η</m:t>
        </m:r>
      </m:oMath>
      <w:r>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δ</m:t>
            </m:r>
          </m:e>
          <m:sub>
            <m:r>
              <w:rPr>
                <w:rFonts w:ascii="Cambria Math" w:eastAsiaTheme="minorEastAsia" w:hAnsi="Cambria Math" w:cs="Times New Roman"/>
                <w:sz w:val="24"/>
              </w:rPr>
              <m:t>j</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ji</m:t>
            </m:r>
          </m:sub>
        </m:sSub>
      </m:oMath>
    </w:p>
    <w:p w:rsidR="00E06486" w:rsidRPr="00E06486" w:rsidRDefault="00E06486" w:rsidP="00E06486">
      <w:pPr>
        <w:rPr>
          <w:rFonts w:ascii="Times New Roman" w:eastAsiaTheme="minorEastAsia" w:hAnsi="Times New Roman" w:cs="Times New Roman"/>
          <w:iCs/>
          <w:sz w:val="24"/>
        </w:rPr>
      </w:pPr>
    </w:p>
    <w:p w:rsidR="00D34E2C" w:rsidRPr="00DE5955" w:rsidRDefault="00DE5955" w:rsidP="00A932E4">
      <w:pPr>
        <w:tabs>
          <w:tab w:val="left" w:pos="1560"/>
        </w:tabs>
        <w:jc w:val="both"/>
        <w:rPr>
          <w:rFonts w:ascii="Times New Roman" w:eastAsiaTheme="minorEastAsia" w:hAnsi="Times New Roman" w:cs="Times New Roman"/>
          <w:sz w:val="24"/>
        </w:rPr>
      </w:pPr>
      <w:r w:rsidRPr="00DE5955">
        <w:rPr>
          <w:rFonts w:ascii="Times New Roman" w:eastAsiaTheme="minorEastAsia" w:hAnsi="Times New Roman" w:cs="Times New Roman"/>
          <w:sz w:val="24"/>
        </w:rPr>
        <w:t xml:space="preserve">The Stochastic </w:t>
      </w:r>
      <w:r>
        <w:rPr>
          <w:rFonts w:ascii="Times New Roman" w:eastAsiaTheme="minorEastAsia" w:hAnsi="Times New Roman" w:cs="Times New Roman"/>
          <w:sz w:val="24"/>
        </w:rPr>
        <w:t xml:space="preserve">gradient version of back propagation algorithm is as shown above </w:t>
      </w:r>
    </w:p>
    <w:p w:rsidR="00D34E2C" w:rsidRDefault="00D34E2C" w:rsidP="00A932E4">
      <w:pPr>
        <w:tabs>
          <w:tab w:val="left" w:pos="1560"/>
        </w:tabs>
        <w:jc w:val="both"/>
        <w:rPr>
          <w:rFonts w:ascii="Times New Roman" w:eastAsiaTheme="minorEastAsia" w:hAnsi="Times New Roman" w:cs="Times New Roman"/>
          <w:b/>
          <w:sz w:val="24"/>
        </w:rPr>
      </w:pPr>
    </w:p>
    <w:p w:rsidR="00A932E4" w:rsidRDefault="00D34E2C" w:rsidP="00A932E4">
      <w:pPr>
        <w:tabs>
          <w:tab w:val="left" w:pos="1560"/>
        </w:tabs>
        <w:jc w:val="both"/>
        <w:rPr>
          <w:rFonts w:ascii="Times New Roman" w:eastAsiaTheme="minorEastAsia" w:hAnsi="Times New Roman" w:cs="Times New Roman"/>
          <w:b/>
          <w:sz w:val="24"/>
        </w:rPr>
      </w:pPr>
      <w:r w:rsidRPr="00D34E2C">
        <w:rPr>
          <w:rFonts w:ascii="Times New Roman" w:eastAsiaTheme="minorEastAsia" w:hAnsi="Times New Roman" w:cs="Times New Roman"/>
          <w:b/>
          <w:sz w:val="24"/>
        </w:rPr>
        <w:t xml:space="preserve">Derivation of </w:t>
      </w:r>
      <w:proofErr w:type="spellStart"/>
      <w:r w:rsidRPr="00D34E2C">
        <w:rPr>
          <w:rFonts w:ascii="Times New Roman" w:eastAsiaTheme="minorEastAsia" w:hAnsi="Times New Roman" w:cs="Times New Roman"/>
          <w:b/>
          <w:sz w:val="24"/>
        </w:rPr>
        <w:t>Backpropogation</w:t>
      </w:r>
      <w:proofErr w:type="spellEnd"/>
      <w:r w:rsidRPr="00D34E2C">
        <w:rPr>
          <w:rFonts w:ascii="Times New Roman" w:eastAsiaTheme="minorEastAsia" w:hAnsi="Times New Roman" w:cs="Times New Roman"/>
          <w:b/>
          <w:sz w:val="24"/>
        </w:rPr>
        <w:t xml:space="preserve"> Rule</w:t>
      </w:r>
    </w:p>
    <w:p w:rsidR="00D34E2C" w:rsidRDefault="00D34E2C" w:rsidP="00D34E2C">
      <w:pPr>
        <w:tabs>
          <w:tab w:val="left" w:pos="1560"/>
        </w:tabs>
        <w:jc w:val="both"/>
        <w:rPr>
          <w:rFonts w:ascii="Times New Roman" w:eastAsiaTheme="minorEastAsia" w:hAnsi="Times New Roman" w:cs="Times New Roman"/>
          <w:sz w:val="24"/>
        </w:rPr>
      </w:pPr>
      <w:proofErr w:type="spellStart"/>
      <w:r w:rsidRPr="00D34E2C">
        <w:rPr>
          <w:rFonts w:ascii="Times New Roman" w:eastAsiaTheme="minorEastAsia" w:hAnsi="Times New Roman" w:cs="Times New Roman"/>
          <w:sz w:val="24"/>
        </w:rPr>
        <w:t>Backpropagation’s</w:t>
      </w:r>
      <w:proofErr w:type="spellEnd"/>
      <w:r w:rsidRPr="00D34E2C">
        <w:rPr>
          <w:rFonts w:ascii="Times New Roman" w:eastAsiaTheme="minorEastAsia" w:hAnsi="Times New Roman" w:cs="Times New Roman"/>
          <w:sz w:val="24"/>
        </w:rPr>
        <w:t xml:space="preserve"> purpose is to find the partial derivatives of the cost function C for every weight w or bias b in the network. It is a supervised learning algorithm used for Multilayer Perceptrons (Artificial Neural Networks). </w:t>
      </w:r>
    </w:p>
    <w:p w:rsidR="00D34E2C" w:rsidRPr="00D34E2C" w:rsidRDefault="00D34E2C" w:rsidP="00D34E2C">
      <w:pPr>
        <w:tabs>
          <w:tab w:val="left" w:pos="1560"/>
        </w:tabs>
        <w:jc w:val="center"/>
        <w:rPr>
          <w:rFonts w:ascii="Times New Roman" w:eastAsiaTheme="minorEastAsia" w:hAnsi="Times New Roman" w:cs="Times New Roman"/>
          <w:sz w:val="24"/>
        </w:rPr>
      </w:pPr>
      <w:r>
        <w:rPr>
          <w:noProof/>
          <w:lang w:val="en-US"/>
        </w:rPr>
        <w:drawing>
          <wp:inline distT="0" distB="0" distL="0" distR="0">
            <wp:extent cx="3314700" cy="2789599"/>
            <wp:effectExtent l="19050" t="0" r="0" b="0"/>
            <wp:docPr id="4" name="Picture 1" descr="https://d1zx6djv3kb1v7.cloudfront.net/wp-content/media/2022/0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zx6djv3kb1v7.cloudfront.net/wp-content/media/2022/01/d.jpg"/>
                    <pic:cNvPicPr>
                      <a:picLocks noChangeAspect="1" noChangeArrowheads="1"/>
                    </pic:cNvPicPr>
                  </pic:nvPicPr>
                  <pic:blipFill>
                    <a:blip r:embed="rId14"/>
                    <a:srcRect/>
                    <a:stretch>
                      <a:fillRect/>
                    </a:stretch>
                  </pic:blipFill>
                  <pic:spPr bwMode="auto">
                    <a:xfrm>
                      <a:off x="0" y="0"/>
                      <a:ext cx="3317381" cy="2791855"/>
                    </a:xfrm>
                    <a:prstGeom prst="rect">
                      <a:avLst/>
                    </a:prstGeom>
                    <a:noFill/>
                    <a:ln w="9525">
                      <a:noFill/>
                      <a:miter lim="800000"/>
                      <a:headEnd/>
                      <a:tailEnd/>
                    </a:ln>
                  </pic:spPr>
                </pic:pic>
              </a:graphicData>
            </a:graphic>
          </wp:inline>
        </w:drawing>
      </w:r>
    </w:p>
    <w:p w:rsidR="00D34E2C" w:rsidRPr="00D34E2C" w:rsidRDefault="00D34E2C" w:rsidP="00D34E2C">
      <w:pPr>
        <w:tabs>
          <w:tab w:val="left" w:pos="1560"/>
        </w:tabs>
        <w:jc w:val="both"/>
        <w:rPr>
          <w:rFonts w:ascii="Times New Roman" w:eastAsiaTheme="minorEastAsia" w:hAnsi="Times New Roman" w:cs="Times New Roman"/>
          <w:b/>
          <w:sz w:val="24"/>
        </w:rPr>
      </w:pPr>
      <w:r w:rsidRPr="00D34E2C">
        <w:rPr>
          <w:rFonts w:ascii="Times New Roman" w:eastAsiaTheme="minorEastAsia" w:hAnsi="Times New Roman" w:cs="Times New Roman"/>
          <w:b/>
          <w:sz w:val="24"/>
        </w:rPr>
        <w:t> </w:t>
      </w:r>
    </w:p>
    <w:p w:rsidR="00D34E2C" w:rsidRPr="00D34E2C" w:rsidRDefault="00D34E2C" w:rsidP="00D34E2C">
      <w:pPr>
        <w:tabs>
          <w:tab w:val="left" w:pos="1560"/>
        </w:tabs>
        <w:jc w:val="both"/>
        <w:rPr>
          <w:rFonts w:ascii="Times New Roman" w:eastAsiaTheme="minorEastAsia" w:hAnsi="Times New Roman" w:cs="Times New Roman"/>
          <w:sz w:val="24"/>
        </w:rPr>
      </w:pPr>
      <w:r w:rsidRPr="00D34E2C">
        <w:rPr>
          <w:rFonts w:ascii="Times New Roman" w:eastAsiaTheme="minorEastAsia" w:hAnsi="Times New Roman" w:cs="Times New Roman"/>
          <w:sz w:val="24"/>
        </w:rPr>
        <w:t>We’ll use the product of some constant alpha and the partial derivative of that quantity with respect to the cost function to update the weights and biases in the network once we get these partial derivatives. This is the famously-known gradient descent method.</w:t>
      </w:r>
    </w:p>
    <w:p w:rsidR="00D34E2C" w:rsidRDefault="00D34E2C" w:rsidP="00D34E2C">
      <w:pPr>
        <w:tabs>
          <w:tab w:val="left" w:pos="1560"/>
        </w:tabs>
        <w:jc w:val="both"/>
        <w:rPr>
          <w:rFonts w:ascii="Times New Roman" w:eastAsiaTheme="minorEastAsia" w:hAnsi="Times New Roman" w:cs="Times New Roman"/>
          <w:sz w:val="24"/>
        </w:rPr>
      </w:pPr>
      <w:r w:rsidRPr="00D34E2C">
        <w:rPr>
          <w:rFonts w:ascii="Times New Roman" w:eastAsiaTheme="minorEastAsia" w:hAnsi="Times New Roman" w:cs="Times New Roman"/>
          <w:sz w:val="24"/>
        </w:rPr>
        <w:t>The partial derivatives provide the largest ascending direction. As a result, we take a modest step in the opposite direction — the route of greatest descent, that is, the direction that will lead us to the cost function’s local minima.</w:t>
      </w:r>
    </w:p>
    <w:p w:rsidR="00D34E2C" w:rsidRPr="00D34E2C" w:rsidRDefault="00D34E2C" w:rsidP="00D34E2C">
      <w:pPr>
        <w:tabs>
          <w:tab w:val="left" w:pos="1560"/>
        </w:tabs>
        <w:jc w:val="both"/>
        <w:rPr>
          <w:rFonts w:ascii="Times New Roman" w:eastAsiaTheme="minorEastAsia" w:hAnsi="Times New Roman" w:cs="Times New Roman"/>
          <w:sz w:val="24"/>
        </w:rPr>
      </w:pPr>
      <w:r w:rsidRPr="00D34E2C">
        <w:rPr>
          <w:rFonts w:ascii="Times New Roman" w:eastAsiaTheme="minorEastAsia" w:hAnsi="Times New Roman" w:cs="Times New Roman"/>
          <w:b/>
          <w:bCs/>
          <w:sz w:val="24"/>
        </w:rPr>
        <w:t xml:space="preserve">What is </w:t>
      </w:r>
      <w:proofErr w:type="spellStart"/>
      <w:r w:rsidRPr="00D34E2C">
        <w:rPr>
          <w:rFonts w:ascii="Times New Roman" w:eastAsiaTheme="minorEastAsia" w:hAnsi="Times New Roman" w:cs="Times New Roman"/>
          <w:b/>
          <w:bCs/>
          <w:sz w:val="24"/>
        </w:rPr>
        <w:t>Backpropagation</w:t>
      </w:r>
      <w:proofErr w:type="spellEnd"/>
      <w:r w:rsidRPr="00D34E2C">
        <w:rPr>
          <w:rFonts w:ascii="Times New Roman" w:eastAsiaTheme="minorEastAsia" w:hAnsi="Times New Roman" w:cs="Times New Roman"/>
          <w:b/>
          <w:bCs/>
          <w:sz w:val="24"/>
        </w:rPr>
        <w:t>, and how does it work?</w:t>
      </w:r>
    </w:p>
    <w:p w:rsidR="00D34E2C" w:rsidRPr="00D34E2C" w:rsidRDefault="00D34E2C" w:rsidP="00D34E2C">
      <w:pPr>
        <w:tabs>
          <w:tab w:val="left" w:pos="1560"/>
        </w:tabs>
        <w:jc w:val="both"/>
        <w:rPr>
          <w:rFonts w:ascii="Times New Roman" w:eastAsiaTheme="minorEastAsia" w:hAnsi="Times New Roman" w:cs="Times New Roman"/>
          <w:sz w:val="24"/>
        </w:rPr>
      </w:pPr>
      <w:r w:rsidRPr="00D34E2C">
        <w:rPr>
          <w:rFonts w:ascii="Times New Roman" w:eastAsiaTheme="minorEastAsia" w:hAnsi="Times New Roman" w:cs="Times New Roman"/>
          <w:sz w:val="24"/>
        </w:rPr>
        <w:t xml:space="preserve">Using a concept known as the delta rule or gradient descent, the </w:t>
      </w:r>
      <w:proofErr w:type="spellStart"/>
      <w:r w:rsidRPr="00D34E2C">
        <w:rPr>
          <w:rFonts w:ascii="Times New Roman" w:eastAsiaTheme="minorEastAsia" w:hAnsi="Times New Roman" w:cs="Times New Roman"/>
          <w:sz w:val="24"/>
        </w:rPr>
        <w:t>Backpropagation</w:t>
      </w:r>
      <w:proofErr w:type="spellEnd"/>
      <w:r w:rsidRPr="00D34E2C">
        <w:rPr>
          <w:rFonts w:ascii="Times New Roman" w:eastAsiaTheme="minorEastAsia" w:hAnsi="Times New Roman" w:cs="Times New Roman"/>
          <w:sz w:val="24"/>
        </w:rPr>
        <w:t xml:space="preserve"> algorithm hunts for the least value of the error function in weight space. The weights that minimize the error function are therefore regarded as a learning problem solution.</w:t>
      </w:r>
    </w:p>
    <w:p w:rsidR="00D34E2C" w:rsidRPr="00D34E2C" w:rsidRDefault="00D34E2C" w:rsidP="00D34E2C">
      <w:pPr>
        <w:tabs>
          <w:tab w:val="left" w:pos="1560"/>
        </w:tabs>
        <w:jc w:val="both"/>
        <w:rPr>
          <w:rFonts w:ascii="Times New Roman" w:eastAsiaTheme="minorEastAsia" w:hAnsi="Times New Roman" w:cs="Times New Roman"/>
          <w:sz w:val="24"/>
        </w:rPr>
      </w:pPr>
      <w:r w:rsidRPr="00D34E2C">
        <w:rPr>
          <w:rFonts w:ascii="Times New Roman" w:eastAsiaTheme="minorEastAsia" w:hAnsi="Times New Roman" w:cs="Times New Roman"/>
          <w:sz w:val="24"/>
        </w:rPr>
        <w:lastRenderedPageBreak/>
        <w:t>Let’s look at an example,  </w:t>
      </w:r>
    </w:p>
    <w:p w:rsidR="00D34E2C" w:rsidRDefault="00D34E2C" w:rsidP="00D34E2C">
      <w:pPr>
        <w:tabs>
          <w:tab w:val="left" w:pos="1560"/>
        </w:tabs>
        <w:jc w:val="both"/>
        <w:rPr>
          <w:rFonts w:ascii="Times New Roman" w:eastAsiaTheme="minorEastAsia" w:hAnsi="Times New Roman" w:cs="Times New Roman"/>
          <w:sz w:val="24"/>
        </w:rPr>
      </w:pPr>
      <w:r w:rsidRPr="00D34E2C">
        <w:rPr>
          <w:rFonts w:ascii="Times New Roman" w:eastAsiaTheme="minorEastAsia" w:hAnsi="Times New Roman" w:cs="Times New Roman"/>
          <w:sz w:val="24"/>
        </w:rPr>
        <w:t xml:space="preserve">Consider you have a </w:t>
      </w:r>
      <w:proofErr w:type="spellStart"/>
      <w:r w:rsidRPr="00D34E2C">
        <w:rPr>
          <w:rFonts w:ascii="Times New Roman" w:eastAsiaTheme="minorEastAsia" w:hAnsi="Times New Roman" w:cs="Times New Roman"/>
          <w:sz w:val="24"/>
        </w:rPr>
        <w:t>labeled</w:t>
      </w:r>
      <w:proofErr w:type="spellEnd"/>
      <w:r w:rsidRPr="00D34E2C">
        <w:rPr>
          <w:rFonts w:ascii="Times New Roman" w:eastAsiaTheme="minorEastAsia" w:hAnsi="Times New Roman" w:cs="Times New Roman"/>
          <w:sz w:val="24"/>
        </w:rPr>
        <w:t xml:space="preserve"> data set. </w:t>
      </w:r>
    </w:p>
    <w:tbl>
      <w:tblPr>
        <w:tblStyle w:val="TableGrid"/>
        <w:tblW w:w="0" w:type="auto"/>
        <w:tblLook w:val="04A0" w:firstRow="1" w:lastRow="0" w:firstColumn="1" w:lastColumn="0" w:noHBand="0" w:noVBand="1"/>
      </w:tblPr>
      <w:tblGrid>
        <w:gridCol w:w="1951"/>
        <w:gridCol w:w="2126"/>
      </w:tblGrid>
      <w:tr w:rsidR="00D34E2C" w:rsidTr="00D34E2C">
        <w:tc>
          <w:tcPr>
            <w:tcW w:w="1951" w:type="dxa"/>
          </w:tcPr>
          <w:p w:rsidR="00D34E2C" w:rsidRDefault="00D34E2C" w:rsidP="00D34E2C">
            <w:pPr>
              <w:tabs>
                <w:tab w:val="left" w:pos="1560"/>
              </w:tabs>
              <w:jc w:val="both"/>
              <w:rPr>
                <w:rFonts w:ascii="Times New Roman" w:eastAsiaTheme="minorEastAsia" w:hAnsi="Times New Roman" w:cs="Times New Roman"/>
                <w:sz w:val="24"/>
              </w:rPr>
            </w:pPr>
            <w:r>
              <w:rPr>
                <w:rFonts w:ascii="Times New Roman" w:eastAsiaTheme="minorEastAsia" w:hAnsi="Times New Roman" w:cs="Times New Roman"/>
                <w:sz w:val="24"/>
              </w:rPr>
              <w:t>Input</w:t>
            </w:r>
          </w:p>
        </w:tc>
        <w:tc>
          <w:tcPr>
            <w:tcW w:w="2126" w:type="dxa"/>
          </w:tcPr>
          <w:p w:rsidR="00D34E2C" w:rsidRDefault="00D34E2C" w:rsidP="00D34E2C">
            <w:pPr>
              <w:tabs>
                <w:tab w:val="left" w:pos="1560"/>
              </w:tabs>
              <w:jc w:val="both"/>
              <w:rPr>
                <w:rFonts w:ascii="Times New Roman" w:eastAsiaTheme="minorEastAsia" w:hAnsi="Times New Roman" w:cs="Times New Roman"/>
                <w:sz w:val="24"/>
              </w:rPr>
            </w:pPr>
            <w:r>
              <w:rPr>
                <w:rFonts w:ascii="Times New Roman" w:eastAsiaTheme="minorEastAsia" w:hAnsi="Times New Roman" w:cs="Times New Roman"/>
                <w:sz w:val="24"/>
              </w:rPr>
              <w:t>Desired Output</w:t>
            </w:r>
          </w:p>
        </w:tc>
      </w:tr>
      <w:tr w:rsidR="00D34E2C" w:rsidTr="00D34E2C">
        <w:tc>
          <w:tcPr>
            <w:tcW w:w="1951" w:type="dxa"/>
          </w:tcPr>
          <w:p w:rsidR="00D34E2C" w:rsidRDefault="00D34E2C" w:rsidP="00D34E2C">
            <w:pPr>
              <w:tabs>
                <w:tab w:val="left" w:pos="1560"/>
              </w:tabs>
              <w:jc w:val="both"/>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2126" w:type="dxa"/>
          </w:tcPr>
          <w:p w:rsidR="00D34E2C" w:rsidRDefault="00D34E2C" w:rsidP="00D34E2C">
            <w:pPr>
              <w:tabs>
                <w:tab w:val="left" w:pos="1560"/>
              </w:tabs>
              <w:jc w:val="both"/>
              <w:rPr>
                <w:rFonts w:ascii="Times New Roman" w:eastAsiaTheme="minorEastAsia" w:hAnsi="Times New Roman" w:cs="Times New Roman"/>
                <w:sz w:val="24"/>
              </w:rPr>
            </w:pPr>
            <w:r>
              <w:rPr>
                <w:rFonts w:ascii="Times New Roman" w:eastAsiaTheme="minorEastAsia" w:hAnsi="Times New Roman" w:cs="Times New Roman"/>
                <w:sz w:val="24"/>
              </w:rPr>
              <w:t>0</w:t>
            </w:r>
          </w:p>
        </w:tc>
      </w:tr>
      <w:tr w:rsidR="00D34E2C" w:rsidTr="00D34E2C">
        <w:tc>
          <w:tcPr>
            <w:tcW w:w="1951" w:type="dxa"/>
          </w:tcPr>
          <w:p w:rsidR="00D34E2C" w:rsidRDefault="00D34E2C" w:rsidP="00D34E2C">
            <w:pPr>
              <w:tabs>
                <w:tab w:val="left" w:pos="1560"/>
              </w:tabs>
              <w:jc w:val="both"/>
              <w:rPr>
                <w:rFonts w:ascii="Times New Roman" w:eastAsiaTheme="minorEastAsia" w:hAnsi="Times New Roman" w:cs="Times New Roman"/>
                <w:sz w:val="24"/>
              </w:rPr>
            </w:pPr>
            <w:r>
              <w:rPr>
                <w:rFonts w:ascii="Times New Roman" w:eastAsiaTheme="minorEastAsia" w:hAnsi="Times New Roman" w:cs="Times New Roman"/>
                <w:sz w:val="24"/>
              </w:rPr>
              <w:t>1</w:t>
            </w:r>
          </w:p>
        </w:tc>
        <w:tc>
          <w:tcPr>
            <w:tcW w:w="2126" w:type="dxa"/>
          </w:tcPr>
          <w:p w:rsidR="00D34E2C" w:rsidRDefault="00D34E2C" w:rsidP="00D34E2C">
            <w:pPr>
              <w:tabs>
                <w:tab w:val="left" w:pos="1560"/>
              </w:tabs>
              <w:jc w:val="both"/>
              <w:rPr>
                <w:rFonts w:ascii="Times New Roman" w:eastAsiaTheme="minorEastAsia" w:hAnsi="Times New Roman" w:cs="Times New Roman"/>
                <w:sz w:val="24"/>
              </w:rPr>
            </w:pPr>
            <w:r>
              <w:rPr>
                <w:rFonts w:ascii="Times New Roman" w:eastAsiaTheme="minorEastAsia" w:hAnsi="Times New Roman" w:cs="Times New Roman"/>
                <w:sz w:val="24"/>
              </w:rPr>
              <w:t>2</w:t>
            </w:r>
          </w:p>
        </w:tc>
      </w:tr>
      <w:tr w:rsidR="00D34E2C" w:rsidTr="00D34E2C">
        <w:tc>
          <w:tcPr>
            <w:tcW w:w="1951" w:type="dxa"/>
          </w:tcPr>
          <w:p w:rsidR="00D34E2C" w:rsidRDefault="00D34E2C" w:rsidP="00D34E2C">
            <w:pPr>
              <w:tabs>
                <w:tab w:val="left" w:pos="1560"/>
              </w:tabs>
              <w:jc w:val="both"/>
              <w:rPr>
                <w:rFonts w:ascii="Times New Roman" w:eastAsiaTheme="minorEastAsia" w:hAnsi="Times New Roman" w:cs="Times New Roman"/>
                <w:sz w:val="24"/>
              </w:rPr>
            </w:pPr>
            <w:r>
              <w:rPr>
                <w:rFonts w:ascii="Times New Roman" w:eastAsiaTheme="minorEastAsia" w:hAnsi="Times New Roman" w:cs="Times New Roman"/>
                <w:sz w:val="24"/>
              </w:rPr>
              <w:t>2</w:t>
            </w:r>
          </w:p>
        </w:tc>
        <w:tc>
          <w:tcPr>
            <w:tcW w:w="2126" w:type="dxa"/>
          </w:tcPr>
          <w:p w:rsidR="00D34E2C" w:rsidRDefault="00D34E2C" w:rsidP="00D34E2C">
            <w:pPr>
              <w:tabs>
                <w:tab w:val="left" w:pos="1560"/>
              </w:tabs>
              <w:jc w:val="both"/>
              <w:rPr>
                <w:rFonts w:ascii="Times New Roman" w:eastAsiaTheme="minorEastAsia" w:hAnsi="Times New Roman" w:cs="Times New Roman"/>
                <w:sz w:val="24"/>
              </w:rPr>
            </w:pPr>
            <w:r>
              <w:rPr>
                <w:rFonts w:ascii="Times New Roman" w:eastAsiaTheme="minorEastAsia" w:hAnsi="Times New Roman" w:cs="Times New Roman"/>
                <w:sz w:val="24"/>
              </w:rPr>
              <w:t>4</w:t>
            </w:r>
          </w:p>
        </w:tc>
      </w:tr>
    </w:tbl>
    <w:p w:rsidR="00D34E2C" w:rsidRDefault="00D34E2C" w:rsidP="00D34E2C">
      <w:pPr>
        <w:tabs>
          <w:tab w:val="left" w:pos="1560"/>
        </w:tabs>
        <w:jc w:val="both"/>
        <w:rPr>
          <w:rFonts w:ascii="Times New Roman" w:eastAsiaTheme="minorEastAsia" w:hAnsi="Times New Roman" w:cs="Times New Roman"/>
          <w:sz w:val="24"/>
        </w:rPr>
      </w:pPr>
    </w:p>
    <w:p w:rsidR="00D34E2C" w:rsidRDefault="00D34E2C" w:rsidP="00D34E2C">
      <w:pPr>
        <w:tabs>
          <w:tab w:val="left" w:pos="1560"/>
        </w:tabs>
        <w:jc w:val="both"/>
        <w:rPr>
          <w:rFonts w:ascii="Times New Roman" w:eastAsiaTheme="minorEastAsia" w:hAnsi="Times New Roman" w:cs="Times New Roman"/>
          <w:sz w:val="24"/>
        </w:rPr>
      </w:pPr>
      <w:r w:rsidRPr="00D34E2C">
        <w:rPr>
          <w:rFonts w:ascii="Times New Roman" w:eastAsiaTheme="minorEastAsia" w:hAnsi="Times New Roman" w:cs="Times New Roman"/>
          <w:sz w:val="24"/>
        </w:rPr>
        <w:t>When the value of “W” is 3, the following is the output of your model:</w:t>
      </w:r>
    </w:p>
    <w:tbl>
      <w:tblPr>
        <w:tblStyle w:val="TableGrid"/>
        <w:tblW w:w="0" w:type="auto"/>
        <w:tblLook w:val="04A0" w:firstRow="1" w:lastRow="0" w:firstColumn="1" w:lastColumn="0" w:noHBand="0" w:noVBand="1"/>
      </w:tblPr>
      <w:tblGrid>
        <w:gridCol w:w="1951"/>
        <w:gridCol w:w="2126"/>
        <w:gridCol w:w="2694"/>
      </w:tblGrid>
      <w:tr w:rsidR="00D34E2C" w:rsidTr="00D34E2C">
        <w:tc>
          <w:tcPr>
            <w:tcW w:w="1951" w:type="dxa"/>
          </w:tcPr>
          <w:p w:rsidR="00D34E2C" w:rsidRDefault="00D34E2C" w:rsidP="00D34E2C">
            <w:pPr>
              <w:tabs>
                <w:tab w:val="left" w:pos="1560"/>
              </w:tabs>
              <w:jc w:val="both"/>
              <w:rPr>
                <w:rFonts w:ascii="Times New Roman" w:eastAsiaTheme="minorEastAsia" w:hAnsi="Times New Roman" w:cs="Times New Roman"/>
                <w:sz w:val="24"/>
              </w:rPr>
            </w:pPr>
            <w:r>
              <w:rPr>
                <w:rFonts w:ascii="Times New Roman" w:eastAsiaTheme="minorEastAsia" w:hAnsi="Times New Roman" w:cs="Times New Roman"/>
                <w:sz w:val="24"/>
              </w:rPr>
              <w:t>Input</w:t>
            </w:r>
          </w:p>
        </w:tc>
        <w:tc>
          <w:tcPr>
            <w:tcW w:w="2126" w:type="dxa"/>
          </w:tcPr>
          <w:p w:rsidR="00D34E2C" w:rsidRDefault="00D34E2C" w:rsidP="00D34E2C">
            <w:pPr>
              <w:tabs>
                <w:tab w:val="left" w:pos="1560"/>
              </w:tabs>
              <w:jc w:val="both"/>
              <w:rPr>
                <w:rFonts w:ascii="Times New Roman" w:eastAsiaTheme="minorEastAsia" w:hAnsi="Times New Roman" w:cs="Times New Roman"/>
                <w:sz w:val="24"/>
              </w:rPr>
            </w:pPr>
            <w:r>
              <w:rPr>
                <w:rFonts w:ascii="Times New Roman" w:eastAsiaTheme="minorEastAsia" w:hAnsi="Times New Roman" w:cs="Times New Roman"/>
                <w:sz w:val="24"/>
              </w:rPr>
              <w:t>Desired Output</w:t>
            </w:r>
          </w:p>
        </w:tc>
        <w:tc>
          <w:tcPr>
            <w:tcW w:w="2694" w:type="dxa"/>
          </w:tcPr>
          <w:p w:rsidR="00D34E2C" w:rsidRDefault="00D34E2C" w:rsidP="00D34E2C">
            <w:pPr>
              <w:tabs>
                <w:tab w:val="left" w:pos="1560"/>
              </w:tabs>
              <w:jc w:val="both"/>
              <w:rPr>
                <w:rFonts w:ascii="Times New Roman" w:eastAsiaTheme="minorEastAsia" w:hAnsi="Times New Roman" w:cs="Times New Roman"/>
                <w:sz w:val="24"/>
              </w:rPr>
            </w:pPr>
            <w:r>
              <w:rPr>
                <w:rFonts w:ascii="Times New Roman" w:eastAsiaTheme="minorEastAsia" w:hAnsi="Times New Roman" w:cs="Times New Roman"/>
                <w:sz w:val="24"/>
              </w:rPr>
              <w:t>Model Output(W=3)</w:t>
            </w:r>
          </w:p>
        </w:tc>
      </w:tr>
      <w:tr w:rsidR="00D34E2C" w:rsidTr="00D34E2C">
        <w:tc>
          <w:tcPr>
            <w:tcW w:w="1951" w:type="dxa"/>
          </w:tcPr>
          <w:p w:rsidR="00D34E2C" w:rsidRDefault="00D34E2C" w:rsidP="00D34E2C">
            <w:pPr>
              <w:tabs>
                <w:tab w:val="left" w:pos="1560"/>
              </w:tabs>
              <w:jc w:val="both"/>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2126" w:type="dxa"/>
          </w:tcPr>
          <w:p w:rsidR="00D34E2C" w:rsidRDefault="00D34E2C" w:rsidP="00D34E2C">
            <w:pPr>
              <w:tabs>
                <w:tab w:val="left" w:pos="1560"/>
              </w:tabs>
              <w:jc w:val="both"/>
              <w:rPr>
                <w:rFonts w:ascii="Times New Roman" w:eastAsiaTheme="minorEastAsia" w:hAnsi="Times New Roman" w:cs="Times New Roman"/>
                <w:sz w:val="24"/>
              </w:rPr>
            </w:pPr>
            <w:r>
              <w:rPr>
                <w:rFonts w:ascii="Times New Roman" w:eastAsiaTheme="minorEastAsia" w:hAnsi="Times New Roman" w:cs="Times New Roman"/>
                <w:sz w:val="24"/>
              </w:rPr>
              <w:t>0</w:t>
            </w:r>
          </w:p>
        </w:tc>
        <w:tc>
          <w:tcPr>
            <w:tcW w:w="2694" w:type="dxa"/>
          </w:tcPr>
          <w:p w:rsidR="00D34E2C" w:rsidRDefault="00D34E2C" w:rsidP="00D34E2C">
            <w:pPr>
              <w:tabs>
                <w:tab w:val="left" w:pos="1560"/>
              </w:tabs>
              <w:jc w:val="both"/>
              <w:rPr>
                <w:rFonts w:ascii="Times New Roman" w:eastAsiaTheme="minorEastAsia" w:hAnsi="Times New Roman" w:cs="Times New Roman"/>
                <w:sz w:val="24"/>
              </w:rPr>
            </w:pPr>
            <w:r>
              <w:rPr>
                <w:rFonts w:ascii="Times New Roman" w:eastAsiaTheme="minorEastAsia" w:hAnsi="Times New Roman" w:cs="Times New Roman"/>
                <w:sz w:val="24"/>
              </w:rPr>
              <w:t>0</w:t>
            </w:r>
          </w:p>
        </w:tc>
      </w:tr>
      <w:tr w:rsidR="00D34E2C" w:rsidTr="00D34E2C">
        <w:tc>
          <w:tcPr>
            <w:tcW w:w="1951" w:type="dxa"/>
          </w:tcPr>
          <w:p w:rsidR="00D34E2C" w:rsidRDefault="00D34E2C" w:rsidP="00D34E2C">
            <w:pPr>
              <w:tabs>
                <w:tab w:val="left" w:pos="1560"/>
              </w:tabs>
              <w:jc w:val="both"/>
              <w:rPr>
                <w:rFonts w:ascii="Times New Roman" w:eastAsiaTheme="minorEastAsia" w:hAnsi="Times New Roman" w:cs="Times New Roman"/>
                <w:sz w:val="24"/>
              </w:rPr>
            </w:pPr>
            <w:r>
              <w:rPr>
                <w:rFonts w:ascii="Times New Roman" w:eastAsiaTheme="minorEastAsia" w:hAnsi="Times New Roman" w:cs="Times New Roman"/>
                <w:sz w:val="24"/>
              </w:rPr>
              <w:t>1</w:t>
            </w:r>
          </w:p>
        </w:tc>
        <w:tc>
          <w:tcPr>
            <w:tcW w:w="2126" w:type="dxa"/>
          </w:tcPr>
          <w:p w:rsidR="00D34E2C" w:rsidRDefault="00D34E2C" w:rsidP="00D34E2C">
            <w:pPr>
              <w:tabs>
                <w:tab w:val="left" w:pos="1560"/>
              </w:tabs>
              <w:jc w:val="both"/>
              <w:rPr>
                <w:rFonts w:ascii="Times New Roman" w:eastAsiaTheme="minorEastAsia" w:hAnsi="Times New Roman" w:cs="Times New Roman"/>
                <w:sz w:val="24"/>
              </w:rPr>
            </w:pPr>
            <w:r>
              <w:rPr>
                <w:rFonts w:ascii="Times New Roman" w:eastAsiaTheme="minorEastAsia" w:hAnsi="Times New Roman" w:cs="Times New Roman"/>
                <w:sz w:val="24"/>
              </w:rPr>
              <w:t>2</w:t>
            </w:r>
          </w:p>
        </w:tc>
        <w:tc>
          <w:tcPr>
            <w:tcW w:w="2694" w:type="dxa"/>
          </w:tcPr>
          <w:p w:rsidR="00D34E2C" w:rsidRDefault="00D34E2C" w:rsidP="00D34E2C">
            <w:pPr>
              <w:tabs>
                <w:tab w:val="left" w:pos="1560"/>
              </w:tabs>
              <w:jc w:val="both"/>
              <w:rPr>
                <w:rFonts w:ascii="Times New Roman" w:eastAsiaTheme="minorEastAsia" w:hAnsi="Times New Roman" w:cs="Times New Roman"/>
                <w:sz w:val="24"/>
              </w:rPr>
            </w:pPr>
            <w:r>
              <w:rPr>
                <w:rFonts w:ascii="Times New Roman" w:eastAsiaTheme="minorEastAsia" w:hAnsi="Times New Roman" w:cs="Times New Roman"/>
                <w:sz w:val="24"/>
              </w:rPr>
              <w:t>3</w:t>
            </w:r>
          </w:p>
        </w:tc>
      </w:tr>
      <w:tr w:rsidR="00D34E2C" w:rsidTr="00D34E2C">
        <w:tc>
          <w:tcPr>
            <w:tcW w:w="1951" w:type="dxa"/>
          </w:tcPr>
          <w:p w:rsidR="00D34E2C" w:rsidRDefault="00D34E2C" w:rsidP="00D34E2C">
            <w:pPr>
              <w:tabs>
                <w:tab w:val="left" w:pos="1560"/>
              </w:tabs>
              <w:jc w:val="both"/>
              <w:rPr>
                <w:rFonts w:ascii="Times New Roman" w:eastAsiaTheme="minorEastAsia" w:hAnsi="Times New Roman" w:cs="Times New Roman"/>
                <w:sz w:val="24"/>
              </w:rPr>
            </w:pPr>
            <w:r>
              <w:rPr>
                <w:rFonts w:ascii="Times New Roman" w:eastAsiaTheme="minorEastAsia" w:hAnsi="Times New Roman" w:cs="Times New Roman"/>
                <w:sz w:val="24"/>
              </w:rPr>
              <w:t>2</w:t>
            </w:r>
          </w:p>
        </w:tc>
        <w:tc>
          <w:tcPr>
            <w:tcW w:w="2126" w:type="dxa"/>
          </w:tcPr>
          <w:p w:rsidR="00D34E2C" w:rsidRDefault="00D34E2C" w:rsidP="00D34E2C">
            <w:pPr>
              <w:tabs>
                <w:tab w:val="left" w:pos="1560"/>
              </w:tabs>
              <w:jc w:val="both"/>
              <w:rPr>
                <w:rFonts w:ascii="Times New Roman" w:eastAsiaTheme="minorEastAsia" w:hAnsi="Times New Roman" w:cs="Times New Roman"/>
                <w:sz w:val="24"/>
              </w:rPr>
            </w:pPr>
            <w:r>
              <w:rPr>
                <w:rFonts w:ascii="Times New Roman" w:eastAsiaTheme="minorEastAsia" w:hAnsi="Times New Roman" w:cs="Times New Roman"/>
                <w:sz w:val="24"/>
              </w:rPr>
              <w:t>4</w:t>
            </w:r>
          </w:p>
        </w:tc>
        <w:tc>
          <w:tcPr>
            <w:tcW w:w="2694" w:type="dxa"/>
          </w:tcPr>
          <w:p w:rsidR="00D34E2C" w:rsidRDefault="00D34E2C" w:rsidP="00D34E2C">
            <w:pPr>
              <w:tabs>
                <w:tab w:val="left" w:pos="1560"/>
              </w:tabs>
              <w:jc w:val="both"/>
              <w:rPr>
                <w:rFonts w:ascii="Times New Roman" w:eastAsiaTheme="minorEastAsia" w:hAnsi="Times New Roman" w:cs="Times New Roman"/>
                <w:sz w:val="24"/>
              </w:rPr>
            </w:pPr>
            <w:r>
              <w:rPr>
                <w:rFonts w:ascii="Times New Roman" w:eastAsiaTheme="minorEastAsia" w:hAnsi="Times New Roman" w:cs="Times New Roman"/>
                <w:sz w:val="24"/>
              </w:rPr>
              <w:t>6</w:t>
            </w:r>
          </w:p>
        </w:tc>
      </w:tr>
    </w:tbl>
    <w:p w:rsidR="00D34E2C" w:rsidRDefault="00D34E2C" w:rsidP="00D34E2C">
      <w:pPr>
        <w:tabs>
          <w:tab w:val="left" w:pos="1560"/>
        </w:tabs>
        <w:jc w:val="both"/>
        <w:rPr>
          <w:rFonts w:ascii="Times New Roman" w:eastAsiaTheme="minorEastAsia" w:hAnsi="Times New Roman" w:cs="Times New Roman"/>
          <w:sz w:val="24"/>
        </w:rPr>
      </w:pPr>
      <w:r w:rsidRPr="00D34E2C">
        <w:rPr>
          <w:rFonts w:ascii="Times New Roman" w:eastAsiaTheme="minorEastAsia" w:hAnsi="Times New Roman" w:cs="Times New Roman"/>
          <w:sz w:val="24"/>
        </w:rPr>
        <w:t xml:space="preserve">The absolute error for three instances is 0, 1, 2 and the squared error is 0, 1, </w:t>
      </w:r>
      <w:proofErr w:type="gramStart"/>
      <w:r w:rsidRPr="00D34E2C">
        <w:rPr>
          <w:rFonts w:ascii="Times New Roman" w:eastAsiaTheme="minorEastAsia" w:hAnsi="Times New Roman" w:cs="Times New Roman"/>
          <w:sz w:val="24"/>
        </w:rPr>
        <w:t>4</w:t>
      </w:r>
      <w:proofErr w:type="gramEnd"/>
      <w:r w:rsidRPr="00D34E2C">
        <w:rPr>
          <w:rFonts w:ascii="Times New Roman" w:eastAsiaTheme="minorEastAsia" w:hAnsi="Times New Roman" w:cs="Times New Roman"/>
          <w:sz w:val="24"/>
        </w:rPr>
        <w:t>. As we increase the value of W, the error increases. But if you decrease the value of W, the error decreases. </w:t>
      </w:r>
    </w:p>
    <w:p w:rsidR="00D34E2C" w:rsidRPr="00D34E2C" w:rsidRDefault="00D34E2C" w:rsidP="00D34E2C">
      <w:pPr>
        <w:tabs>
          <w:tab w:val="left" w:pos="1560"/>
        </w:tabs>
        <w:jc w:val="both"/>
        <w:rPr>
          <w:rFonts w:ascii="Times New Roman" w:eastAsiaTheme="minorEastAsia" w:hAnsi="Times New Roman" w:cs="Times New Roman"/>
          <w:sz w:val="24"/>
        </w:rPr>
      </w:pPr>
      <w:r w:rsidRPr="00D34E2C">
        <w:rPr>
          <w:rFonts w:ascii="Times New Roman" w:eastAsiaTheme="minorEastAsia" w:hAnsi="Times New Roman" w:cs="Times New Roman"/>
          <w:b/>
          <w:bCs/>
          <w:sz w:val="24"/>
        </w:rPr>
        <w:t>Steps: </w:t>
      </w:r>
    </w:p>
    <w:p w:rsidR="00D34E2C" w:rsidRPr="00D34E2C" w:rsidRDefault="00D34E2C" w:rsidP="008E766C">
      <w:pPr>
        <w:numPr>
          <w:ilvl w:val="0"/>
          <w:numId w:val="20"/>
        </w:numPr>
        <w:tabs>
          <w:tab w:val="left" w:pos="1560"/>
        </w:tabs>
        <w:jc w:val="both"/>
        <w:rPr>
          <w:rFonts w:ascii="Times New Roman" w:eastAsiaTheme="minorEastAsia" w:hAnsi="Times New Roman" w:cs="Times New Roman"/>
          <w:sz w:val="24"/>
        </w:rPr>
      </w:pPr>
      <w:r w:rsidRPr="00D34E2C">
        <w:rPr>
          <w:rFonts w:ascii="Times New Roman" w:eastAsiaTheme="minorEastAsia" w:hAnsi="Times New Roman" w:cs="Times New Roman"/>
          <w:sz w:val="24"/>
        </w:rPr>
        <w:t>We started by setting a random value to ‘W’ and then propagated forward.</w:t>
      </w:r>
    </w:p>
    <w:p w:rsidR="00D34E2C" w:rsidRPr="00D34E2C" w:rsidRDefault="00D34E2C" w:rsidP="008E766C">
      <w:pPr>
        <w:numPr>
          <w:ilvl w:val="0"/>
          <w:numId w:val="20"/>
        </w:numPr>
        <w:tabs>
          <w:tab w:val="left" w:pos="1560"/>
        </w:tabs>
        <w:jc w:val="both"/>
        <w:rPr>
          <w:rFonts w:ascii="Times New Roman" w:eastAsiaTheme="minorEastAsia" w:hAnsi="Times New Roman" w:cs="Times New Roman"/>
          <w:sz w:val="24"/>
        </w:rPr>
      </w:pPr>
      <w:r w:rsidRPr="00D34E2C">
        <w:rPr>
          <w:rFonts w:ascii="Times New Roman" w:eastAsiaTheme="minorEastAsia" w:hAnsi="Times New Roman" w:cs="Times New Roman"/>
          <w:sz w:val="24"/>
        </w:rPr>
        <w:t>Then we realized there was a mistake. We propagated backward and raised the value of ‘W’ to lessen the mistake.</w:t>
      </w:r>
    </w:p>
    <w:p w:rsidR="00D34E2C" w:rsidRPr="00D34E2C" w:rsidRDefault="00D34E2C" w:rsidP="008E766C">
      <w:pPr>
        <w:numPr>
          <w:ilvl w:val="0"/>
          <w:numId w:val="20"/>
        </w:numPr>
        <w:tabs>
          <w:tab w:val="left" w:pos="1560"/>
        </w:tabs>
        <w:jc w:val="both"/>
        <w:rPr>
          <w:rFonts w:ascii="Times New Roman" w:eastAsiaTheme="minorEastAsia" w:hAnsi="Times New Roman" w:cs="Times New Roman"/>
          <w:sz w:val="24"/>
        </w:rPr>
      </w:pPr>
      <w:r w:rsidRPr="00D34E2C">
        <w:rPr>
          <w:rFonts w:ascii="Times New Roman" w:eastAsiaTheme="minorEastAsia" w:hAnsi="Times New Roman" w:cs="Times New Roman"/>
          <w:sz w:val="24"/>
        </w:rPr>
        <w:t>We also found that the error had risen after that. We discovered that we are unable to increase the ‘W’ value.</w:t>
      </w:r>
    </w:p>
    <w:p w:rsidR="00D34E2C" w:rsidRPr="00D34E2C" w:rsidRDefault="00D34E2C" w:rsidP="008E766C">
      <w:pPr>
        <w:numPr>
          <w:ilvl w:val="0"/>
          <w:numId w:val="20"/>
        </w:numPr>
        <w:tabs>
          <w:tab w:val="left" w:pos="1560"/>
        </w:tabs>
        <w:jc w:val="both"/>
        <w:rPr>
          <w:rFonts w:ascii="Times New Roman" w:eastAsiaTheme="minorEastAsia" w:hAnsi="Times New Roman" w:cs="Times New Roman"/>
          <w:sz w:val="24"/>
        </w:rPr>
      </w:pPr>
      <w:r w:rsidRPr="00D34E2C">
        <w:rPr>
          <w:rFonts w:ascii="Times New Roman" w:eastAsiaTheme="minorEastAsia" w:hAnsi="Times New Roman" w:cs="Times New Roman"/>
          <w:sz w:val="24"/>
        </w:rPr>
        <w:t>As a result, we propagated backward one more and lowered the ‘W’ value.</w:t>
      </w:r>
    </w:p>
    <w:p w:rsidR="00D34E2C" w:rsidRPr="00D34E2C" w:rsidRDefault="00D34E2C" w:rsidP="008E766C">
      <w:pPr>
        <w:numPr>
          <w:ilvl w:val="0"/>
          <w:numId w:val="20"/>
        </w:numPr>
        <w:tabs>
          <w:tab w:val="left" w:pos="1560"/>
        </w:tabs>
        <w:jc w:val="both"/>
        <w:rPr>
          <w:rFonts w:ascii="Times New Roman" w:eastAsiaTheme="minorEastAsia" w:hAnsi="Times New Roman" w:cs="Times New Roman"/>
          <w:sz w:val="24"/>
        </w:rPr>
      </w:pPr>
      <w:r w:rsidRPr="00D34E2C">
        <w:rPr>
          <w:rFonts w:ascii="Times New Roman" w:eastAsiaTheme="minorEastAsia" w:hAnsi="Times New Roman" w:cs="Times New Roman"/>
          <w:sz w:val="24"/>
        </w:rPr>
        <w:t>We have now found that the error has decreased.</w:t>
      </w:r>
    </w:p>
    <w:p w:rsidR="00D34E2C" w:rsidRPr="00D34E2C" w:rsidRDefault="00D34E2C" w:rsidP="00D34E2C">
      <w:pPr>
        <w:tabs>
          <w:tab w:val="left" w:pos="1560"/>
        </w:tabs>
        <w:jc w:val="both"/>
        <w:rPr>
          <w:rFonts w:ascii="Times New Roman" w:eastAsiaTheme="minorEastAsia" w:hAnsi="Times New Roman" w:cs="Times New Roman"/>
          <w:sz w:val="24"/>
        </w:rPr>
      </w:pPr>
      <w:r w:rsidRPr="00D34E2C">
        <w:rPr>
          <w:rFonts w:ascii="Times New Roman" w:eastAsiaTheme="minorEastAsia" w:hAnsi="Times New Roman" w:cs="Times New Roman"/>
          <w:sz w:val="24"/>
        </w:rPr>
        <w:t>As a result, we’re attempting to find a weight value that minimizes the inaccuracy. Essentially, we must determine if the weight value should be increased or decreased. </w:t>
      </w:r>
    </w:p>
    <w:p w:rsidR="00D34E2C" w:rsidRPr="00D34E2C" w:rsidRDefault="00D34E2C" w:rsidP="00D34E2C">
      <w:pPr>
        <w:tabs>
          <w:tab w:val="left" w:pos="1560"/>
        </w:tabs>
        <w:jc w:val="both"/>
        <w:rPr>
          <w:rFonts w:ascii="Times New Roman" w:eastAsiaTheme="minorEastAsia" w:hAnsi="Times New Roman" w:cs="Times New Roman"/>
          <w:sz w:val="24"/>
        </w:rPr>
      </w:pPr>
      <w:r w:rsidRPr="00D34E2C">
        <w:rPr>
          <w:rFonts w:ascii="Times New Roman" w:eastAsiaTheme="minorEastAsia" w:hAnsi="Times New Roman" w:cs="Times New Roman"/>
          <w:sz w:val="24"/>
        </w:rPr>
        <w:t>Once we know that, we continue to update the weight value in that direction until the mistake is as little as possible. You may reach a point where updating the weight further increases the inaccuracy. You must stop at that point, and that is your ultimate weight value.</w:t>
      </w:r>
    </w:p>
    <w:p w:rsidR="00D34E2C" w:rsidRPr="00D34E2C" w:rsidRDefault="00D34E2C" w:rsidP="00D34E2C">
      <w:pPr>
        <w:tabs>
          <w:tab w:val="left" w:pos="1560"/>
        </w:tabs>
        <w:jc w:val="both"/>
        <w:rPr>
          <w:rFonts w:ascii="Times New Roman" w:eastAsiaTheme="minorEastAsia" w:hAnsi="Times New Roman" w:cs="Times New Roman"/>
          <w:sz w:val="24"/>
        </w:rPr>
      </w:pPr>
      <w:r w:rsidRPr="00D34E2C">
        <w:rPr>
          <w:rFonts w:ascii="Times New Roman" w:eastAsiaTheme="minorEastAsia" w:hAnsi="Times New Roman" w:cs="Times New Roman"/>
          <w:sz w:val="24"/>
        </w:rPr>
        <w:t>Consider the following graph:</w:t>
      </w:r>
    </w:p>
    <w:p w:rsidR="00D34E2C" w:rsidRDefault="00D34E2C" w:rsidP="00D34E2C">
      <w:pPr>
        <w:tabs>
          <w:tab w:val="left" w:pos="1560"/>
        </w:tabs>
        <w:jc w:val="center"/>
        <w:rPr>
          <w:rFonts w:ascii="Times New Roman" w:eastAsiaTheme="minorEastAsia" w:hAnsi="Times New Roman" w:cs="Times New Roman"/>
          <w:sz w:val="24"/>
        </w:rPr>
      </w:pPr>
      <w:r>
        <w:rPr>
          <w:noProof/>
          <w:lang w:val="en-US"/>
        </w:rPr>
        <w:lastRenderedPageBreak/>
        <w:drawing>
          <wp:inline distT="0" distB="0" distL="0" distR="0">
            <wp:extent cx="2419350" cy="1828800"/>
            <wp:effectExtent l="19050" t="0" r="0" b="0"/>
            <wp:docPr id="5" name="Picture 4" descr="https://d1zx6djv3kb1v7.cloudfront.net/wp-content/media/2022/01/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1zx6djv3kb1v7.cloudfront.net/wp-content/media/2022/01/d1.jpg"/>
                    <pic:cNvPicPr>
                      <a:picLocks noChangeAspect="1" noChangeArrowheads="1"/>
                    </pic:cNvPicPr>
                  </pic:nvPicPr>
                  <pic:blipFill>
                    <a:blip r:embed="rId15"/>
                    <a:srcRect/>
                    <a:stretch>
                      <a:fillRect/>
                    </a:stretch>
                  </pic:blipFill>
                  <pic:spPr bwMode="auto">
                    <a:xfrm>
                      <a:off x="0" y="0"/>
                      <a:ext cx="2420911" cy="1829980"/>
                    </a:xfrm>
                    <a:prstGeom prst="rect">
                      <a:avLst/>
                    </a:prstGeom>
                    <a:noFill/>
                    <a:ln w="9525">
                      <a:noFill/>
                      <a:miter lim="800000"/>
                      <a:headEnd/>
                      <a:tailEnd/>
                    </a:ln>
                  </pic:spPr>
                </pic:pic>
              </a:graphicData>
            </a:graphic>
          </wp:inline>
        </w:drawing>
      </w:r>
    </w:p>
    <w:p w:rsidR="00D34E2C" w:rsidRDefault="00D34E2C" w:rsidP="00D34E2C">
      <w:pPr>
        <w:tabs>
          <w:tab w:val="left" w:pos="1560"/>
        </w:tabs>
        <w:rPr>
          <w:rFonts w:ascii="Times New Roman" w:eastAsiaTheme="minorEastAsia" w:hAnsi="Times New Roman" w:cs="Times New Roman"/>
          <w:sz w:val="24"/>
        </w:rPr>
      </w:pPr>
      <w:r w:rsidRPr="00D34E2C">
        <w:rPr>
          <w:rFonts w:ascii="Times New Roman" w:eastAsiaTheme="minorEastAsia" w:hAnsi="Times New Roman" w:cs="Times New Roman"/>
          <w:sz w:val="24"/>
        </w:rPr>
        <w:t>We must achieve the ‘Global Loss Minimum.’ This is called Back Propagation. </w:t>
      </w:r>
    </w:p>
    <w:p w:rsidR="00D34E2C" w:rsidRPr="00D34E2C" w:rsidRDefault="00D34E2C" w:rsidP="00D34E2C">
      <w:pPr>
        <w:shd w:val="clear" w:color="auto" w:fill="FFFFFF"/>
        <w:spacing w:after="0"/>
        <w:jc w:val="both"/>
        <w:textAlignment w:val="baseline"/>
        <w:outlineLvl w:val="3"/>
        <w:rPr>
          <w:rFonts w:ascii="Times New Roman" w:eastAsia="Times New Roman" w:hAnsi="Times New Roman" w:cs="Times New Roman"/>
          <w:color w:val="000000"/>
          <w:sz w:val="24"/>
          <w:szCs w:val="24"/>
          <w:lang w:eastAsia="en-IN"/>
        </w:rPr>
      </w:pPr>
      <w:r w:rsidRPr="00D34E2C">
        <w:rPr>
          <w:rFonts w:ascii="Times New Roman" w:eastAsia="Times New Roman" w:hAnsi="Times New Roman" w:cs="Times New Roman"/>
          <w:b/>
          <w:bCs/>
          <w:color w:val="000000"/>
          <w:sz w:val="24"/>
          <w:szCs w:val="24"/>
          <w:bdr w:val="none" w:sz="0" w:space="0" w:color="auto" w:frame="1"/>
          <w:lang w:eastAsia="en-IN"/>
        </w:rPr>
        <w:t>Derivation of the BACKPROPAGATION Rule:</w:t>
      </w:r>
    </w:p>
    <w:p w:rsidR="00D34E2C" w:rsidRDefault="00D34E2C" w:rsidP="00D34E2C">
      <w:pPr>
        <w:shd w:val="clear" w:color="auto" w:fill="FFFFFF"/>
        <w:spacing w:after="0"/>
        <w:jc w:val="both"/>
        <w:textAlignment w:val="baseline"/>
        <w:rPr>
          <w:rFonts w:ascii="Times New Roman" w:eastAsia="Times New Roman" w:hAnsi="Times New Roman" w:cs="Times New Roman"/>
          <w:color w:val="000000"/>
          <w:spacing w:val="8"/>
          <w:sz w:val="24"/>
          <w:szCs w:val="24"/>
          <w:bdr w:val="none" w:sz="0" w:space="0" w:color="auto" w:frame="1"/>
          <w:lang w:eastAsia="en-IN"/>
        </w:rPr>
      </w:pPr>
      <w:r w:rsidRPr="00D34E2C">
        <w:rPr>
          <w:rFonts w:ascii="Times New Roman" w:eastAsia="Times New Roman" w:hAnsi="Times New Roman" w:cs="Times New Roman"/>
          <w:color w:val="000000"/>
          <w:spacing w:val="8"/>
          <w:sz w:val="24"/>
          <w:szCs w:val="24"/>
          <w:bdr w:val="none" w:sz="0" w:space="0" w:color="auto" w:frame="1"/>
          <w:lang w:eastAsia="en-IN"/>
        </w:rPr>
        <w:t>For each training example d descending the gradient of the error</w:t>
      </w:r>
      <m:oMath>
        <m:sSub>
          <m:sSubPr>
            <m:ctrlPr>
              <w:rPr>
                <w:rFonts w:ascii="Cambria Math" w:eastAsia="Times New Roman" w:hAnsi="Times New Roman"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E</m:t>
            </m:r>
          </m:e>
          <m:sub>
            <m:r>
              <w:rPr>
                <w:rFonts w:ascii="Cambria Math" w:eastAsia="Times New Roman" w:hAnsi="Cambria Math" w:cs="Times New Roman"/>
                <w:color w:val="000000"/>
                <w:spacing w:val="8"/>
                <w:sz w:val="24"/>
                <w:szCs w:val="24"/>
                <w:bdr w:val="none" w:sz="0" w:space="0" w:color="auto" w:frame="1"/>
                <w:lang w:eastAsia="en-IN"/>
              </w:rPr>
              <m:t>d</m:t>
            </m:r>
          </m:sub>
        </m:sSub>
      </m:oMath>
      <w:r w:rsidRPr="00D34E2C">
        <w:rPr>
          <w:rFonts w:ascii="Times New Roman" w:eastAsia="Times New Roman" w:hAnsi="Times New Roman" w:cs="Times New Roman"/>
          <w:color w:val="000000"/>
          <w:spacing w:val="8"/>
          <w:sz w:val="24"/>
          <w:szCs w:val="24"/>
          <w:bdr w:val="none" w:sz="0" w:space="0" w:color="auto" w:frame="1"/>
          <w:lang w:eastAsia="en-IN"/>
        </w:rPr>
        <w:t xml:space="preserve"> Ed with respect to this single example. In other words, for each training example d, every weight is updated by adding to it</w:t>
      </w:r>
      <w:r>
        <w:rPr>
          <w:rFonts w:ascii="Times New Roman" w:eastAsia="Times New Roman" w:hAnsi="Times New Roman" w:cs="Times New Roman"/>
          <w:color w:val="000000"/>
          <w:spacing w:val="8"/>
          <w:sz w:val="24"/>
          <w:szCs w:val="24"/>
          <w:bdr w:val="none" w:sz="0" w:space="0" w:color="auto" w:frame="1"/>
          <w:lang w:eastAsia="en-IN"/>
        </w:rPr>
        <w:t xml:space="preserve">  </w:t>
      </w:r>
      <w:r w:rsidRPr="00D34E2C">
        <w:rPr>
          <w:rFonts w:ascii="Times New Roman" w:eastAsia="Times New Roman" w:hAnsi="Times New Roman" w:cs="Times New Roman"/>
          <w:color w:val="000000"/>
          <w:spacing w:val="8"/>
          <w:sz w:val="24"/>
          <w:szCs w:val="24"/>
          <w:bdr w:val="none" w:sz="0" w:space="0" w:color="auto" w:frame="1"/>
          <w:lang w:eastAsia="en-IN"/>
        </w:rPr>
        <w:t xml:space="preserve"> </w:t>
      </w:r>
      <m:oMath>
        <m:r>
          <w:rPr>
            <w:rFonts w:ascii="Cambria Math" w:eastAsia="Times New Roman" w:hAnsi="Times New Roman" w:cs="Times New Roman"/>
            <w:color w:val="000000"/>
            <w:spacing w:val="8"/>
            <w:sz w:val="24"/>
            <w:szCs w:val="24"/>
            <w:bdr w:val="none" w:sz="0" w:space="0" w:color="auto" w:frame="1"/>
            <w:lang w:eastAsia="en-IN"/>
          </w:rPr>
          <m:t>∆</m:t>
        </m:r>
        <m:sSub>
          <m:sSubPr>
            <m:ctrlPr>
              <w:rPr>
                <w:rFonts w:ascii="Cambria Math" w:eastAsia="Times New Roman" w:hAnsi="Times New Roman"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w</m:t>
            </m:r>
          </m:e>
          <m:sub>
            <m:r>
              <w:rPr>
                <w:rFonts w:ascii="Cambria Math" w:eastAsia="Times New Roman" w:hAnsi="Cambria Math" w:cs="Times New Roman"/>
                <w:color w:val="000000"/>
                <w:spacing w:val="8"/>
                <w:sz w:val="24"/>
                <w:szCs w:val="24"/>
                <w:bdr w:val="none" w:sz="0" w:space="0" w:color="auto" w:frame="1"/>
                <w:lang w:eastAsia="en-IN"/>
              </w:rPr>
              <m:t>ji</m:t>
            </m:r>
          </m:sub>
        </m:sSub>
      </m:oMath>
      <w:r w:rsidRPr="00D34E2C">
        <w:rPr>
          <w:rFonts w:ascii="Times New Roman" w:eastAsia="Times New Roman" w:hAnsi="Times New Roman" w:cs="Times New Roman"/>
          <w:color w:val="000000"/>
          <w:spacing w:val="8"/>
          <w:sz w:val="24"/>
          <w:szCs w:val="24"/>
          <w:bdr w:val="none" w:sz="0" w:space="0" w:color="auto" w:frame="1"/>
          <w:lang w:eastAsia="en-IN"/>
        </w:rPr>
        <w:t xml:space="preserve">     </w:t>
      </w:r>
    </w:p>
    <w:p w:rsidR="00D34E2C" w:rsidRDefault="00D34E2C" w:rsidP="00D34E2C">
      <w:pPr>
        <w:shd w:val="clear" w:color="auto" w:fill="FFFFFF"/>
        <w:spacing w:after="0"/>
        <w:jc w:val="center"/>
        <w:textAlignment w:val="baseline"/>
        <w:rPr>
          <w:rFonts w:ascii="Times New Roman" w:eastAsia="Times New Roman" w:hAnsi="Times New Roman" w:cs="Times New Roman"/>
          <w:color w:val="000000"/>
          <w:spacing w:val="8"/>
          <w:sz w:val="24"/>
          <w:szCs w:val="24"/>
          <w:bdr w:val="none" w:sz="0" w:space="0" w:color="auto" w:frame="1"/>
          <w:lang w:eastAsia="en-IN"/>
        </w:rPr>
      </w:pPr>
      <m:oMath>
        <m:r>
          <w:rPr>
            <w:rFonts w:ascii="Cambria Math" w:eastAsia="Times New Roman" w:hAnsi="Cambria Math" w:cs="Times New Roman"/>
            <w:color w:val="000000"/>
            <w:spacing w:val="8"/>
            <w:sz w:val="24"/>
            <w:szCs w:val="24"/>
            <w:lang w:eastAsia="en-IN"/>
          </w:rPr>
          <m:t>∆</m:t>
        </m:r>
        <m:sSub>
          <m:sSubPr>
            <m:ctrlPr>
              <w:rPr>
                <w:rFonts w:ascii="Cambria Math" w:eastAsia="Times New Roman" w:hAnsi="Times New Roman"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w</m:t>
            </m:r>
          </m:e>
          <m:sub>
            <m:r>
              <w:rPr>
                <w:rFonts w:ascii="Cambria Math" w:eastAsia="Times New Roman" w:hAnsi="Cambria Math" w:cs="Times New Roman"/>
                <w:color w:val="000000"/>
                <w:spacing w:val="8"/>
                <w:sz w:val="24"/>
                <w:szCs w:val="24"/>
                <w:bdr w:val="none" w:sz="0" w:space="0" w:color="auto" w:frame="1"/>
                <w:lang w:eastAsia="en-IN"/>
              </w:rPr>
              <m:t>ji</m:t>
            </m:r>
          </m:sub>
        </m:sSub>
        <m:r>
          <w:rPr>
            <w:rFonts w:ascii="Cambria Math" w:eastAsia="Times New Roman" w:hAnsi="Times New Roman" w:cs="Times New Roman"/>
            <w:color w:val="000000"/>
            <w:spacing w:val="8"/>
            <w:sz w:val="24"/>
            <w:szCs w:val="24"/>
            <w:bdr w:val="none" w:sz="0" w:space="0" w:color="auto" w:frame="1"/>
            <w:lang w:eastAsia="en-IN"/>
          </w:rPr>
          <m:t>=</m:t>
        </m:r>
        <m:r>
          <w:rPr>
            <w:rFonts w:ascii="Cambria Math" w:eastAsia="Times New Roman" w:hAnsi="Times New Roman" w:cs="Times New Roman"/>
            <w:color w:val="000000"/>
            <w:spacing w:val="8"/>
            <w:sz w:val="24"/>
            <w:szCs w:val="24"/>
            <w:bdr w:val="none" w:sz="0" w:space="0" w:color="auto" w:frame="1"/>
            <w:lang w:eastAsia="en-IN"/>
          </w:rPr>
          <m:t>-</m:t>
        </m:r>
        <m:r>
          <w:rPr>
            <w:rFonts w:ascii="Cambria Math" w:eastAsia="Times New Roman" w:hAnsi="Cambria Math" w:cs="Times New Roman"/>
            <w:color w:val="000000"/>
            <w:spacing w:val="8"/>
            <w:sz w:val="24"/>
            <w:szCs w:val="24"/>
            <w:bdr w:val="none" w:sz="0" w:space="0" w:color="auto" w:frame="1"/>
            <w:lang w:eastAsia="en-IN"/>
          </w:rPr>
          <m:t>η</m:t>
        </m:r>
        <m:f>
          <m:fPr>
            <m:ctrlPr>
              <w:rPr>
                <w:rFonts w:ascii="Cambria Math" w:eastAsia="Times New Roman" w:hAnsi="Cambria Math" w:cs="Times New Roman"/>
                <w:i/>
                <w:color w:val="000000"/>
                <w:spacing w:val="8"/>
                <w:sz w:val="24"/>
                <w:szCs w:val="24"/>
                <w:bdr w:val="none" w:sz="0" w:space="0" w:color="auto" w:frame="1"/>
                <w:lang w:eastAsia="en-IN"/>
              </w:rPr>
            </m:ctrlPr>
          </m:fPr>
          <m:num>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E</m:t>
                </m:r>
              </m:e>
              <m:sub>
                <m:r>
                  <w:rPr>
                    <w:rFonts w:ascii="Cambria Math" w:eastAsia="Times New Roman" w:hAnsi="Cambria Math" w:cs="Times New Roman"/>
                    <w:color w:val="000000"/>
                    <w:spacing w:val="8"/>
                    <w:sz w:val="24"/>
                    <w:szCs w:val="24"/>
                    <w:bdr w:val="none" w:sz="0" w:space="0" w:color="auto" w:frame="1"/>
                    <w:lang w:eastAsia="en-IN"/>
                  </w:rPr>
                  <m:t>d</m:t>
                </m:r>
              </m:sub>
            </m:sSub>
          </m:num>
          <m:den>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Times New Roman"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w</m:t>
                </m:r>
              </m:e>
              <m:sub>
                <m:r>
                  <w:rPr>
                    <w:rFonts w:ascii="Cambria Math" w:eastAsia="Times New Roman" w:hAnsi="Cambria Math" w:cs="Times New Roman"/>
                    <w:color w:val="000000"/>
                    <w:spacing w:val="8"/>
                    <w:sz w:val="24"/>
                    <w:szCs w:val="24"/>
                    <w:bdr w:val="none" w:sz="0" w:space="0" w:color="auto" w:frame="1"/>
                    <w:lang w:eastAsia="en-IN"/>
                  </w:rPr>
                  <m:t>ji</m:t>
                </m:r>
              </m:sub>
            </m:sSub>
          </m:den>
        </m:f>
      </m:oMath>
      <w:r w:rsidR="000E6B07">
        <w:rPr>
          <w:rFonts w:ascii="Times New Roman" w:eastAsia="Times New Roman" w:hAnsi="Times New Roman" w:cs="Times New Roman"/>
          <w:color w:val="000000"/>
          <w:spacing w:val="8"/>
          <w:sz w:val="24"/>
          <w:szCs w:val="24"/>
          <w:bdr w:val="none" w:sz="0" w:space="0" w:color="auto" w:frame="1"/>
          <w:lang w:eastAsia="en-IN"/>
        </w:rPr>
        <w:t xml:space="preserve">   </w:t>
      </w:r>
      <w:proofErr w:type="gramStart"/>
      <w:r w:rsidR="000E6B07">
        <w:rPr>
          <w:rFonts w:ascii="Times New Roman" w:eastAsia="Times New Roman" w:hAnsi="Times New Roman" w:cs="Times New Roman"/>
          <w:color w:val="000000"/>
          <w:spacing w:val="8"/>
          <w:sz w:val="24"/>
          <w:szCs w:val="24"/>
          <w:bdr w:val="none" w:sz="0" w:space="0" w:color="auto" w:frame="1"/>
          <w:lang w:eastAsia="en-IN"/>
        </w:rPr>
        <w:t>...(</w:t>
      </w:r>
      <w:proofErr w:type="gramEnd"/>
      <w:r w:rsidR="000E6B07">
        <w:rPr>
          <w:rFonts w:ascii="Times New Roman" w:eastAsia="Times New Roman" w:hAnsi="Times New Roman" w:cs="Times New Roman"/>
          <w:color w:val="000000"/>
          <w:spacing w:val="8"/>
          <w:sz w:val="24"/>
          <w:szCs w:val="24"/>
          <w:bdr w:val="none" w:sz="0" w:space="0" w:color="auto" w:frame="1"/>
          <w:lang w:eastAsia="en-IN"/>
        </w:rPr>
        <w:t>1)</w:t>
      </w:r>
    </w:p>
    <w:p w:rsidR="000E6B07" w:rsidRDefault="000E6B07" w:rsidP="00D34E2C">
      <w:pPr>
        <w:shd w:val="clear" w:color="auto" w:fill="FFFFFF"/>
        <w:spacing w:after="0"/>
        <w:jc w:val="center"/>
        <w:textAlignment w:val="baseline"/>
        <w:rPr>
          <w:rFonts w:ascii="Times New Roman" w:eastAsia="Times New Roman" w:hAnsi="Times New Roman" w:cs="Times New Roman"/>
          <w:color w:val="000000"/>
          <w:spacing w:val="8"/>
          <w:sz w:val="24"/>
          <w:szCs w:val="24"/>
          <w:lang w:eastAsia="en-IN"/>
        </w:rPr>
      </w:pPr>
      <w:r w:rsidRPr="000E6B07">
        <w:rPr>
          <w:rFonts w:ascii="Times New Roman" w:eastAsia="Times New Roman" w:hAnsi="Times New Roman" w:cs="Times New Roman"/>
          <w:color w:val="000000"/>
          <w:spacing w:val="8"/>
          <w:sz w:val="24"/>
          <w:szCs w:val="24"/>
          <w:lang w:eastAsia="en-IN"/>
        </w:rPr>
        <w:t xml:space="preserve">Where </w:t>
      </w:r>
      <m:oMath>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E</m:t>
            </m:r>
          </m:e>
          <m:sub>
            <m:r>
              <w:rPr>
                <w:rFonts w:ascii="Cambria Math" w:eastAsia="Times New Roman" w:hAnsi="Cambria Math" w:cs="Times New Roman"/>
                <w:color w:val="000000"/>
                <w:spacing w:val="8"/>
                <w:sz w:val="24"/>
                <w:szCs w:val="24"/>
                <w:bdr w:val="none" w:sz="0" w:space="0" w:color="auto" w:frame="1"/>
                <w:lang w:eastAsia="en-IN"/>
              </w:rPr>
              <m:t>d</m:t>
            </m:r>
          </m:sub>
        </m:sSub>
      </m:oMath>
      <w:r w:rsidRPr="000E6B07">
        <w:rPr>
          <w:rFonts w:ascii="Times New Roman" w:eastAsia="Times New Roman" w:hAnsi="Times New Roman" w:cs="Times New Roman"/>
          <w:color w:val="000000"/>
          <w:spacing w:val="8"/>
          <w:sz w:val="24"/>
          <w:szCs w:val="24"/>
          <w:lang w:eastAsia="en-IN"/>
        </w:rPr>
        <w:t xml:space="preserve"> is the total of all output units in the network’s error on training example </w:t>
      </w:r>
      <w:proofErr w:type="gramStart"/>
      <w:r w:rsidRPr="000E6B07">
        <w:rPr>
          <w:rFonts w:ascii="Times New Roman" w:eastAsia="Times New Roman" w:hAnsi="Times New Roman" w:cs="Times New Roman"/>
          <w:color w:val="000000"/>
          <w:spacing w:val="8"/>
          <w:sz w:val="24"/>
          <w:szCs w:val="24"/>
          <w:lang w:eastAsia="en-IN"/>
        </w:rPr>
        <w:t>d.</w:t>
      </w:r>
      <w:proofErr w:type="gramEnd"/>
    </w:p>
    <w:p w:rsidR="000E6B07" w:rsidRDefault="000E6B07" w:rsidP="000E6B07">
      <w:pPr>
        <w:tabs>
          <w:tab w:val="left" w:pos="1560"/>
        </w:tabs>
        <w:jc w:val="both"/>
        <w:rPr>
          <w:rFonts w:ascii="Times New Roman" w:eastAsia="Times New Roman" w:hAnsi="Times New Roman" w:cs="Times New Roman"/>
          <w:color w:val="000000"/>
          <w:spacing w:val="8"/>
          <w:sz w:val="24"/>
          <w:szCs w:val="24"/>
          <w:lang w:eastAsia="en-IN"/>
        </w:rPr>
      </w:pPr>
    </w:p>
    <w:p w:rsidR="000E6B07" w:rsidRDefault="00D4712E" w:rsidP="006A0817">
      <w:pPr>
        <w:tabs>
          <w:tab w:val="left" w:pos="1560"/>
        </w:tabs>
        <w:jc w:val="cente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E</m:t>
            </m:r>
          </m:e>
          <m:sub>
            <m:r>
              <w:rPr>
                <w:rFonts w:ascii="Cambria Math" w:eastAsiaTheme="minorEastAsia" w:hAnsi="Cambria Math" w:cs="Times New Roman"/>
                <w:sz w:val="24"/>
              </w:rPr>
              <m:t>d</m:t>
            </m:r>
          </m:sub>
        </m:sSub>
        <m:d>
          <m:dPr>
            <m:ctrlPr>
              <w:rPr>
                <w:rFonts w:ascii="Cambria Math" w:eastAsiaTheme="minorEastAsia" w:hAnsi="Cambria Math" w:cs="Times New Roman"/>
                <w:i/>
                <w:sz w:val="24"/>
              </w:rPr>
            </m:ctrlPr>
          </m:dPr>
          <m:e>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w</m:t>
                </m:r>
              </m:e>
            </m:acc>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nary>
          <m:naryPr>
            <m:chr m:val="∑"/>
            <m:limLoc m:val="undOvr"/>
            <m:supHide m:val="1"/>
            <m:ctrlPr>
              <w:rPr>
                <w:rFonts w:ascii="Cambria Math" w:eastAsiaTheme="minorEastAsia" w:hAnsi="Cambria Math" w:cs="Times New Roman"/>
                <w:i/>
                <w:sz w:val="24"/>
              </w:rPr>
            </m:ctrlPr>
          </m:naryPr>
          <m:sub>
            <m:r>
              <w:rPr>
                <w:rFonts w:ascii="Cambria Math" w:eastAsiaTheme="minorEastAsia" w:hAnsi="Cambria Math" w:cs="Times New Roman"/>
                <w:sz w:val="24"/>
              </w:rPr>
              <m:t>k∈outputs</m:t>
            </m:r>
          </m:sub>
          <m:sup/>
          <m:e>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k</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k</m:t>
                        </m:r>
                      </m:sub>
                    </m:sSub>
                  </m:e>
                </m:d>
              </m:e>
              <m:sup>
                <m:r>
                  <w:rPr>
                    <w:rFonts w:ascii="Cambria Math" w:eastAsiaTheme="minorEastAsia" w:hAnsi="Cambria Math" w:cs="Times New Roman"/>
                    <w:sz w:val="24"/>
                  </w:rPr>
                  <m:t>2</m:t>
                </m:r>
              </m:sup>
            </m:sSup>
          </m:e>
        </m:nary>
      </m:oMath>
      <w:r w:rsidR="006A0817">
        <w:rPr>
          <w:rFonts w:ascii="Times New Roman" w:eastAsiaTheme="minorEastAsia" w:hAnsi="Times New Roman" w:cs="Times New Roman"/>
          <w:sz w:val="24"/>
        </w:rPr>
        <w:t xml:space="preserve">    </w:t>
      </w:r>
      <w:proofErr w:type="gramStart"/>
      <w:r w:rsidR="006A0817">
        <w:rPr>
          <w:rFonts w:ascii="Times New Roman" w:eastAsiaTheme="minorEastAsia" w:hAnsi="Times New Roman" w:cs="Times New Roman"/>
          <w:sz w:val="24"/>
        </w:rPr>
        <w:t>...(</w:t>
      </w:r>
      <w:proofErr w:type="gramEnd"/>
      <w:r w:rsidR="006A0817">
        <w:rPr>
          <w:rFonts w:ascii="Times New Roman" w:eastAsiaTheme="minorEastAsia" w:hAnsi="Times New Roman" w:cs="Times New Roman"/>
          <w:sz w:val="24"/>
        </w:rPr>
        <w:t>2)</w:t>
      </w:r>
    </w:p>
    <w:p w:rsidR="000E6B07" w:rsidRPr="000E6B07" w:rsidRDefault="000E6B07" w:rsidP="000E6B07">
      <w:pPr>
        <w:tabs>
          <w:tab w:val="left" w:pos="1560"/>
        </w:tabs>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Let </w:t>
      </w:r>
      <w:r w:rsidRPr="000E6B07">
        <w:rPr>
          <w:rFonts w:ascii="Times New Roman" w:eastAsiaTheme="minorEastAsia" w:hAnsi="Times New Roman" w:cs="Times New Roman"/>
          <w:sz w:val="24"/>
        </w:rPr>
        <w:t> </w:t>
      </w:r>
    </w:p>
    <w:p w:rsidR="000E6B07" w:rsidRPr="000E6B07" w:rsidRDefault="00D4712E" w:rsidP="008E766C">
      <w:pPr>
        <w:numPr>
          <w:ilvl w:val="0"/>
          <w:numId w:val="21"/>
        </w:numPr>
        <w:tabs>
          <w:tab w:val="left" w:pos="1560"/>
        </w:tabs>
        <w:jc w:val="both"/>
        <w:rPr>
          <w:rFonts w:ascii="Times New Roman" w:eastAsiaTheme="minorEastAsia" w:hAnsi="Times New Roman" w:cs="Times New Roman"/>
          <w:sz w:val="24"/>
        </w:rPr>
      </w:pPr>
      <m:oMath>
        <m:sSub>
          <m:sSubPr>
            <m:ctrlPr>
              <w:rPr>
                <w:rFonts w:ascii="Cambria Math" w:eastAsia="Times New Roman" w:hAnsi="Times New Roman"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x</m:t>
            </m:r>
          </m:e>
          <m:sub>
            <m:r>
              <w:rPr>
                <w:rFonts w:ascii="Cambria Math" w:eastAsia="Times New Roman" w:hAnsi="Cambria Math" w:cs="Times New Roman"/>
                <w:color w:val="000000"/>
                <w:spacing w:val="8"/>
                <w:sz w:val="24"/>
                <w:szCs w:val="24"/>
                <w:bdr w:val="none" w:sz="0" w:space="0" w:color="auto" w:frame="1"/>
                <w:lang w:eastAsia="en-IN"/>
              </w:rPr>
              <m:t>ji</m:t>
            </m:r>
          </m:sub>
        </m:sSub>
      </m:oMath>
      <w:r w:rsidR="000E6B07" w:rsidRPr="000E6B07">
        <w:rPr>
          <w:rFonts w:ascii="Times New Roman" w:eastAsiaTheme="minorEastAsia" w:hAnsi="Times New Roman" w:cs="Times New Roman"/>
          <w:sz w:val="24"/>
        </w:rPr>
        <w:t xml:space="preserve"> = the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i</m:t>
            </m:r>
          </m:e>
          <m:sup>
            <m:r>
              <w:rPr>
                <w:rFonts w:ascii="Cambria Math" w:eastAsiaTheme="minorEastAsia" w:hAnsi="Cambria Math" w:cs="Times New Roman"/>
                <w:sz w:val="24"/>
              </w:rPr>
              <m:t>th</m:t>
            </m:r>
          </m:sup>
        </m:sSup>
      </m:oMath>
      <w:r w:rsidR="000E6B07" w:rsidRPr="000E6B07">
        <w:rPr>
          <w:rFonts w:ascii="Times New Roman" w:eastAsiaTheme="minorEastAsia" w:hAnsi="Times New Roman" w:cs="Times New Roman"/>
          <w:sz w:val="24"/>
        </w:rPr>
        <w:t xml:space="preserve"> input</w:t>
      </w:r>
      <w:r w:rsidR="000E6B07">
        <w:rPr>
          <w:rFonts w:ascii="Times New Roman" w:eastAsiaTheme="minorEastAsia" w:hAnsi="Times New Roman" w:cs="Times New Roman"/>
          <w:sz w:val="24"/>
        </w:rPr>
        <w:t xml:space="preserve"> to unit j</w:t>
      </w:r>
    </w:p>
    <w:p w:rsidR="000E6B07" w:rsidRPr="000E6B07" w:rsidRDefault="00D4712E" w:rsidP="008E766C">
      <w:pPr>
        <w:numPr>
          <w:ilvl w:val="0"/>
          <w:numId w:val="21"/>
        </w:numPr>
        <w:tabs>
          <w:tab w:val="left" w:pos="1560"/>
        </w:tabs>
        <w:jc w:val="both"/>
        <w:rPr>
          <w:rFonts w:ascii="Times New Roman" w:eastAsiaTheme="minorEastAsia" w:hAnsi="Times New Roman" w:cs="Times New Roman"/>
          <w:sz w:val="24"/>
        </w:rPr>
      </w:pPr>
      <m:oMath>
        <m:sSub>
          <m:sSubPr>
            <m:ctrlPr>
              <w:rPr>
                <w:rFonts w:ascii="Cambria Math" w:eastAsia="Times New Roman" w:hAnsi="Times New Roman"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w</m:t>
            </m:r>
          </m:e>
          <m:sub>
            <m:r>
              <w:rPr>
                <w:rFonts w:ascii="Cambria Math" w:eastAsia="Times New Roman" w:hAnsi="Cambria Math" w:cs="Times New Roman"/>
                <w:color w:val="000000"/>
                <w:spacing w:val="8"/>
                <w:sz w:val="24"/>
                <w:szCs w:val="24"/>
                <w:bdr w:val="none" w:sz="0" w:space="0" w:color="auto" w:frame="1"/>
                <w:lang w:eastAsia="en-IN"/>
              </w:rPr>
              <m:t>ji</m:t>
            </m:r>
          </m:sub>
        </m:sSub>
      </m:oMath>
      <w:r w:rsidR="000E6B07" w:rsidRPr="000E6B07">
        <w:rPr>
          <w:rFonts w:ascii="Times New Roman" w:eastAsiaTheme="minorEastAsia" w:hAnsi="Times New Roman" w:cs="Times New Roman"/>
          <w:sz w:val="24"/>
        </w:rPr>
        <w:t xml:space="preserve">= the weight associated with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i</m:t>
            </m:r>
          </m:e>
          <m:sup>
            <m:r>
              <w:rPr>
                <w:rFonts w:ascii="Cambria Math" w:eastAsiaTheme="minorEastAsia" w:hAnsi="Cambria Math" w:cs="Times New Roman"/>
                <w:sz w:val="24"/>
              </w:rPr>
              <m:t>th</m:t>
            </m:r>
          </m:sup>
        </m:sSup>
      </m:oMath>
      <w:r w:rsidR="000E6B07" w:rsidRPr="000E6B07">
        <w:rPr>
          <w:rFonts w:ascii="Times New Roman" w:eastAsiaTheme="minorEastAsia" w:hAnsi="Times New Roman" w:cs="Times New Roman"/>
          <w:sz w:val="24"/>
        </w:rPr>
        <w:t xml:space="preserve">  input</w:t>
      </w:r>
      <w:r w:rsidR="000E6B07">
        <w:rPr>
          <w:rFonts w:ascii="Times New Roman" w:eastAsiaTheme="minorEastAsia" w:hAnsi="Times New Roman" w:cs="Times New Roman"/>
          <w:sz w:val="24"/>
        </w:rPr>
        <w:t xml:space="preserve"> to unit j</w:t>
      </w:r>
    </w:p>
    <w:p w:rsidR="000E6B07" w:rsidRPr="000E6B07" w:rsidRDefault="00D4712E" w:rsidP="008E766C">
      <w:pPr>
        <w:numPr>
          <w:ilvl w:val="0"/>
          <w:numId w:val="21"/>
        </w:numPr>
        <w:tabs>
          <w:tab w:val="left" w:pos="1560"/>
        </w:tabs>
        <w:jc w:val="both"/>
        <w:rPr>
          <w:rFonts w:ascii="Times New Roman" w:eastAsiaTheme="minorEastAsia" w:hAnsi="Times New Roman" w:cs="Times New Roman"/>
          <w:sz w:val="24"/>
        </w:rPr>
      </w:pPr>
      <m:oMath>
        <m:sSub>
          <m:sSubPr>
            <m:ctrlPr>
              <w:rPr>
                <w:rFonts w:ascii="Cambria Math" w:eastAsia="Times New Roman" w:hAnsi="Times New Roman"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net</m:t>
            </m:r>
          </m:e>
          <m:sub>
            <m:r>
              <w:rPr>
                <w:rFonts w:ascii="Cambria Math" w:eastAsia="Times New Roman" w:hAnsi="Cambria Math" w:cs="Times New Roman"/>
                <w:color w:val="000000"/>
                <w:spacing w:val="8"/>
                <w:sz w:val="24"/>
                <w:szCs w:val="24"/>
                <w:bdr w:val="none" w:sz="0" w:space="0" w:color="auto" w:frame="1"/>
                <w:lang w:eastAsia="en-IN"/>
              </w:rPr>
              <m:t xml:space="preserve">j  </m:t>
            </m:r>
          </m:sub>
        </m:sSub>
        <m:r>
          <w:rPr>
            <w:rFonts w:ascii="Cambria Math" w:eastAsia="Times New Roman" w:hAnsi="Times New Roman" w:cs="Times New Roman"/>
            <w:color w:val="000000"/>
            <w:spacing w:val="8"/>
            <w:sz w:val="24"/>
            <w:szCs w:val="24"/>
            <w:bdr w:val="none" w:sz="0" w:space="0" w:color="auto" w:frame="1"/>
            <w:lang w:eastAsia="en-IN"/>
          </w:rPr>
          <m:t>=</m:t>
        </m:r>
        <m:nary>
          <m:naryPr>
            <m:chr m:val="∑"/>
            <m:limLoc m:val="undOvr"/>
            <m:supHide m:val="1"/>
            <m:ctrlPr>
              <w:rPr>
                <w:rFonts w:ascii="Cambria Math" w:eastAsia="Times New Roman" w:hAnsi="Times New Roman" w:cs="Times New Roman"/>
                <w:i/>
                <w:color w:val="000000"/>
                <w:spacing w:val="8"/>
                <w:sz w:val="24"/>
                <w:szCs w:val="24"/>
                <w:bdr w:val="none" w:sz="0" w:space="0" w:color="auto" w:frame="1"/>
                <w:lang w:eastAsia="en-IN"/>
              </w:rPr>
            </m:ctrlPr>
          </m:naryPr>
          <m:sub>
            <m:r>
              <w:rPr>
                <w:rFonts w:ascii="Cambria Math" w:eastAsia="Times New Roman" w:hAnsi="Times New Roman" w:cs="Times New Roman"/>
                <w:color w:val="000000"/>
                <w:spacing w:val="8"/>
                <w:sz w:val="24"/>
                <w:szCs w:val="24"/>
                <w:bdr w:val="none" w:sz="0" w:space="0" w:color="auto" w:frame="1"/>
                <w:lang w:eastAsia="en-IN"/>
              </w:rPr>
              <m:t>i</m:t>
            </m:r>
          </m:sub>
          <m:sup/>
          <m:e>
            <m:sSub>
              <m:sSubPr>
                <m:ctrlPr>
                  <w:rPr>
                    <w:rFonts w:ascii="Cambria Math" w:eastAsia="Times New Roman" w:hAnsi="Times New Roman"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w</m:t>
                </m:r>
              </m:e>
              <m:sub>
                <m:r>
                  <w:rPr>
                    <w:rFonts w:ascii="Cambria Math" w:eastAsia="Times New Roman" w:hAnsi="Cambria Math" w:cs="Times New Roman"/>
                    <w:color w:val="000000"/>
                    <w:spacing w:val="8"/>
                    <w:sz w:val="24"/>
                    <w:szCs w:val="24"/>
                    <w:bdr w:val="none" w:sz="0" w:space="0" w:color="auto" w:frame="1"/>
                    <w:lang w:eastAsia="en-IN"/>
                  </w:rPr>
                  <m:t>ji</m:t>
                </m:r>
              </m:sub>
            </m:sSub>
            <m:sSub>
              <m:sSubPr>
                <m:ctrlPr>
                  <w:rPr>
                    <w:rFonts w:ascii="Cambria Math" w:eastAsia="Times New Roman" w:hAnsi="Times New Roman"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x</m:t>
                </m:r>
              </m:e>
              <m:sub>
                <m:r>
                  <w:rPr>
                    <w:rFonts w:ascii="Cambria Math" w:eastAsia="Times New Roman" w:hAnsi="Cambria Math" w:cs="Times New Roman"/>
                    <w:color w:val="000000"/>
                    <w:spacing w:val="8"/>
                    <w:sz w:val="24"/>
                    <w:szCs w:val="24"/>
                    <w:bdr w:val="none" w:sz="0" w:space="0" w:color="auto" w:frame="1"/>
                    <w:lang w:eastAsia="en-IN"/>
                  </w:rPr>
                  <m:t>ji</m:t>
                </m:r>
              </m:sub>
            </m:sSub>
          </m:e>
        </m:nary>
      </m:oMath>
      <w:r w:rsidR="000E6B07" w:rsidRPr="000E6B07">
        <w:rPr>
          <w:rFonts w:ascii="Times New Roman" w:eastAsiaTheme="minorEastAsia" w:hAnsi="Times New Roman" w:cs="Times New Roman"/>
          <w:sz w:val="24"/>
        </w:rPr>
        <w:t xml:space="preserve"> (the weight sum of inputs for unit j)</w:t>
      </w:r>
    </w:p>
    <w:p w:rsidR="000E6B07" w:rsidRPr="000E6B07" w:rsidRDefault="00D4712E" w:rsidP="008E766C">
      <w:pPr>
        <w:numPr>
          <w:ilvl w:val="0"/>
          <w:numId w:val="22"/>
        </w:numPr>
        <w:tabs>
          <w:tab w:val="left" w:pos="1560"/>
        </w:tabs>
        <w:jc w:val="both"/>
        <w:rPr>
          <w:rFonts w:ascii="Times New Roman" w:eastAsiaTheme="minorEastAsia" w:hAnsi="Times New Roman" w:cs="Times New Roman"/>
          <w:sz w:val="24"/>
        </w:rPr>
      </w:pPr>
      <m:oMath>
        <m:sSub>
          <m:sSubPr>
            <m:ctrlPr>
              <w:rPr>
                <w:rFonts w:ascii="Cambria Math" w:eastAsia="Times New Roman" w:hAnsi="Times New Roman"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o</m:t>
            </m:r>
          </m:e>
          <m:sub>
            <m:r>
              <w:rPr>
                <w:rFonts w:ascii="Cambria Math" w:eastAsia="Times New Roman" w:hAnsi="Cambria Math" w:cs="Times New Roman"/>
                <w:color w:val="000000"/>
                <w:spacing w:val="8"/>
                <w:sz w:val="24"/>
                <w:szCs w:val="24"/>
                <w:bdr w:val="none" w:sz="0" w:space="0" w:color="auto" w:frame="1"/>
                <w:lang w:eastAsia="en-IN"/>
              </w:rPr>
              <m:t>j</m:t>
            </m:r>
          </m:sub>
        </m:sSub>
      </m:oMath>
      <w:r w:rsidR="000E6B07" w:rsidRPr="000E6B07">
        <w:rPr>
          <w:rFonts w:ascii="Times New Roman" w:eastAsiaTheme="minorEastAsia" w:hAnsi="Times New Roman" w:cs="Times New Roman"/>
          <w:sz w:val="24"/>
        </w:rPr>
        <w:t xml:space="preserve">  = </w:t>
      </w:r>
      <w:r w:rsidR="000E6B07">
        <w:rPr>
          <w:rFonts w:ascii="Times New Roman" w:eastAsiaTheme="minorEastAsia" w:hAnsi="Times New Roman" w:cs="Times New Roman"/>
          <w:sz w:val="24"/>
        </w:rPr>
        <w:t>output computed by unit j</w:t>
      </w:r>
    </w:p>
    <w:p w:rsidR="000E6B07" w:rsidRPr="000E6B07" w:rsidRDefault="00D4712E" w:rsidP="008E766C">
      <w:pPr>
        <w:numPr>
          <w:ilvl w:val="0"/>
          <w:numId w:val="22"/>
        </w:numPr>
        <w:tabs>
          <w:tab w:val="left" w:pos="1560"/>
        </w:tabs>
        <w:jc w:val="both"/>
        <w:rPr>
          <w:rFonts w:ascii="Times New Roman" w:eastAsiaTheme="minorEastAsia" w:hAnsi="Times New Roman" w:cs="Times New Roman"/>
          <w:sz w:val="24"/>
        </w:rPr>
      </w:pPr>
      <m:oMath>
        <m:sSub>
          <m:sSubPr>
            <m:ctrlPr>
              <w:rPr>
                <w:rFonts w:ascii="Cambria Math" w:eastAsia="Times New Roman" w:hAnsi="Times New Roman"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t</m:t>
            </m:r>
          </m:e>
          <m:sub>
            <m:r>
              <w:rPr>
                <w:rFonts w:ascii="Cambria Math" w:eastAsia="Times New Roman" w:hAnsi="Cambria Math" w:cs="Times New Roman"/>
                <w:color w:val="000000"/>
                <w:spacing w:val="8"/>
                <w:sz w:val="24"/>
                <w:szCs w:val="24"/>
                <w:bdr w:val="none" w:sz="0" w:space="0" w:color="auto" w:frame="1"/>
                <w:lang w:eastAsia="en-IN"/>
              </w:rPr>
              <m:t>j</m:t>
            </m:r>
          </m:sub>
        </m:sSub>
      </m:oMath>
      <w:r w:rsidR="000E6B07" w:rsidRPr="000E6B07">
        <w:rPr>
          <w:rFonts w:ascii="Times New Roman" w:eastAsiaTheme="minorEastAsia" w:hAnsi="Times New Roman" w:cs="Times New Roman"/>
          <w:sz w:val="24"/>
        </w:rPr>
        <w:t> = target output </w:t>
      </w:r>
      <w:r w:rsidR="000E6B07">
        <w:rPr>
          <w:rFonts w:ascii="Times New Roman" w:eastAsiaTheme="minorEastAsia" w:hAnsi="Times New Roman" w:cs="Times New Roman"/>
          <w:sz w:val="24"/>
        </w:rPr>
        <w:t>for unit j</w:t>
      </w:r>
    </w:p>
    <w:p w:rsidR="000E6B07" w:rsidRPr="000E6B07" w:rsidRDefault="000E6B07" w:rsidP="008E766C">
      <w:pPr>
        <w:numPr>
          <w:ilvl w:val="0"/>
          <w:numId w:val="22"/>
        </w:numPr>
        <w:tabs>
          <w:tab w:val="left" w:pos="1560"/>
        </w:tabs>
        <w:jc w:val="both"/>
        <w:rPr>
          <w:rFonts w:ascii="Times New Roman" w:eastAsiaTheme="minorEastAsia" w:hAnsi="Times New Roman" w:cs="Times New Roman"/>
          <w:sz w:val="24"/>
        </w:rPr>
      </w:pPr>
      <w:r w:rsidRPr="000E6B07">
        <w:rPr>
          <w:rFonts w:ascii="Times New Roman" w:eastAsiaTheme="minorEastAsia" w:hAnsi="Times New Roman" w:cs="Times New Roman"/>
          <w:sz w:val="24"/>
        </w:rPr>
        <w:t>σ =  the sigmoid function</w:t>
      </w:r>
    </w:p>
    <w:p w:rsidR="000E6B07" w:rsidRPr="000E6B07" w:rsidRDefault="000E6B07" w:rsidP="008E766C">
      <w:pPr>
        <w:numPr>
          <w:ilvl w:val="0"/>
          <w:numId w:val="22"/>
        </w:numPr>
        <w:tabs>
          <w:tab w:val="left" w:pos="1560"/>
        </w:tabs>
        <w:jc w:val="both"/>
        <w:rPr>
          <w:rFonts w:ascii="Times New Roman" w:eastAsiaTheme="minorEastAsia" w:hAnsi="Times New Roman" w:cs="Times New Roman"/>
          <w:sz w:val="24"/>
        </w:rPr>
      </w:pPr>
      <w:r w:rsidRPr="000E6B07">
        <w:rPr>
          <w:rFonts w:ascii="Times New Roman" w:eastAsiaTheme="minorEastAsia" w:hAnsi="Times New Roman" w:cs="Times New Roman"/>
          <w:sz w:val="24"/>
        </w:rPr>
        <w:t>outputs = the set of units in the final layer of the network</w:t>
      </w:r>
    </w:p>
    <w:p w:rsidR="000E6B07" w:rsidRDefault="00555276" w:rsidP="008E766C">
      <w:pPr>
        <w:numPr>
          <w:ilvl w:val="0"/>
          <w:numId w:val="22"/>
        </w:numPr>
        <w:tabs>
          <w:tab w:val="left" w:pos="1560"/>
        </w:tabs>
        <w:jc w:val="both"/>
        <w:rPr>
          <w:rFonts w:ascii="Times New Roman" w:eastAsiaTheme="minorEastAsia" w:hAnsi="Times New Roman" w:cs="Times New Roman"/>
          <w:sz w:val="24"/>
        </w:rPr>
      </w:pPr>
      <w:r>
        <w:rPr>
          <w:rFonts w:ascii="Times New Roman" w:eastAsiaTheme="minorEastAsia" w:hAnsi="Times New Roman" w:cs="Times New Roman"/>
          <w:sz w:val="24"/>
        </w:rPr>
        <w:t>D</w:t>
      </w:r>
      <w:r w:rsidR="000E6B07" w:rsidRPr="000E6B07">
        <w:rPr>
          <w:rFonts w:ascii="Times New Roman" w:eastAsiaTheme="minorEastAsia" w:hAnsi="Times New Roman" w:cs="Times New Roman"/>
          <w:sz w:val="24"/>
        </w:rPr>
        <w:t>ownstream(j) = the set of units whose immediate inputs include the output of unit j</w:t>
      </w:r>
    </w:p>
    <w:p w:rsidR="00555276" w:rsidRDefault="00555276" w:rsidP="00555276">
      <w:pPr>
        <w:tabs>
          <w:tab w:val="left" w:pos="1560"/>
        </w:tabs>
        <w:jc w:val="both"/>
        <w:rPr>
          <w:rFonts w:ascii="Times New Roman" w:hAnsi="Times New Roman" w:cs="Times New Roman"/>
          <w:noProof/>
          <w:color w:val="000000"/>
          <w:spacing w:val="8"/>
          <w:sz w:val="24"/>
          <w:szCs w:val="24"/>
          <w:bdr w:val="none" w:sz="0" w:space="0" w:color="auto" w:frame="1"/>
          <w:shd w:val="clear" w:color="auto" w:fill="FFFFFF"/>
          <w:lang w:eastAsia="en-IN"/>
        </w:rPr>
      </w:pPr>
      <w:r w:rsidRPr="00555276">
        <w:rPr>
          <w:rFonts w:ascii="Times New Roman" w:hAnsi="Times New Roman" w:cs="Times New Roman"/>
          <w:color w:val="000000"/>
          <w:spacing w:val="8"/>
          <w:sz w:val="24"/>
          <w:szCs w:val="24"/>
          <w:bdr w:val="none" w:sz="0" w:space="0" w:color="auto" w:frame="1"/>
          <w:shd w:val="clear" w:color="auto" w:fill="FFFFFF"/>
        </w:rPr>
        <w:t>In order to implement the stochastic gradient descent rule, we must first develop an equation for </w:t>
      </w:r>
      <m:oMath>
        <m:r>
          <w:rPr>
            <w:rFonts w:ascii="Cambria Math" w:eastAsia="Times New Roman" w:hAnsi="Times New Roman" w:cs="Times New Roman"/>
            <w:color w:val="000000"/>
            <w:spacing w:val="8"/>
            <w:sz w:val="24"/>
            <w:szCs w:val="24"/>
            <w:bdr w:val="none" w:sz="0" w:space="0" w:color="auto" w:frame="1"/>
            <w:lang w:eastAsia="en-IN"/>
          </w:rPr>
          <m:t xml:space="preserve"> </m:t>
        </m:r>
        <m:f>
          <m:fPr>
            <m:ctrlPr>
              <w:rPr>
                <w:rFonts w:ascii="Cambria Math" w:eastAsia="Times New Roman" w:hAnsi="Times New Roman" w:cs="Times New Roman"/>
                <w:i/>
                <w:color w:val="000000"/>
                <w:spacing w:val="8"/>
                <w:sz w:val="24"/>
                <w:szCs w:val="24"/>
                <w:bdr w:val="none" w:sz="0" w:space="0" w:color="auto" w:frame="1"/>
                <w:lang w:eastAsia="en-IN"/>
              </w:rPr>
            </m:ctrlPr>
          </m:fPr>
          <m:num>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Times New Roman"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E</m:t>
                </m:r>
              </m:e>
              <m:sub>
                <m:r>
                  <w:rPr>
                    <w:rFonts w:ascii="Cambria Math" w:eastAsia="Times New Roman" w:hAnsi="Cambria Math" w:cs="Times New Roman"/>
                    <w:color w:val="000000"/>
                    <w:spacing w:val="8"/>
                    <w:sz w:val="24"/>
                    <w:szCs w:val="24"/>
                    <w:bdr w:val="none" w:sz="0" w:space="0" w:color="auto" w:frame="1"/>
                    <w:lang w:eastAsia="en-IN"/>
                  </w:rPr>
                  <m:t>d</m:t>
                </m:r>
              </m:sub>
            </m:sSub>
          </m:num>
          <m:den>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Times New Roman"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w</m:t>
                </m:r>
              </m:e>
              <m:sub>
                <m:r>
                  <w:rPr>
                    <w:rFonts w:ascii="Cambria Math" w:eastAsia="Times New Roman" w:hAnsi="Cambria Math" w:cs="Times New Roman"/>
                    <w:color w:val="000000"/>
                    <w:spacing w:val="8"/>
                    <w:sz w:val="24"/>
                    <w:szCs w:val="24"/>
                    <w:bdr w:val="none" w:sz="0" w:space="0" w:color="auto" w:frame="1"/>
                    <w:lang w:eastAsia="en-IN"/>
                  </w:rPr>
                  <m:t>ji</m:t>
                </m:r>
              </m:sub>
            </m:sSub>
          </m:den>
        </m:f>
      </m:oMath>
      <w:r w:rsidRPr="00555276">
        <w:rPr>
          <w:rFonts w:ascii="Times New Roman" w:hAnsi="Times New Roman" w:cs="Times New Roman"/>
          <w:noProof/>
          <w:color w:val="000000"/>
          <w:spacing w:val="8"/>
          <w:sz w:val="24"/>
          <w:szCs w:val="24"/>
          <w:bdr w:val="none" w:sz="0" w:space="0" w:color="auto" w:frame="1"/>
          <w:shd w:val="clear" w:color="auto" w:fill="FFFFFF"/>
          <w:lang w:eastAsia="en-IN"/>
        </w:rPr>
        <w:t xml:space="preserve"> </w:t>
      </w:r>
    </w:p>
    <w:p w:rsidR="00555276" w:rsidRPr="00555276" w:rsidRDefault="00555276" w:rsidP="00555276">
      <w:pPr>
        <w:tabs>
          <w:tab w:val="left" w:pos="1560"/>
        </w:tabs>
        <w:jc w:val="both"/>
        <w:rPr>
          <w:rFonts w:ascii="Times New Roman" w:eastAsiaTheme="minorEastAsia" w:hAnsi="Times New Roman" w:cs="Times New Roman"/>
          <w:sz w:val="24"/>
          <w:szCs w:val="24"/>
        </w:rPr>
      </w:pPr>
      <w:r w:rsidRPr="00555276">
        <w:rPr>
          <w:rFonts w:ascii="Times New Roman" w:eastAsiaTheme="minorEastAsia" w:hAnsi="Times New Roman" w:cs="Times New Roman"/>
          <w:sz w:val="24"/>
          <w:szCs w:val="24"/>
        </w:rPr>
        <w:t xml:space="preserve">To begin, keep in mind that weight </w:t>
      </w:r>
      <m:oMath>
        <m:sSub>
          <m:sSubPr>
            <m:ctrlPr>
              <w:rPr>
                <w:rFonts w:ascii="Cambria Math" w:eastAsia="Times New Roman" w:hAnsi="Times New Roman"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w</m:t>
            </m:r>
          </m:e>
          <m:sub>
            <m:r>
              <w:rPr>
                <w:rFonts w:ascii="Cambria Math" w:eastAsia="Times New Roman" w:hAnsi="Cambria Math" w:cs="Times New Roman"/>
                <w:color w:val="000000"/>
                <w:spacing w:val="8"/>
                <w:sz w:val="24"/>
                <w:szCs w:val="24"/>
                <w:bdr w:val="none" w:sz="0" w:space="0" w:color="auto" w:frame="1"/>
                <w:lang w:eastAsia="en-IN"/>
              </w:rPr>
              <m:t>ji</m:t>
            </m:r>
          </m:sub>
        </m:sSub>
      </m:oMath>
      <w:r w:rsidRPr="00555276">
        <w:rPr>
          <w:rFonts w:ascii="Times New Roman" w:eastAsiaTheme="minorEastAsia" w:hAnsi="Times New Roman" w:cs="Times New Roman"/>
          <w:sz w:val="24"/>
          <w:szCs w:val="24"/>
        </w:rPr>
        <w:t xml:space="preserve"> can only affect the rest of the network via </w:t>
      </w:r>
      <m:oMath>
        <m:sSub>
          <m:sSubPr>
            <m:ctrlPr>
              <w:rPr>
                <w:rFonts w:ascii="Cambria Math" w:eastAsia="Times New Roman" w:hAnsi="Times New Roman"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net</m:t>
            </m:r>
          </m:e>
          <m:sub>
            <m:r>
              <w:rPr>
                <w:rFonts w:ascii="Cambria Math" w:eastAsia="Times New Roman" w:hAnsi="Cambria Math" w:cs="Times New Roman"/>
                <w:color w:val="000000"/>
                <w:spacing w:val="8"/>
                <w:sz w:val="24"/>
                <w:szCs w:val="24"/>
                <w:bdr w:val="none" w:sz="0" w:space="0" w:color="auto" w:frame="1"/>
                <w:lang w:eastAsia="en-IN"/>
              </w:rPr>
              <m:t xml:space="preserve">j  </m:t>
            </m:r>
          </m:sub>
        </m:sSub>
        <m:r>
          <w:rPr>
            <w:rFonts w:ascii="Cambria Math" w:eastAsia="Times New Roman" w:hAnsi="Times New Roman" w:cs="Times New Roman"/>
            <w:color w:val="000000"/>
            <w:spacing w:val="8"/>
            <w:sz w:val="24"/>
            <w:szCs w:val="24"/>
            <w:bdr w:val="none" w:sz="0" w:space="0" w:color="auto" w:frame="1"/>
            <w:lang w:eastAsia="en-IN"/>
          </w:rPr>
          <m:t>.</m:t>
        </m:r>
      </m:oMath>
      <w:r w:rsidRPr="00555276">
        <w:rPr>
          <w:rFonts w:ascii="Times New Roman" w:eastAsiaTheme="minorEastAsia" w:hAnsi="Times New Roman" w:cs="Times New Roman"/>
          <w:sz w:val="24"/>
          <w:szCs w:val="24"/>
        </w:rPr>
        <w:t xml:space="preserve"> As a result, we may write using the chain rule.</w:t>
      </w:r>
    </w:p>
    <w:p w:rsidR="00555276" w:rsidRPr="006A0817" w:rsidRDefault="00D4712E" w:rsidP="006A0817">
      <w:pPr>
        <w:tabs>
          <w:tab w:val="left" w:pos="1560"/>
        </w:tabs>
        <w:jc w:val="center"/>
        <w:rPr>
          <w:rFonts w:ascii="Cambria Math" w:eastAsiaTheme="minorEastAsia" w:hAnsi="Cambria Math" w:cs="Times New Roman"/>
          <w:b/>
          <w:color w:val="000000"/>
          <w:spacing w:val="8"/>
          <w:sz w:val="24"/>
          <w:szCs w:val="24"/>
          <w:bdr w:val="none" w:sz="0" w:space="0" w:color="auto" w:frame="1"/>
          <w:lang w:eastAsia="en-IN"/>
        </w:rPr>
      </w:pPr>
      <m:oMath>
        <m:f>
          <m:fPr>
            <m:ctrlPr>
              <w:rPr>
                <w:rFonts w:ascii="Cambria Math" w:eastAsia="Times New Roman" w:hAnsi="Cambria Math" w:cs="Times New Roman"/>
                <w:b/>
                <w:i/>
                <w:color w:val="000000"/>
                <w:spacing w:val="8"/>
                <w:sz w:val="24"/>
                <w:szCs w:val="24"/>
                <w:bdr w:val="none" w:sz="0" w:space="0" w:color="auto" w:frame="1"/>
                <w:lang w:eastAsia="en-IN"/>
              </w:rPr>
            </m:ctrlPr>
          </m:fPr>
          <m:num>
            <m:r>
              <m:rPr>
                <m:sty m:val="bi"/>
              </m:rP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b/>
                    <w:i/>
                    <w:color w:val="000000"/>
                    <w:spacing w:val="8"/>
                    <w:sz w:val="24"/>
                    <w:szCs w:val="24"/>
                    <w:bdr w:val="none" w:sz="0" w:space="0" w:color="auto" w:frame="1"/>
                    <w:lang w:eastAsia="en-IN"/>
                  </w:rPr>
                </m:ctrlPr>
              </m:sSubPr>
              <m:e>
                <m:r>
                  <m:rPr>
                    <m:sty m:val="bi"/>
                  </m:rPr>
                  <w:rPr>
                    <w:rFonts w:ascii="Cambria Math" w:eastAsia="Times New Roman" w:hAnsi="Cambria Math" w:cs="Times New Roman"/>
                    <w:color w:val="000000"/>
                    <w:spacing w:val="8"/>
                    <w:sz w:val="24"/>
                    <w:szCs w:val="24"/>
                    <w:bdr w:val="none" w:sz="0" w:space="0" w:color="auto" w:frame="1"/>
                    <w:lang w:eastAsia="en-IN"/>
                  </w:rPr>
                  <m:t>E</m:t>
                </m:r>
              </m:e>
              <m:sub>
                <m:r>
                  <m:rPr>
                    <m:sty m:val="bi"/>
                  </m:rPr>
                  <w:rPr>
                    <w:rFonts w:ascii="Cambria Math" w:eastAsia="Times New Roman" w:hAnsi="Cambria Math" w:cs="Times New Roman"/>
                    <w:color w:val="000000"/>
                    <w:spacing w:val="8"/>
                    <w:sz w:val="24"/>
                    <w:szCs w:val="24"/>
                    <w:bdr w:val="none" w:sz="0" w:space="0" w:color="auto" w:frame="1"/>
                    <w:lang w:eastAsia="en-IN"/>
                  </w:rPr>
                  <m:t>d</m:t>
                </m:r>
              </m:sub>
            </m:sSub>
          </m:num>
          <m:den>
            <m:r>
              <m:rPr>
                <m:sty m:val="bi"/>
              </m:rP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b/>
                    <w:i/>
                    <w:color w:val="000000"/>
                    <w:spacing w:val="8"/>
                    <w:sz w:val="24"/>
                    <w:szCs w:val="24"/>
                    <w:bdr w:val="none" w:sz="0" w:space="0" w:color="auto" w:frame="1"/>
                    <w:lang w:eastAsia="en-IN"/>
                  </w:rPr>
                </m:ctrlPr>
              </m:sSubPr>
              <m:e>
                <m:r>
                  <m:rPr>
                    <m:sty m:val="bi"/>
                  </m:rPr>
                  <w:rPr>
                    <w:rFonts w:ascii="Cambria Math" w:eastAsia="Times New Roman" w:hAnsi="Cambria Math" w:cs="Times New Roman"/>
                    <w:color w:val="000000"/>
                    <w:spacing w:val="8"/>
                    <w:sz w:val="24"/>
                    <w:szCs w:val="24"/>
                    <w:bdr w:val="none" w:sz="0" w:space="0" w:color="auto" w:frame="1"/>
                    <w:lang w:eastAsia="en-IN"/>
                  </w:rPr>
                  <m:t>w</m:t>
                </m:r>
              </m:e>
              <m:sub>
                <m:r>
                  <m:rPr>
                    <m:sty m:val="bi"/>
                  </m:rPr>
                  <w:rPr>
                    <w:rFonts w:ascii="Cambria Math" w:eastAsia="Times New Roman" w:hAnsi="Cambria Math" w:cs="Times New Roman"/>
                    <w:color w:val="000000"/>
                    <w:spacing w:val="8"/>
                    <w:sz w:val="24"/>
                    <w:szCs w:val="24"/>
                    <w:bdr w:val="none" w:sz="0" w:space="0" w:color="auto" w:frame="1"/>
                    <w:lang w:eastAsia="en-IN"/>
                  </w:rPr>
                  <m:t>ji</m:t>
                </m:r>
              </m:sub>
            </m:sSub>
          </m:den>
        </m:f>
        <m:r>
          <m:rPr>
            <m:sty m:val="bi"/>
          </m:rPr>
          <w:rPr>
            <w:rFonts w:ascii="Cambria Math" w:eastAsia="Times New Roman" w:hAnsi="Cambria Math" w:cs="Times New Roman"/>
            <w:color w:val="000000"/>
            <w:spacing w:val="8"/>
            <w:sz w:val="24"/>
            <w:szCs w:val="24"/>
            <w:bdr w:val="none" w:sz="0" w:space="0" w:color="auto" w:frame="1"/>
            <w:lang w:eastAsia="en-IN"/>
          </w:rPr>
          <m:t>=</m:t>
        </m:r>
        <m:f>
          <m:fPr>
            <m:ctrlPr>
              <w:rPr>
                <w:rFonts w:ascii="Cambria Math" w:eastAsia="Times New Roman" w:hAnsi="Cambria Math" w:cs="Times New Roman"/>
                <w:b/>
                <w:i/>
                <w:color w:val="000000"/>
                <w:spacing w:val="8"/>
                <w:sz w:val="24"/>
                <w:szCs w:val="24"/>
                <w:bdr w:val="none" w:sz="0" w:space="0" w:color="auto" w:frame="1"/>
                <w:lang w:eastAsia="en-IN"/>
              </w:rPr>
            </m:ctrlPr>
          </m:fPr>
          <m:num>
            <m:r>
              <m:rPr>
                <m:sty m:val="bi"/>
              </m:rP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b/>
                    <w:i/>
                    <w:color w:val="000000"/>
                    <w:spacing w:val="8"/>
                    <w:sz w:val="24"/>
                    <w:szCs w:val="24"/>
                    <w:bdr w:val="none" w:sz="0" w:space="0" w:color="auto" w:frame="1"/>
                    <w:lang w:eastAsia="en-IN"/>
                  </w:rPr>
                </m:ctrlPr>
              </m:sSubPr>
              <m:e>
                <m:r>
                  <m:rPr>
                    <m:sty m:val="bi"/>
                  </m:rPr>
                  <w:rPr>
                    <w:rFonts w:ascii="Cambria Math" w:eastAsia="Times New Roman" w:hAnsi="Cambria Math" w:cs="Times New Roman"/>
                    <w:color w:val="000000"/>
                    <w:spacing w:val="8"/>
                    <w:sz w:val="24"/>
                    <w:szCs w:val="24"/>
                    <w:bdr w:val="none" w:sz="0" w:space="0" w:color="auto" w:frame="1"/>
                    <w:lang w:eastAsia="en-IN"/>
                  </w:rPr>
                  <m:t>E</m:t>
                </m:r>
              </m:e>
              <m:sub>
                <m:r>
                  <m:rPr>
                    <m:sty m:val="bi"/>
                  </m:rPr>
                  <w:rPr>
                    <w:rFonts w:ascii="Cambria Math" w:eastAsia="Times New Roman" w:hAnsi="Cambria Math" w:cs="Times New Roman"/>
                    <w:color w:val="000000"/>
                    <w:spacing w:val="8"/>
                    <w:sz w:val="24"/>
                    <w:szCs w:val="24"/>
                    <w:bdr w:val="none" w:sz="0" w:space="0" w:color="auto" w:frame="1"/>
                    <w:lang w:eastAsia="en-IN"/>
                  </w:rPr>
                  <m:t>d</m:t>
                </m:r>
              </m:sub>
            </m:sSub>
          </m:num>
          <m:den>
            <m:r>
              <m:rPr>
                <m:sty m:val="bi"/>
              </m:rP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b/>
                    <w:i/>
                    <w:color w:val="000000"/>
                    <w:spacing w:val="8"/>
                    <w:sz w:val="24"/>
                    <w:szCs w:val="24"/>
                    <w:bdr w:val="none" w:sz="0" w:space="0" w:color="auto" w:frame="1"/>
                    <w:lang w:eastAsia="en-IN"/>
                  </w:rPr>
                </m:ctrlPr>
              </m:sSubPr>
              <m:e>
                <m:r>
                  <m:rPr>
                    <m:sty m:val="bi"/>
                  </m:rPr>
                  <w:rPr>
                    <w:rFonts w:ascii="Cambria Math" w:eastAsia="Times New Roman" w:hAnsi="Cambria Math" w:cs="Times New Roman"/>
                    <w:color w:val="000000"/>
                    <w:spacing w:val="8"/>
                    <w:sz w:val="24"/>
                    <w:szCs w:val="24"/>
                    <w:bdr w:val="none" w:sz="0" w:space="0" w:color="auto" w:frame="1"/>
                    <w:lang w:eastAsia="en-IN"/>
                  </w:rPr>
                  <m:t>net</m:t>
                </m:r>
              </m:e>
              <m:sub>
                <m:r>
                  <m:rPr>
                    <m:sty m:val="bi"/>
                  </m:rPr>
                  <w:rPr>
                    <w:rFonts w:ascii="Cambria Math" w:eastAsia="Times New Roman" w:hAnsi="Cambria Math" w:cs="Times New Roman"/>
                    <w:color w:val="000000"/>
                    <w:spacing w:val="8"/>
                    <w:sz w:val="24"/>
                    <w:szCs w:val="24"/>
                    <w:bdr w:val="none" w:sz="0" w:space="0" w:color="auto" w:frame="1"/>
                    <w:lang w:eastAsia="en-IN"/>
                  </w:rPr>
                  <m:t xml:space="preserve">j  </m:t>
                </m:r>
              </m:sub>
            </m:sSub>
          </m:den>
        </m:f>
        <m:f>
          <m:fPr>
            <m:ctrlPr>
              <w:rPr>
                <w:rFonts w:ascii="Cambria Math" w:eastAsia="Times New Roman" w:hAnsi="Cambria Math" w:cs="Times New Roman"/>
                <w:b/>
                <w:i/>
                <w:color w:val="000000"/>
                <w:spacing w:val="8"/>
                <w:sz w:val="24"/>
                <w:szCs w:val="24"/>
                <w:bdr w:val="none" w:sz="0" w:space="0" w:color="auto" w:frame="1"/>
                <w:lang w:eastAsia="en-IN"/>
              </w:rPr>
            </m:ctrlPr>
          </m:fPr>
          <m:num>
            <m:r>
              <m:rPr>
                <m:sty m:val="bi"/>
              </m:rP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b/>
                    <w:i/>
                    <w:color w:val="000000"/>
                    <w:spacing w:val="8"/>
                    <w:sz w:val="24"/>
                    <w:szCs w:val="24"/>
                    <w:bdr w:val="none" w:sz="0" w:space="0" w:color="auto" w:frame="1"/>
                    <w:lang w:eastAsia="en-IN"/>
                  </w:rPr>
                </m:ctrlPr>
              </m:sSubPr>
              <m:e>
                <m:r>
                  <m:rPr>
                    <m:sty m:val="bi"/>
                  </m:rPr>
                  <w:rPr>
                    <w:rFonts w:ascii="Cambria Math" w:eastAsia="Times New Roman" w:hAnsi="Cambria Math" w:cs="Times New Roman"/>
                    <w:color w:val="000000"/>
                    <w:spacing w:val="8"/>
                    <w:sz w:val="24"/>
                    <w:szCs w:val="24"/>
                    <w:bdr w:val="none" w:sz="0" w:space="0" w:color="auto" w:frame="1"/>
                    <w:lang w:eastAsia="en-IN"/>
                  </w:rPr>
                  <m:t>net</m:t>
                </m:r>
              </m:e>
              <m:sub>
                <m:r>
                  <m:rPr>
                    <m:sty m:val="bi"/>
                  </m:rPr>
                  <w:rPr>
                    <w:rFonts w:ascii="Cambria Math" w:eastAsia="Times New Roman" w:hAnsi="Cambria Math" w:cs="Times New Roman"/>
                    <w:color w:val="000000"/>
                    <w:spacing w:val="8"/>
                    <w:sz w:val="24"/>
                    <w:szCs w:val="24"/>
                    <w:bdr w:val="none" w:sz="0" w:space="0" w:color="auto" w:frame="1"/>
                    <w:lang w:eastAsia="en-IN"/>
                  </w:rPr>
                  <m:t xml:space="preserve">j  </m:t>
                </m:r>
              </m:sub>
            </m:sSub>
          </m:num>
          <m:den>
            <m:r>
              <m:rPr>
                <m:sty m:val="bi"/>
              </m:rP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b/>
                    <w:i/>
                    <w:color w:val="000000"/>
                    <w:spacing w:val="8"/>
                    <w:sz w:val="24"/>
                    <w:szCs w:val="24"/>
                    <w:bdr w:val="none" w:sz="0" w:space="0" w:color="auto" w:frame="1"/>
                    <w:lang w:eastAsia="en-IN"/>
                  </w:rPr>
                </m:ctrlPr>
              </m:sSubPr>
              <m:e>
                <m:r>
                  <m:rPr>
                    <m:sty m:val="bi"/>
                  </m:rPr>
                  <w:rPr>
                    <w:rFonts w:ascii="Cambria Math" w:eastAsia="Times New Roman" w:hAnsi="Cambria Math" w:cs="Times New Roman"/>
                    <w:color w:val="000000"/>
                    <w:spacing w:val="8"/>
                    <w:sz w:val="24"/>
                    <w:szCs w:val="24"/>
                    <w:bdr w:val="none" w:sz="0" w:space="0" w:color="auto" w:frame="1"/>
                    <w:lang w:eastAsia="en-IN"/>
                  </w:rPr>
                  <m:t>w</m:t>
                </m:r>
              </m:e>
              <m:sub>
                <m:r>
                  <m:rPr>
                    <m:sty m:val="bi"/>
                  </m:rPr>
                  <w:rPr>
                    <w:rFonts w:ascii="Cambria Math" w:eastAsia="Times New Roman" w:hAnsi="Cambria Math" w:cs="Times New Roman"/>
                    <w:color w:val="000000"/>
                    <w:spacing w:val="8"/>
                    <w:sz w:val="24"/>
                    <w:szCs w:val="24"/>
                    <w:bdr w:val="none" w:sz="0" w:space="0" w:color="auto" w:frame="1"/>
                    <w:lang w:eastAsia="en-IN"/>
                  </w:rPr>
                  <m:t>ji</m:t>
                </m:r>
              </m:sub>
            </m:sSub>
          </m:den>
        </m:f>
        <m:r>
          <m:rPr>
            <m:sty m:val="bi"/>
          </m:rPr>
          <w:rPr>
            <w:rFonts w:ascii="Cambria Math" w:eastAsia="Times New Roman" w:hAnsi="Cambria Math" w:cs="Times New Roman"/>
            <w:color w:val="000000"/>
            <w:spacing w:val="8"/>
            <w:sz w:val="24"/>
            <w:szCs w:val="24"/>
            <w:bdr w:val="none" w:sz="0" w:space="0" w:color="auto" w:frame="1"/>
            <w:lang w:eastAsia="en-IN"/>
          </w:rPr>
          <m:t xml:space="preserve"> </m:t>
        </m:r>
      </m:oMath>
      <w:r w:rsidR="006A0817" w:rsidRPr="006A0817">
        <w:rPr>
          <w:rFonts w:ascii="Cambria Math" w:eastAsiaTheme="minorEastAsia" w:hAnsi="Cambria Math" w:cs="Times New Roman"/>
          <w:b/>
          <w:color w:val="000000"/>
          <w:spacing w:val="8"/>
          <w:sz w:val="24"/>
          <w:szCs w:val="24"/>
          <w:bdr w:val="none" w:sz="0" w:space="0" w:color="auto" w:frame="1"/>
          <w:lang w:eastAsia="en-IN"/>
        </w:rPr>
        <w:t xml:space="preserve"> </w:t>
      </w:r>
    </w:p>
    <w:p w:rsidR="00D34E2C" w:rsidRPr="006A0817" w:rsidRDefault="00D4712E" w:rsidP="00555276">
      <w:pPr>
        <w:tabs>
          <w:tab w:val="left" w:pos="1560"/>
        </w:tabs>
        <w:jc w:val="center"/>
        <w:rPr>
          <w:rFonts w:ascii="Cambria Math" w:eastAsiaTheme="minorEastAsia" w:hAnsi="Cambria Math" w:cs="Times New Roman"/>
          <w:b/>
          <w:sz w:val="24"/>
        </w:rPr>
      </w:pPr>
      <m:oMath>
        <m:f>
          <m:fPr>
            <m:ctrlPr>
              <w:rPr>
                <w:rFonts w:ascii="Cambria Math" w:eastAsia="Times New Roman" w:hAnsi="Cambria Math" w:cs="Times New Roman"/>
                <w:b/>
                <w:i/>
                <w:color w:val="000000"/>
                <w:spacing w:val="8"/>
                <w:sz w:val="24"/>
                <w:szCs w:val="24"/>
                <w:bdr w:val="none" w:sz="0" w:space="0" w:color="auto" w:frame="1"/>
                <w:lang w:eastAsia="en-IN"/>
              </w:rPr>
            </m:ctrlPr>
          </m:fPr>
          <m:num>
            <m:r>
              <m:rPr>
                <m:sty m:val="bi"/>
              </m:rP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b/>
                    <w:i/>
                    <w:color w:val="000000"/>
                    <w:spacing w:val="8"/>
                    <w:sz w:val="24"/>
                    <w:szCs w:val="24"/>
                    <w:bdr w:val="none" w:sz="0" w:space="0" w:color="auto" w:frame="1"/>
                    <w:lang w:eastAsia="en-IN"/>
                  </w:rPr>
                </m:ctrlPr>
              </m:sSubPr>
              <m:e>
                <m:r>
                  <m:rPr>
                    <m:sty m:val="bi"/>
                  </m:rPr>
                  <w:rPr>
                    <w:rFonts w:ascii="Cambria Math" w:eastAsia="Times New Roman" w:hAnsi="Cambria Math" w:cs="Times New Roman"/>
                    <w:color w:val="000000"/>
                    <w:spacing w:val="8"/>
                    <w:sz w:val="24"/>
                    <w:szCs w:val="24"/>
                    <w:bdr w:val="none" w:sz="0" w:space="0" w:color="auto" w:frame="1"/>
                    <w:lang w:eastAsia="en-IN"/>
                  </w:rPr>
                  <m:t>E</m:t>
                </m:r>
              </m:e>
              <m:sub>
                <m:r>
                  <m:rPr>
                    <m:sty m:val="bi"/>
                  </m:rPr>
                  <w:rPr>
                    <w:rFonts w:ascii="Cambria Math" w:eastAsia="Times New Roman" w:hAnsi="Cambria Math" w:cs="Times New Roman"/>
                    <w:color w:val="000000"/>
                    <w:spacing w:val="8"/>
                    <w:sz w:val="24"/>
                    <w:szCs w:val="24"/>
                    <w:bdr w:val="none" w:sz="0" w:space="0" w:color="auto" w:frame="1"/>
                    <w:lang w:eastAsia="en-IN"/>
                  </w:rPr>
                  <m:t>d</m:t>
                </m:r>
              </m:sub>
            </m:sSub>
          </m:num>
          <m:den>
            <m:r>
              <m:rPr>
                <m:sty m:val="bi"/>
              </m:rP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b/>
                    <w:i/>
                    <w:color w:val="000000"/>
                    <w:spacing w:val="8"/>
                    <w:sz w:val="24"/>
                    <w:szCs w:val="24"/>
                    <w:bdr w:val="none" w:sz="0" w:space="0" w:color="auto" w:frame="1"/>
                    <w:lang w:eastAsia="en-IN"/>
                  </w:rPr>
                </m:ctrlPr>
              </m:sSubPr>
              <m:e>
                <m:r>
                  <m:rPr>
                    <m:sty m:val="bi"/>
                  </m:rPr>
                  <w:rPr>
                    <w:rFonts w:ascii="Cambria Math" w:eastAsia="Times New Roman" w:hAnsi="Cambria Math" w:cs="Times New Roman"/>
                    <w:color w:val="000000"/>
                    <w:spacing w:val="8"/>
                    <w:sz w:val="24"/>
                    <w:szCs w:val="24"/>
                    <w:bdr w:val="none" w:sz="0" w:space="0" w:color="auto" w:frame="1"/>
                    <w:lang w:eastAsia="en-IN"/>
                  </w:rPr>
                  <m:t>w</m:t>
                </m:r>
              </m:e>
              <m:sub>
                <m:r>
                  <m:rPr>
                    <m:sty m:val="bi"/>
                  </m:rPr>
                  <w:rPr>
                    <w:rFonts w:ascii="Cambria Math" w:eastAsia="Times New Roman" w:hAnsi="Cambria Math" w:cs="Times New Roman"/>
                    <w:color w:val="000000"/>
                    <w:spacing w:val="8"/>
                    <w:sz w:val="24"/>
                    <w:szCs w:val="24"/>
                    <w:bdr w:val="none" w:sz="0" w:space="0" w:color="auto" w:frame="1"/>
                    <w:lang w:eastAsia="en-IN"/>
                  </w:rPr>
                  <m:t>ji</m:t>
                </m:r>
              </m:sub>
            </m:sSub>
          </m:den>
        </m:f>
        <m:r>
          <m:rPr>
            <m:sty m:val="bi"/>
          </m:rPr>
          <w:rPr>
            <w:rFonts w:ascii="Cambria Math" w:eastAsia="Times New Roman" w:hAnsi="Cambria Math" w:cs="Times New Roman"/>
            <w:color w:val="000000"/>
            <w:spacing w:val="8"/>
            <w:sz w:val="24"/>
            <w:szCs w:val="24"/>
            <w:bdr w:val="none" w:sz="0" w:space="0" w:color="auto" w:frame="1"/>
            <w:lang w:eastAsia="en-IN"/>
          </w:rPr>
          <m:t>=</m:t>
        </m:r>
        <m:f>
          <m:fPr>
            <m:ctrlPr>
              <w:rPr>
                <w:rFonts w:ascii="Cambria Math" w:eastAsia="Times New Roman" w:hAnsi="Cambria Math" w:cs="Times New Roman"/>
                <w:b/>
                <w:i/>
                <w:color w:val="000000"/>
                <w:spacing w:val="8"/>
                <w:sz w:val="24"/>
                <w:szCs w:val="24"/>
                <w:bdr w:val="none" w:sz="0" w:space="0" w:color="auto" w:frame="1"/>
                <w:lang w:eastAsia="en-IN"/>
              </w:rPr>
            </m:ctrlPr>
          </m:fPr>
          <m:num>
            <m:r>
              <m:rPr>
                <m:sty m:val="bi"/>
              </m:rP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b/>
                    <w:i/>
                    <w:color w:val="000000"/>
                    <w:spacing w:val="8"/>
                    <w:sz w:val="24"/>
                    <w:szCs w:val="24"/>
                    <w:bdr w:val="none" w:sz="0" w:space="0" w:color="auto" w:frame="1"/>
                    <w:lang w:eastAsia="en-IN"/>
                  </w:rPr>
                </m:ctrlPr>
              </m:sSubPr>
              <m:e>
                <m:r>
                  <m:rPr>
                    <m:sty m:val="bi"/>
                  </m:rPr>
                  <w:rPr>
                    <w:rFonts w:ascii="Cambria Math" w:eastAsia="Times New Roman" w:hAnsi="Cambria Math" w:cs="Times New Roman"/>
                    <w:color w:val="000000"/>
                    <w:spacing w:val="8"/>
                    <w:sz w:val="24"/>
                    <w:szCs w:val="24"/>
                    <w:bdr w:val="none" w:sz="0" w:space="0" w:color="auto" w:frame="1"/>
                    <w:lang w:eastAsia="en-IN"/>
                  </w:rPr>
                  <m:t>E</m:t>
                </m:r>
              </m:e>
              <m:sub>
                <m:r>
                  <m:rPr>
                    <m:sty m:val="bi"/>
                  </m:rPr>
                  <w:rPr>
                    <w:rFonts w:ascii="Cambria Math" w:eastAsia="Times New Roman" w:hAnsi="Cambria Math" w:cs="Times New Roman"/>
                    <w:color w:val="000000"/>
                    <w:spacing w:val="8"/>
                    <w:sz w:val="24"/>
                    <w:szCs w:val="24"/>
                    <w:bdr w:val="none" w:sz="0" w:space="0" w:color="auto" w:frame="1"/>
                    <w:lang w:eastAsia="en-IN"/>
                  </w:rPr>
                  <m:t>d</m:t>
                </m:r>
              </m:sub>
            </m:sSub>
          </m:num>
          <m:den>
            <m:r>
              <m:rPr>
                <m:sty m:val="bi"/>
              </m:rP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b/>
                    <w:i/>
                    <w:color w:val="000000"/>
                    <w:spacing w:val="8"/>
                    <w:sz w:val="24"/>
                    <w:szCs w:val="24"/>
                    <w:bdr w:val="none" w:sz="0" w:space="0" w:color="auto" w:frame="1"/>
                    <w:lang w:eastAsia="en-IN"/>
                  </w:rPr>
                </m:ctrlPr>
              </m:sSubPr>
              <m:e>
                <m:r>
                  <m:rPr>
                    <m:sty m:val="bi"/>
                  </m:rPr>
                  <w:rPr>
                    <w:rFonts w:ascii="Cambria Math" w:eastAsia="Times New Roman" w:hAnsi="Cambria Math" w:cs="Times New Roman"/>
                    <w:color w:val="000000"/>
                    <w:spacing w:val="8"/>
                    <w:sz w:val="24"/>
                    <w:szCs w:val="24"/>
                    <w:bdr w:val="none" w:sz="0" w:space="0" w:color="auto" w:frame="1"/>
                    <w:lang w:eastAsia="en-IN"/>
                  </w:rPr>
                  <m:t>net</m:t>
                </m:r>
              </m:e>
              <m:sub>
                <m:r>
                  <m:rPr>
                    <m:sty m:val="bi"/>
                  </m:rPr>
                  <w:rPr>
                    <w:rFonts w:ascii="Cambria Math" w:eastAsia="Times New Roman" w:hAnsi="Cambria Math" w:cs="Times New Roman"/>
                    <w:color w:val="000000"/>
                    <w:spacing w:val="8"/>
                    <w:sz w:val="24"/>
                    <w:szCs w:val="24"/>
                    <w:bdr w:val="none" w:sz="0" w:space="0" w:color="auto" w:frame="1"/>
                    <w:lang w:eastAsia="en-IN"/>
                  </w:rPr>
                  <m:t xml:space="preserve">j  </m:t>
                </m:r>
              </m:sub>
            </m:sSub>
          </m:den>
        </m:f>
        <m:r>
          <m:rPr>
            <m:sty m:val="bi"/>
          </m:rPr>
          <w:rPr>
            <w:rFonts w:ascii="Cambria Math" w:eastAsia="Times New Roman" w:hAnsi="Cambria Math" w:cs="Times New Roman"/>
            <w:color w:val="000000"/>
            <w:spacing w:val="8"/>
            <w:sz w:val="24"/>
            <w:szCs w:val="24"/>
            <w:bdr w:val="none" w:sz="0" w:space="0" w:color="auto" w:frame="1"/>
            <w:lang w:eastAsia="en-IN"/>
          </w:rPr>
          <m:t xml:space="preserve"> </m:t>
        </m:r>
        <m:sSub>
          <m:sSubPr>
            <m:ctrlPr>
              <w:rPr>
                <w:rFonts w:ascii="Cambria Math" w:eastAsia="Times New Roman" w:hAnsi="Cambria Math" w:cs="Times New Roman"/>
                <w:b/>
                <w:i/>
                <w:color w:val="000000"/>
                <w:spacing w:val="8"/>
                <w:sz w:val="24"/>
                <w:szCs w:val="24"/>
                <w:bdr w:val="none" w:sz="0" w:space="0" w:color="auto" w:frame="1"/>
                <w:lang w:eastAsia="en-IN"/>
              </w:rPr>
            </m:ctrlPr>
          </m:sSubPr>
          <m:e>
            <m:r>
              <m:rPr>
                <m:sty m:val="bi"/>
              </m:rPr>
              <w:rPr>
                <w:rFonts w:ascii="Cambria Math" w:eastAsia="Times New Roman" w:hAnsi="Cambria Math" w:cs="Times New Roman"/>
                <w:color w:val="000000"/>
                <w:spacing w:val="8"/>
                <w:sz w:val="24"/>
                <w:szCs w:val="24"/>
                <w:bdr w:val="none" w:sz="0" w:space="0" w:color="auto" w:frame="1"/>
                <w:lang w:eastAsia="en-IN"/>
              </w:rPr>
              <m:t>x</m:t>
            </m:r>
          </m:e>
          <m:sub>
            <m:r>
              <m:rPr>
                <m:sty m:val="bi"/>
              </m:rPr>
              <w:rPr>
                <w:rFonts w:ascii="Cambria Math" w:eastAsia="Times New Roman" w:hAnsi="Cambria Math" w:cs="Times New Roman"/>
                <w:color w:val="000000"/>
                <w:spacing w:val="8"/>
                <w:sz w:val="24"/>
                <w:szCs w:val="24"/>
                <w:bdr w:val="none" w:sz="0" w:space="0" w:color="auto" w:frame="1"/>
                <w:lang w:eastAsia="en-IN"/>
              </w:rPr>
              <m:t>ji</m:t>
            </m:r>
          </m:sub>
        </m:sSub>
      </m:oMath>
      <w:r w:rsidR="006A0817" w:rsidRPr="006A0817">
        <w:rPr>
          <w:rFonts w:ascii="Cambria Math" w:eastAsiaTheme="minorEastAsia" w:hAnsi="Cambria Math" w:cs="Times New Roman"/>
          <w:b/>
          <w:color w:val="000000"/>
          <w:spacing w:val="8"/>
          <w:sz w:val="24"/>
          <w:szCs w:val="24"/>
          <w:bdr w:val="none" w:sz="0" w:space="0" w:color="auto" w:frame="1"/>
          <w:lang w:eastAsia="en-IN"/>
        </w:rPr>
        <w:t xml:space="preserve">    </w:t>
      </w:r>
      <w:proofErr w:type="gramStart"/>
      <w:r w:rsidR="006A0817" w:rsidRPr="006A0817">
        <w:rPr>
          <w:rFonts w:ascii="Cambria Math" w:eastAsiaTheme="minorEastAsia" w:hAnsi="Cambria Math" w:cs="Times New Roman"/>
          <w:b/>
          <w:color w:val="000000"/>
          <w:spacing w:val="8"/>
          <w:sz w:val="24"/>
          <w:szCs w:val="24"/>
          <w:bdr w:val="none" w:sz="0" w:space="0" w:color="auto" w:frame="1"/>
          <w:lang w:eastAsia="en-IN"/>
        </w:rPr>
        <w:t>.....(</w:t>
      </w:r>
      <w:proofErr w:type="gramEnd"/>
      <w:r w:rsidR="006A0817" w:rsidRPr="006A0817">
        <w:rPr>
          <w:rFonts w:ascii="Cambria Math" w:eastAsiaTheme="minorEastAsia" w:hAnsi="Cambria Math" w:cs="Times New Roman"/>
          <w:b/>
          <w:color w:val="000000"/>
          <w:spacing w:val="8"/>
          <w:sz w:val="24"/>
          <w:szCs w:val="24"/>
          <w:bdr w:val="none" w:sz="0" w:space="0" w:color="auto" w:frame="1"/>
          <w:lang w:eastAsia="en-IN"/>
        </w:rPr>
        <w:t>3)</w:t>
      </w:r>
    </w:p>
    <w:p w:rsidR="006A0817" w:rsidRPr="006A0817" w:rsidRDefault="006A0817" w:rsidP="006A0817">
      <w:pPr>
        <w:tabs>
          <w:tab w:val="left" w:pos="1560"/>
        </w:tabs>
        <w:jc w:val="both"/>
        <w:rPr>
          <w:rFonts w:ascii="Times New Roman" w:eastAsiaTheme="minorEastAsia" w:hAnsi="Times New Roman" w:cs="Times New Roman"/>
          <w:b/>
          <w:sz w:val="24"/>
          <w:szCs w:val="24"/>
        </w:rPr>
      </w:pPr>
      <w:r w:rsidRPr="006A0817">
        <w:rPr>
          <w:rFonts w:ascii="Times New Roman" w:hAnsi="Times New Roman" w:cs="Times New Roman"/>
          <w:color w:val="000000"/>
          <w:spacing w:val="8"/>
          <w:sz w:val="24"/>
          <w:szCs w:val="24"/>
          <w:bdr w:val="none" w:sz="0" w:space="0" w:color="auto" w:frame="1"/>
          <w:shd w:val="clear" w:color="auto" w:fill="FFFFFF"/>
        </w:rPr>
        <w:t>Our final objective is to construct a suitable expression for </w:t>
      </w:r>
      <m:oMath>
        <m:f>
          <m:fPr>
            <m:ctrlPr>
              <w:rPr>
                <w:rFonts w:ascii="Cambria Math" w:eastAsia="Times New Roman" w:hAnsi="Times New Roman" w:cs="Times New Roman"/>
                <w:i/>
                <w:color w:val="000000"/>
                <w:spacing w:val="8"/>
                <w:sz w:val="24"/>
                <w:szCs w:val="24"/>
                <w:bdr w:val="none" w:sz="0" w:space="0" w:color="auto" w:frame="1"/>
                <w:lang w:eastAsia="en-IN"/>
              </w:rPr>
            </m:ctrlPr>
          </m:fPr>
          <m:num>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Times New Roman"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E</m:t>
                </m:r>
              </m:e>
              <m:sub>
                <m:r>
                  <w:rPr>
                    <w:rFonts w:ascii="Cambria Math" w:eastAsia="Times New Roman" w:hAnsi="Cambria Math" w:cs="Times New Roman"/>
                    <w:color w:val="000000"/>
                    <w:spacing w:val="8"/>
                    <w:sz w:val="24"/>
                    <w:szCs w:val="24"/>
                    <w:bdr w:val="none" w:sz="0" w:space="0" w:color="auto" w:frame="1"/>
                    <w:lang w:eastAsia="en-IN"/>
                  </w:rPr>
                  <m:t>d</m:t>
                </m:r>
              </m:sub>
            </m:sSub>
          </m:num>
          <m:den>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Times New Roman"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net</m:t>
                </m:r>
              </m:e>
              <m:sub>
                <m:r>
                  <w:rPr>
                    <w:rFonts w:ascii="Cambria Math" w:eastAsia="Times New Roman" w:hAnsi="Cambria Math" w:cs="Times New Roman"/>
                    <w:color w:val="000000"/>
                    <w:spacing w:val="8"/>
                    <w:sz w:val="24"/>
                    <w:szCs w:val="24"/>
                    <w:bdr w:val="none" w:sz="0" w:space="0" w:color="auto" w:frame="1"/>
                    <w:lang w:eastAsia="en-IN"/>
                  </w:rPr>
                  <m:t>j</m:t>
                </m:r>
                <m:r>
                  <w:rPr>
                    <w:rFonts w:ascii="Cambria Math" w:eastAsia="Times New Roman" w:hAnsi="Times New Roman" w:cs="Times New Roman"/>
                    <w:color w:val="000000"/>
                    <w:spacing w:val="8"/>
                    <w:sz w:val="24"/>
                    <w:szCs w:val="24"/>
                    <w:bdr w:val="none" w:sz="0" w:space="0" w:color="auto" w:frame="1"/>
                    <w:lang w:eastAsia="en-IN"/>
                  </w:rPr>
                  <m:t xml:space="preserve">  </m:t>
                </m:r>
              </m:sub>
            </m:sSub>
          </m:den>
        </m:f>
      </m:oMath>
      <w:r w:rsidRPr="006A0817">
        <w:rPr>
          <w:rFonts w:ascii="Times New Roman" w:hAnsi="Times New Roman" w:cs="Times New Roman"/>
          <w:color w:val="000000"/>
          <w:spacing w:val="8"/>
          <w:sz w:val="24"/>
          <w:szCs w:val="24"/>
          <w:bdr w:val="none" w:sz="0" w:space="0" w:color="auto" w:frame="1"/>
          <w:shd w:val="clear" w:color="auto" w:fill="FFFFFF"/>
        </w:rPr>
        <w:t> given the above equation.</w:t>
      </w:r>
    </w:p>
    <w:p w:rsidR="006A0817" w:rsidRPr="006A0817" w:rsidRDefault="006A0817" w:rsidP="00A932E4">
      <w:pPr>
        <w:tabs>
          <w:tab w:val="left" w:pos="1560"/>
        </w:tabs>
        <w:jc w:val="both"/>
        <w:rPr>
          <w:rFonts w:ascii="Times New Roman" w:eastAsiaTheme="minorEastAsia" w:hAnsi="Times New Roman" w:cs="Times New Roman"/>
          <w:sz w:val="24"/>
        </w:rPr>
      </w:pPr>
      <w:r w:rsidRPr="006A0817">
        <w:rPr>
          <w:rFonts w:ascii="Times New Roman" w:eastAsiaTheme="minorEastAsia" w:hAnsi="Times New Roman" w:cs="Times New Roman"/>
          <w:sz w:val="24"/>
        </w:rPr>
        <w:t>We investigate two scenarios in turn: one in which unit j is a network output unit, and another in which unit j is an internal unit.</w:t>
      </w:r>
    </w:p>
    <w:p w:rsidR="006A0817" w:rsidRDefault="006A0817" w:rsidP="00A932E4">
      <w:pPr>
        <w:tabs>
          <w:tab w:val="left" w:pos="1560"/>
        </w:tabs>
        <w:jc w:val="both"/>
        <w:rPr>
          <w:rFonts w:ascii="Times New Roman" w:eastAsiaTheme="minorEastAsia" w:hAnsi="Times New Roman" w:cs="Times New Roman"/>
          <w:b/>
          <w:sz w:val="24"/>
        </w:rPr>
      </w:pPr>
      <w:r>
        <w:rPr>
          <w:rFonts w:ascii="Times New Roman" w:eastAsiaTheme="minorEastAsia" w:hAnsi="Times New Roman" w:cs="Times New Roman"/>
          <w:b/>
          <w:sz w:val="24"/>
        </w:rPr>
        <w:t>Case1: Training Rule for Output unit weights</w:t>
      </w:r>
    </w:p>
    <w:p w:rsidR="006A0817" w:rsidRPr="006A0817" w:rsidRDefault="00D4712E" w:rsidP="00A932E4">
      <w:pPr>
        <w:tabs>
          <w:tab w:val="left" w:pos="1560"/>
        </w:tabs>
        <w:jc w:val="both"/>
        <w:rPr>
          <w:rFonts w:ascii="Times New Roman" w:eastAsiaTheme="minorEastAsia" w:hAnsi="Times New Roman" w:cs="Times New Roman"/>
          <w:sz w:val="24"/>
        </w:rPr>
      </w:pPr>
      <m:oMath>
        <m:sSub>
          <m:sSubPr>
            <m:ctrlPr>
              <w:rPr>
                <w:rFonts w:ascii="Cambria Math" w:eastAsia="Times New Roman" w:hAnsi="Times New Roman"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w</m:t>
            </m:r>
          </m:e>
          <m:sub>
            <m:r>
              <w:rPr>
                <w:rFonts w:ascii="Cambria Math" w:eastAsia="Times New Roman" w:hAnsi="Cambria Math" w:cs="Times New Roman"/>
                <w:color w:val="000000"/>
                <w:spacing w:val="8"/>
                <w:sz w:val="24"/>
                <w:szCs w:val="24"/>
                <w:bdr w:val="none" w:sz="0" w:space="0" w:color="auto" w:frame="1"/>
                <w:lang w:eastAsia="en-IN"/>
              </w:rPr>
              <m:t>ji</m:t>
            </m:r>
          </m:sub>
        </m:sSub>
      </m:oMath>
      <w:proofErr w:type="gramStart"/>
      <w:r w:rsidR="006A0817" w:rsidRPr="006A0817">
        <w:rPr>
          <w:rFonts w:ascii="Times New Roman" w:eastAsiaTheme="minorEastAsia" w:hAnsi="Times New Roman" w:cs="Times New Roman"/>
          <w:sz w:val="24"/>
        </w:rPr>
        <w:t>can</w:t>
      </w:r>
      <w:proofErr w:type="gramEnd"/>
      <w:r w:rsidR="006A0817" w:rsidRPr="006A0817">
        <w:rPr>
          <w:rFonts w:ascii="Times New Roman" w:eastAsiaTheme="minorEastAsia" w:hAnsi="Times New Roman" w:cs="Times New Roman"/>
          <w:sz w:val="24"/>
        </w:rPr>
        <w:t xml:space="preserve"> only impact the rest of the network through </w:t>
      </w:r>
      <m:oMath>
        <m:sSub>
          <m:sSubPr>
            <m:ctrlPr>
              <w:rPr>
                <w:rFonts w:ascii="Cambria Math" w:eastAsia="Times New Roman" w:hAnsi="Times New Roman"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net</m:t>
            </m:r>
          </m:e>
          <m:sub>
            <m:r>
              <w:rPr>
                <w:rFonts w:ascii="Cambria Math" w:eastAsia="Times New Roman" w:hAnsi="Cambria Math" w:cs="Times New Roman"/>
                <w:color w:val="000000"/>
                <w:spacing w:val="8"/>
                <w:sz w:val="24"/>
                <w:szCs w:val="24"/>
                <w:bdr w:val="none" w:sz="0" w:space="0" w:color="auto" w:frame="1"/>
                <w:lang w:eastAsia="en-IN"/>
              </w:rPr>
              <m:t>j</m:t>
            </m:r>
            <m:r>
              <w:rPr>
                <w:rFonts w:ascii="Cambria Math" w:eastAsia="Times New Roman" w:hAnsi="Times New Roman" w:cs="Times New Roman"/>
                <w:color w:val="000000"/>
                <w:spacing w:val="8"/>
                <w:sz w:val="24"/>
                <w:szCs w:val="24"/>
                <w:bdr w:val="none" w:sz="0" w:space="0" w:color="auto" w:frame="1"/>
                <w:lang w:eastAsia="en-IN"/>
              </w:rPr>
              <m:t xml:space="preserve">  </m:t>
            </m:r>
          </m:sub>
        </m:sSub>
      </m:oMath>
      <w:r w:rsidR="006A0817" w:rsidRPr="006A0817">
        <w:rPr>
          <w:rFonts w:ascii="Times New Roman" w:eastAsiaTheme="minorEastAsia" w:hAnsi="Times New Roman" w:cs="Times New Roman"/>
          <w:sz w:val="24"/>
        </w:rPr>
        <w:t xml:space="preserve">, and </w:t>
      </w:r>
      <m:oMath>
        <m:sSub>
          <m:sSubPr>
            <m:ctrlPr>
              <w:rPr>
                <w:rFonts w:ascii="Cambria Math" w:eastAsia="Times New Roman" w:hAnsi="Times New Roman"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net</m:t>
            </m:r>
          </m:e>
          <m:sub>
            <m:r>
              <w:rPr>
                <w:rFonts w:ascii="Cambria Math" w:eastAsia="Times New Roman" w:hAnsi="Cambria Math" w:cs="Times New Roman"/>
                <w:color w:val="000000"/>
                <w:spacing w:val="8"/>
                <w:sz w:val="24"/>
                <w:szCs w:val="24"/>
                <w:bdr w:val="none" w:sz="0" w:space="0" w:color="auto" w:frame="1"/>
                <w:lang w:eastAsia="en-IN"/>
              </w:rPr>
              <m:t>j</m:t>
            </m:r>
            <m:r>
              <w:rPr>
                <w:rFonts w:ascii="Cambria Math" w:eastAsia="Times New Roman" w:hAnsi="Times New Roman" w:cs="Times New Roman"/>
                <w:color w:val="000000"/>
                <w:spacing w:val="8"/>
                <w:sz w:val="24"/>
                <w:szCs w:val="24"/>
                <w:bdr w:val="none" w:sz="0" w:space="0" w:color="auto" w:frame="1"/>
                <w:lang w:eastAsia="en-IN"/>
              </w:rPr>
              <m:t xml:space="preserve">  </m:t>
            </m:r>
          </m:sub>
        </m:sSub>
      </m:oMath>
      <w:r w:rsidR="006A0817" w:rsidRPr="006A0817">
        <w:rPr>
          <w:rFonts w:ascii="Times New Roman" w:eastAsiaTheme="minorEastAsia" w:hAnsi="Times New Roman" w:cs="Times New Roman"/>
          <w:sz w:val="24"/>
        </w:rPr>
        <w:t xml:space="preserve"> can only influence the rest of the network through </w:t>
      </w:r>
      <m:oMath>
        <m:sSub>
          <m:sSubPr>
            <m:ctrlPr>
              <w:rPr>
                <w:rFonts w:ascii="Cambria Math" w:eastAsia="Times New Roman" w:hAnsi="Times New Roman"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o</m:t>
            </m:r>
          </m:e>
          <m:sub>
            <m:r>
              <w:rPr>
                <w:rFonts w:ascii="Cambria Math" w:eastAsia="Times New Roman" w:hAnsi="Cambria Math" w:cs="Times New Roman"/>
                <w:color w:val="000000"/>
                <w:spacing w:val="8"/>
                <w:sz w:val="24"/>
                <w:szCs w:val="24"/>
                <w:bdr w:val="none" w:sz="0" w:space="0" w:color="auto" w:frame="1"/>
                <w:lang w:eastAsia="en-IN"/>
              </w:rPr>
              <m:t>j</m:t>
            </m:r>
          </m:sub>
        </m:sSub>
      </m:oMath>
      <w:r w:rsidR="006A0817" w:rsidRPr="006A0817">
        <w:rPr>
          <w:rFonts w:ascii="Times New Roman" w:eastAsiaTheme="minorEastAsia" w:hAnsi="Times New Roman" w:cs="Times New Roman"/>
          <w:sz w:val="24"/>
        </w:rPr>
        <w:t>. As a result, we may use the chain rule to write again</w:t>
      </w:r>
    </w:p>
    <w:p w:rsidR="00932359" w:rsidRPr="006A0817" w:rsidRDefault="00D4712E" w:rsidP="00FA539A">
      <w:pPr>
        <w:tabs>
          <w:tab w:val="left" w:pos="1560"/>
        </w:tabs>
        <w:jc w:val="center"/>
        <w:rPr>
          <w:rFonts w:ascii="Times New Roman" w:eastAsiaTheme="minorEastAsia" w:hAnsi="Times New Roman" w:cs="Times New Roman"/>
          <w:sz w:val="24"/>
        </w:rPr>
      </w:pPr>
      <m:oMath>
        <m:f>
          <m:fPr>
            <m:ctrlPr>
              <w:rPr>
                <w:rFonts w:ascii="Cambria Math" w:eastAsia="Times New Roman" w:hAnsi="Cambria Math" w:cs="Times New Roman"/>
                <w:i/>
                <w:color w:val="000000"/>
                <w:spacing w:val="8"/>
                <w:sz w:val="24"/>
                <w:szCs w:val="24"/>
                <w:bdr w:val="none" w:sz="0" w:space="0" w:color="auto" w:frame="1"/>
                <w:lang w:eastAsia="en-IN"/>
              </w:rPr>
            </m:ctrlPr>
          </m:fPr>
          <m:num>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E</m:t>
                </m:r>
              </m:e>
              <m:sub>
                <m:r>
                  <w:rPr>
                    <w:rFonts w:ascii="Cambria Math" w:eastAsia="Times New Roman" w:hAnsi="Cambria Math" w:cs="Times New Roman"/>
                    <w:color w:val="000000"/>
                    <w:spacing w:val="8"/>
                    <w:sz w:val="24"/>
                    <w:szCs w:val="24"/>
                    <w:bdr w:val="none" w:sz="0" w:space="0" w:color="auto" w:frame="1"/>
                    <w:lang w:eastAsia="en-IN"/>
                  </w:rPr>
                  <m:t>d</m:t>
                </m:r>
              </m:sub>
            </m:sSub>
          </m:num>
          <m:den>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net</m:t>
                </m:r>
              </m:e>
              <m:sub>
                <m:r>
                  <w:rPr>
                    <w:rFonts w:ascii="Cambria Math" w:eastAsia="Times New Roman" w:hAnsi="Cambria Math" w:cs="Times New Roman"/>
                    <w:color w:val="000000"/>
                    <w:spacing w:val="8"/>
                    <w:sz w:val="24"/>
                    <w:szCs w:val="24"/>
                    <w:bdr w:val="none" w:sz="0" w:space="0" w:color="auto" w:frame="1"/>
                    <w:lang w:eastAsia="en-IN"/>
                  </w:rPr>
                  <m:t>j</m:t>
                </m:r>
              </m:sub>
            </m:sSub>
          </m:den>
        </m:f>
        <m:r>
          <w:rPr>
            <w:rFonts w:ascii="Cambria Math" w:eastAsia="Times New Roman" w:hAnsi="Cambria Math" w:cs="Times New Roman"/>
            <w:color w:val="000000"/>
            <w:spacing w:val="8"/>
            <w:sz w:val="24"/>
            <w:szCs w:val="24"/>
            <w:bdr w:val="none" w:sz="0" w:space="0" w:color="auto" w:frame="1"/>
            <w:lang w:eastAsia="en-IN"/>
          </w:rPr>
          <m:t>=</m:t>
        </m:r>
        <m:f>
          <m:fPr>
            <m:ctrlPr>
              <w:rPr>
                <w:rFonts w:ascii="Cambria Math" w:eastAsia="Times New Roman" w:hAnsi="Cambria Math" w:cs="Times New Roman"/>
                <w:i/>
                <w:color w:val="000000"/>
                <w:spacing w:val="8"/>
                <w:sz w:val="24"/>
                <w:szCs w:val="24"/>
                <w:bdr w:val="none" w:sz="0" w:space="0" w:color="auto" w:frame="1"/>
                <w:lang w:eastAsia="en-IN"/>
              </w:rPr>
            </m:ctrlPr>
          </m:fPr>
          <m:num>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E</m:t>
                </m:r>
              </m:e>
              <m:sub>
                <m:r>
                  <w:rPr>
                    <w:rFonts w:ascii="Cambria Math" w:eastAsia="Times New Roman" w:hAnsi="Cambria Math" w:cs="Times New Roman"/>
                    <w:color w:val="000000"/>
                    <w:spacing w:val="8"/>
                    <w:sz w:val="24"/>
                    <w:szCs w:val="24"/>
                    <w:bdr w:val="none" w:sz="0" w:space="0" w:color="auto" w:frame="1"/>
                    <w:lang w:eastAsia="en-IN"/>
                  </w:rPr>
                  <m:t>d</m:t>
                </m:r>
              </m:sub>
            </m:sSub>
          </m:num>
          <m:den>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o</m:t>
                </m:r>
              </m:e>
              <m:sub>
                <m:r>
                  <w:rPr>
                    <w:rFonts w:ascii="Cambria Math" w:eastAsia="Times New Roman" w:hAnsi="Cambria Math" w:cs="Times New Roman"/>
                    <w:color w:val="000000"/>
                    <w:spacing w:val="8"/>
                    <w:sz w:val="24"/>
                    <w:szCs w:val="24"/>
                    <w:bdr w:val="none" w:sz="0" w:space="0" w:color="auto" w:frame="1"/>
                    <w:lang w:eastAsia="en-IN"/>
                  </w:rPr>
                  <m:t xml:space="preserve">j  </m:t>
                </m:r>
              </m:sub>
            </m:sSub>
          </m:den>
        </m:f>
        <m:f>
          <m:fPr>
            <m:ctrlPr>
              <w:rPr>
                <w:rFonts w:ascii="Cambria Math" w:eastAsia="Times New Roman" w:hAnsi="Cambria Math" w:cs="Times New Roman"/>
                <w:i/>
                <w:color w:val="000000"/>
                <w:spacing w:val="8"/>
                <w:sz w:val="24"/>
                <w:szCs w:val="24"/>
                <w:bdr w:val="none" w:sz="0" w:space="0" w:color="auto" w:frame="1"/>
                <w:lang w:eastAsia="en-IN"/>
              </w:rPr>
            </m:ctrlPr>
          </m:fPr>
          <m:num>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o</m:t>
                </m:r>
              </m:e>
              <m:sub>
                <m:r>
                  <w:rPr>
                    <w:rFonts w:ascii="Cambria Math" w:eastAsia="Times New Roman" w:hAnsi="Cambria Math" w:cs="Times New Roman"/>
                    <w:color w:val="000000"/>
                    <w:spacing w:val="8"/>
                    <w:sz w:val="24"/>
                    <w:szCs w:val="24"/>
                    <w:bdr w:val="none" w:sz="0" w:space="0" w:color="auto" w:frame="1"/>
                    <w:lang w:eastAsia="en-IN"/>
                  </w:rPr>
                  <m:t xml:space="preserve">j  </m:t>
                </m:r>
              </m:sub>
            </m:sSub>
          </m:num>
          <m:den>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net</m:t>
                </m:r>
              </m:e>
              <m:sub>
                <m:r>
                  <w:rPr>
                    <w:rFonts w:ascii="Cambria Math" w:eastAsia="Times New Roman" w:hAnsi="Cambria Math" w:cs="Times New Roman"/>
                    <w:color w:val="000000"/>
                    <w:spacing w:val="8"/>
                    <w:sz w:val="24"/>
                    <w:szCs w:val="24"/>
                    <w:bdr w:val="none" w:sz="0" w:space="0" w:color="auto" w:frame="1"/>
                    <w:lang w:eastAsia="en-IN"/>
                  </w:rPr>
                  <m:t>j</m:t>
                </m:r>
              </m:sub>
            </m:sSub>
          </m:den>
        </m:f>
      </m:oMath>
      <w:r w:rsidR="00FA539A">
        <w:rPr>
          <w:rFonts w:ascii="Times New Roman" w:eastAsiaTheme="minorEastAsia" w:hAnsi="Times New Roman" w:cs="Times New Roman"/>
          <w:color w:val="000000"/>
          <w:spacing w:val="8"/>
          <w:sz w:val="24"/>
          <w:szCs w:val="24"/>
          <w:bdr w:val="none" w:sz="0" w:space="0" w:color="auto" w:frame="1"/>
          <w:lang w:eastAsia="en-IN"/>
        </w:rPr>
        <w:t xml:space="preserve"> </w:t>
      </w:r>
      <w:proofErr w:type="gramStart"/>
      <w:r w:rsidR="00FA539A">
        <w:rPr>
          <w:rFonts w:ascii="Times New Roman" w:eastAsiaTheme="minorEastAsia" w:hAnsi="Times New Roman" w:cs="Times New Roman"/>
          <w:color w:val="000000"/>
          <w:spacing w:val="8"/>
          <w:sz w:val="24"/>
          <w:szCs w:val="24"/>
          <w:bdr w:val="none" w:sz="0" w:space="0" w:color="auto" w:frame="1"/>
          <w:lang w:eastAsia="en-IN"/>
        </w:rPr>
        <w:t>....(</w:t>
      </w:r>
      <w:proofErr w:type="gramEnd"/>
      <w:r w:rsidR="00FA539A">
        <w:rPr>
          <w:rFonts w:ascii="Times New Roman" w:eastAsiaTheme="minorEastAsia" w:hAnsi="Times New Roman" w:cs="Times New Roman"/>
          <w:color w:val="000000"/>
          <w:spacing w:val="8"/>
          <w:sz w:val="24"/>
          <w:szCs w:val="24"/>
          <w:bdr w:val="none" w:sz="0" w:space="0" w:color="auto" w:frame="1"/>
          <w:lang w:eastAsia="en-IN"/>
        </w:rPr>
        <w:t>4)</w:t>
      </w:r>
    </w:p>
    <w:p w:rsidR="00932359" w:rsidRPr="00932359" w:rsidRDefault="00FA539A" w:rsidP="00932359">
      <w:pPr>
        <w:tabs>
          <w:tab w:val="left" w:pos="1560"/>
        </w:tabs>
        <w:jc w:val="both"/>
        <w:rPr>
          <w:rFonts w:ascii="Times New Roman" w:eastAsiaTheme="minorEastAsia" w:hAnsi="Times New Roman" w:cs="Times New Roman"/>
          <w:sz w:val="24"/>
        </w:rPr>
      </w:pPr>
      <w:r w:rsidRPr="00FA539A">
        <w:rPr>
          <w:rFonts w:ascii="Times New Roman" w:eastAsiaTheme="minorEastAsia" w:hAnsi="Times New Roman" w:cs="Times New Roman"/>
          <w:sz w:val="24"/>
        </w:rPr>
        <w:t>To begin, consider just the first term in the above equation, </w:t>
      </w:r>
    </w:p>
    <w:p w:rsidR="006A0817" w:rsidRDefault="00D4712E" w:rsidP="006A0817">
      <w:pPr>
        <w:tabs>
          <w:tab w:val="left" w:pos="1560"/>
        </w:tabs>
        <w:jc w:val="both"/>
        <w:rPr>
          <w:rFonts w:ascii="Times New Roman" w:eastAsiaTheme="minorEastAsia" w:hAnsi="Times New Roman" w:cs="Times New Roman"/>
          <w:color w:val="000000"/>
          <w:spacing w:val="8"/>
          <w:sz w:val="24"/>
          <w:szCs w:val="24"/>
          <w:bdr w:val="none" w:sz="0" w:space="0" w:color="auto" w:frame="1"/>
          <w:lang w:eastAsia="en-IN"/>
        </w:rPr>
      </w:pPr>
      <m:oMathPara>
        <m:oMath>
          <m:f>
            <m:fPr>
              <m:ctrlPr>
                <w:rPr>
                  <w:rFonts w:ascii="Cambria Math" w:eastAsia="Times New Roman" w:hAnsi="Cambria Math" w:cs="Times New Roman"/>
                  <w:i/>
                  <w:color w:val="000000"/>
                  <w:spacing w:val="8"/>
                  <w:sz w:val="24"/>
                  <w:szCs w:val="24"/>
                  <w:bdr w:val="none" w:sz="0" w:space="0" w:color="auto" w:frame="1"/>
                  <w:lang w:eastAsia="en-IN"/>
                </w:rPr>
              </m:ctrlPr>
            </m:fPr>
            <m:num>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E</m:t>
                  </m:r>
                </m:e>
                <m:sub>
                  <m:r>
                    <w:rPr>
                      <w:rFonts w:ascii="Cambria Math" w:eastAsia="Times New Roman" w:hAnsi="Cambria Math" w:cs="Times New Roman"/>
                      <w:color w:val="000000"/>
                      <w:spacing w:val="8"/>
                      <w:sz w:val="24"/>
                      <w:szCs w:val="24"/>
                      <w:bdr w:val="none" w:sz="0" w:space="0" w:color="auto" w:frame="1"/>
                      <w:lang w:eastAsia="en-IN"/>
                    </w:rPr>
                    <m:t>d</m:t>
                  </m:r>
                </m:sub>
              </m:sSub>
            </m:num>
            <m:den>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net</m:t>
                  </m:r>
                </m:e>
                <m:sub>
                  <m:r>
                    <w:rPr>
                      <w:rFonts w:ascii="Cambria Math" w:eastAsia="Times New Roman" w:hAnsi="Cambria Math" w:cs="Times New Roman"/>
                      <w:color w:val="000000"/>
                      <w:spacing w:val="8"/>
                      <w:sz w:val="24"/>
                      <w:szCs w:val="24"/>
                      <w:bdr w:val="none" w:sz="0" w:space="0" w:color="auto" w:frame="1"/>
                      <w:lang w:eastAsia="en-IN"/>
                    </w:rPr>
                    <m:t>j</m:t>
                  </m:r>
                </m:sub>
              </m:sSub>
            </m:den>
          </m:f>
          <m:r>
            <w:rPr>
              <w:rFonts w:ascii="Cambria Math" w:eastAsia="Times New Roman" w:hAnsi="Cambria Math" w:cs="Times New Roman"/>
              <w:color w:val="000000"/>
              <w:spacing w:val="8"/>
              <w:sz w:val="24"/>
              <w:szCs w:val="24"/>
              <w:bdr w:val="none" w:sz="0" w:space="0" w:color="auto" w:frame="1"/>
              <w:lang w:eastAsia="en-IN"/>
            </w:rPr>
            <m:t>=</m:t>
          </m:r>
          <m:f>
            <m:fPr>
              <m:ctrlPr>
                <w:rPr>
                  <w:rFonts w:ascii="Cambria Math" w:eastAsia="Times New Roman" w:hAnsi="Cambria Math" w:cs="Times New Roman"/>
                  <w:i/>
                  <w:color w:val="000000"/>
                  <w:spacing w:val="8"/>
                  <w:sz w:val="24"/>
                  <w:szCs w:val="24"/>
                  <w:bdr w:val="none" w:sz="0" w:space="0" w:color="auto" w:frame="1"/>
                  <w:lang w:eastAsia="en-IN"/>
                </w:rPr>
              </m:ctrlPr>
            </m:fPr>
            <m:num>
              <m:r>
                <w:rPr>
                  <w:rFonts w:ascii="Cambria Math" w:eastAsia="Times New Roman" w:hAnsi="Cambria Math" w:cs="Times New Roman"/>
                  <w:color w:val="000000"/>
                  <w:spacing w:val="8"/>
                  <w:sz w:val="24"/>
                  <w:szCs w:val="24"/>
                  <w:bdr w:val="none" w:sz="0" w:space="0" w:color="auto" w:frame="1"/>
                  <w:lang w:eastAsia="en-IN"/>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nary>
                <m:naryPr>
                  <m:chr m:val="∑"/>
                  <m:limLoc m:val="undOvr"/>
                  <m:supHide m:val="1"/>
                  <m:ctrlPr>
                    <w:rPr>
                      <w:rFonts w:ascii="Cambria Math" w:eastAsiaTheme="minorEastAsia" w:hAnsi="Cambria Math" w:cs="Times New Roman"/>
                      <w:i/>
                      <w:sz w:val="24"/>
                    </w:rPr>
                  </m:ctrlPr>
                </m:naryPr>
                <m:sub>
                  <m:r>
                    <w:rPr>
                      <w:rFonts w:ascii="Cambria Math" w:eastAsiaTheme="minorEastAsia" w:hAnsi="Cambria Math" w:cs="Times New Roman"/>
                      <w:sz w:val="24"/>
                    </w:rPr>
                    <m:t>k∈outputs</m:t>
                  </m:r>
                </m:sub>
                <m:sup/>
                <m:e>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k</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k</m:t>
                              </m:r>
                            </m:sub>
                          </m:sSub>
                        </m:e>
                      </m:d>
                    </m:e>
                    <m:sup>
                      <m:r>
                        <w:rPr>
                          <w:rFonts w:ascii="Cambria Math" w:eastAsiaTheme="minorEastAsia" w:hAnsi="Cambria Math" w:cs="Times New Roman"/>
                          <w:sz w:val="24"/>
                        </w:rPr>
                        <m:t>2</m:t>
                      </m:r>
                    </m:sup>
                  </m:sSup>
                </m:e>
              </m:nary>
            </m:num>
            <m:den>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o</m:t>
                  </m:r>
                </m:e>
                <m:sub>
                  <m:r>
                    <w:rPr>
                      <w:rFonts w:ascii="Cambria Math" w:eastAsia="Times New Roman" w:hAnsi="Cambria Math" w:cs="Times New Roman"/>
                      <w:color w:val="000000"/>
                      <w:spacing w:val="8"/>
                      <w:sz w:val="24"/>
                      <w:szCs w:val="24"/>
                      <w:bdr w:val="none" w:sz="0" w:space="0" w:color="auto" w:frame="1"/>
                      <w:lang w:eastAsia="en-IN"/>
                    </w:rPr>
                    <m:t xml:space="preserve">j  </m:t>
                  </m:r>
                </m:sub>
              </m:sSub>
            </m:den>
          </m:f>
        </m:oMath>
      </m:oMathPara>
    </w:p>
    <w:p w:rsidR="00FA539A" w:rsidRPr="00FA539A" w:rsidRDefault="00FA539A" w:rsidP="006A0817">
      <w:pPr>
        <w:tabs>
          <w:tab w:val="left" w:pos="1560"/>
        </w:tabs>
        <w:jc w:val="both"/>
        <w:rPr>
          <w:rFonts w:ascii="Times New Roman" w:eastAsiaTheme="minorEastAsia" w:hAnsi="Times New Roman" w:cs="Times New Roman"/>
          <w:sz w:val="24"/>
          <w:szCs w:val="24"/>
        </w:rPr>
      </w:pPr>
      <w:r w:rsidRPr="00FA539A">
        <w:rPr>
          <w:rFonts w:ascii="Times New Roman" w:hAnsi="Times New Roman" w:cs="Times New Roman"/>
          <w:color w:val="000000"/>
          <w:spacing w:val="8"/>
          <w:sz w:val="24"/>
          <w:szCs w:val="24"/>
          <w:bdr w:val="none" w:sz="0" w:space="0" w:color="auto" w:frame="1"/>
          <w:shd w:val="clear" w:color="auto" w:fill="FFFFFF"/>
        </w:rPr>
        <w:t xml:space="preserve">The derivatives </w:t>
      </w:r>
      <m:oMath>
        <m:f>
          <m:fPr>
            <m:ctrlPr>
              <w:rPr>
                <w:rFonts w:ascii="Cambria Math" w:eastAsia="Times New Roman" w:hAnsi="Times New Roman" w:cs="Times New Roman"/>
                <w:i/>
                <w:color w:val="000000"/>
                <w:spacing w:val="8"/>
                <w:sz w:val="24"/>
                <w:szCs w:val="24"/>
                <w:bdr w:val="none" w:sz="0" w:space="0" w:color="auto" w:frame="1"/>
                <w:lang w:eastAsia="en-IN"/>
              </w:rPr>
            </m:ctrlPr>
          </m:fPr>
          <m:num>
            <m:r>
              <w:rPr>
                <w:rFonts w:ascii="Cambria Math" w:eastAsia="Times New Roman" w:hAnsi="Cambria Math" w:cs="Times New Roman"/>
                <w:color w:val="000000"/>
                <w:spacing w:val="8"/>
                <w:sz w:val="24"/>
                <w:szCs w:val="24"/>
                <w:bdr w:val="none" w:sz="0" w:space="0" w:color="auto" w:frame="1"/>
                <w:lang w:eastAsia="en-IN"/>
              </w:rPr>
              <m:t>∂</m:t>
            </m:r>
          </m:num>
          <m:den>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Times New Roman"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o</m:t>
                </m:r>
              </m:e>
              <m:sub>
                <m:r>
                  <w:rPr>
                    <w:rFonts w:ascii="Cambria Math" w:eastAsia="Times New Roman" w:hAnsi="Cambria Math" w:cs="Times New Roman"/>
                    <w:color w:val="000000"/>
                    <w:spacing w:val="8"/>
                    <w:sz w:val="24"/>
                    <w:szCs w:val="24"/>
                    <w:bdr w:val="none" w:sz="0" w:space="0" w:color="auto" w:frame="1"/>
                    <w:lang w:eastAsia="en-IN"/>
                  </w:rPr>
                  <m:t>j</m:t>
                </m:r>
                <m:r>
                  <w:rPr>
                    <w:rFonts w:ascii="Cambria Math" w:eastAsia="Times New Roman" w:hAnsi="Times New Roman" w:cs="Times New Roman"/>
                    <w:color w:val="000000"/>
                    <w:spacing w:val="8"/>
                    <w:sz w:val="24"/>
                    <w:szCs w:val="24"/>
                    <w:bdr w:val="none" w:sz="0" w:space="0" w:color="auto" w:frame="1"/>
                    <w:lang w:eastAsia="en-IN"/>
                  </w:rPr>
                  <m:t xml:space="preserve">  </m:t>
                </m:r>
              </m:sub>
            </m:sSub>
          </m:den>
        </m:f>
        <m:sSup>
          <m:sSupPr>
            <m:ctrlPr>
              <w:rPr>
                <w:rFonts w:ascii="Cambria Math" w:eastAsiaTheme="minorEastAsia" w:hAnsi="Times New Roman" w:cs="Times New Roman"/>
                <w:i/>
                <w:sz w:val="24"/>
                <w:szCs w:val="24"/>
              </w:rPr>
            </m:ctrlPr>
          </m:sSupPr>
          <m:e>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k</m:t>
                    </m:r>
                  </m:sub>
                </m:sSub>
              </m:e>
            </m:d>
          </m:e>
          <m:sup>
            <m:r>
              <w:rPr>
                <w:rFonts w:ascii="Cambria Math" w:eastAsiaTheme="minorEastAsia" w:hAnsi="Times New Roman" w:cs="Times New Roman"/>
                <w:sz w:val="24"/>
                <w:szCs w:val="24"/>
              </w:rPr>
              <m:t>2</m:t>
            </m:r>
          </m:sup>
        </m:sSup>
      </m:oMath>
      <w:r w:rsidRPr="00FA539A">
        <w:rPr>
          <w:rFonts w:ascii="Times New Roman" w:hAnsi="Times New Roman" w:cs="Times New Roman"/>
          <w:color w:val="000000"/>
          <w:spacing w:val="8"/>
          <w:sz w:val="24"/>
          <w:szCs w:val="24"/>
          <w:bdr w:val="none" w:sz="0" w:space="0" w:color="auto" w:frame="1"/>
          <w:shd w:val="clear" w:color="auto" w:fill="FFFFFF"/>
        </w:rPr>
        <w:t>  will be zero for all output units k except when k = j. We, therefore, drop the summation over output units and simplify set k = j.</w:t>
      </w:r>
    </w:p>
    <w:p w:rsidR="00A86B9E" w:rsidRDefault="00D4712E" w:rsidP="002C0E9C">
      <w:pPr>
        <w:tabs>
          <w:tab w:val="left" w:pos="1560"/>
        </w:tabs>
        <w:jc w:val="both"/>
        <w:rPr>
          <w:rFonts w:ascii="Times New Roman" w:eastAsiaTheme="minorEastAsia" w:hAnsi="Times New Roman" w:cs="Times New Roman"/>
          <w:color w:val="000000"/>
          <w:spacing w:val="8"/>
          <w:sz w:val="24"/>
          <w:szCs w:val="24"/>
          <w:bdr w:val="none" w:sz="0" w:space="0" w:color="auto" w:frame="1"/>
          <w:lang w:eastAsia="en-IN"/>
        </w:rPr>
      </w:pPr>
      <m:oMathPara>
        <m:oMath>
          <m:f>
            <m:fPr>
              <m:ctrlPr>
                <w:rPr>
                  <w:rFonts w:ascii="Cambria Math" w:eastAsia="Times New Roman" w:hAnsi="Cambria Math" w:cs="Times New Roman"/>
                  <w:i/>
                  <w:color w:val="000000"/>
                  <w:spacing w:val="8"/>
                  <w:sz w:val="24"/>
                  <w:szCs w:val="24"/>
                  <w:bdr w:val="none" w:sz="0" w:space="0" w:color="auto" w:frame="1"/>
                  <w:lang w:eastAsia="en-IN"/>
                </w:rPr>
              </m:ctrlPr>
            </m:fPr>
            <m:num>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E</m:t>
                  </m:r>
                </m:e>
                <m:sub>
                  <m:r>
                    <w:rPr>
                      <w:rFonts w:ascii="Cambria Math" w:eastAsia="Times New Roman" w:hAnsi="Cambria Math" w:cs="Times New Roman"/>
                      <w:color w:val="000000"/>
                      <w:spacing w:val="8"/>
                      <w:sz w:val="24"/>
                      <w:szCs w:val="24"/>
                      <w:bdr w:val="none" w:sz="0" w:space="0" w:color="auto" w:frame="1"/>
                      <w:lang w:eastAsia="en-IN"/>
                    </w:rPr>
                    <m:t>d</m:t>
                  </m:r>
                </m:sub>
              </m:sSub>
            </m:num>
            <m:den>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net</m:t>
                  </m:r>
                </m:e>
                <m:sub>
                  <m:r>
                    <w:rPr>
                      <w:rFonts w:ascii="Cambria Math" w:eastAsia="Times New Roman" w:hAnsi="Cambria Math" w:cs="Times New Roman"/>
                      <w:color w:val="000000"/>
                      <w:spacing w:val="8"/>
                      <w:sz w:val="24"/>
                      <w:szCs w:val="24"/>
                      <w:bdr w:val="none" w:sz="0" w:space="0" w:color="auto" w:frame="1"/>
                      <w:lang w:eastAsia="en-IN"/>
                    </w:rPr>
                    <m:t>j</m:t>
                  </m:r>
                </m:sub>
              </m:sSub>
            </m:den>
          </m:f>
          <m:r>
            <w:rPr>
              <w:rFonts w:ascii="Cambria Math" w:eastAsia="Times New Roman" w:hAnsi="Cambria Math" w:cs="Times New Roman"/>
              <w:color w:val="000000"/>
              <w:spacing w:val="8"/>
              <w:sz w:val="24"/>
              <w:szCs w:val="24"/>
              <w:bdr w:val="none" w:sz="0" w:space="0" w:color="auto" w:frame="1"/>
              <w:lang w:eastAsia="en-IN"/>
            </w:rPr>
            <m:t>=</m:t>
          </m:r>
          <m:f>
            <m:fPr>
              <m:ctrlPr>
                <w:rPr>
                  <w:rFonts w:ascii="Cambria Math" w:eastAsia="Times New Roman" w:hAnsi="Cambria Math" w:cs="Times New Roman"/>
                  <w:i/>
                  <w:color w:val="000000"/>
                  <w:spacing w:val="8"/>
                  <w:sz w:val="24"/>
                  <w:szCs w:val="24"/>
                  <w:bdr w:val="none" w:sz="0" w:space="0" w:color="auto" w:frame="1"/>
                  <w:lang w:eastAsia="en-IN"/>
                </w:rPr>
              </m:ctrlPr>
            </m:fPr>
            <m:num>
              <m:r>
                <w:rPr>
                  <w:rFonts w:ascii="Cambria Math" w:eastAsia="Times New Roman" w:hAnsi="Cambria Math" w:cs="Times New Roman"/>
                  <w:color w:val="000000"/>
                  <w:spacing w:val="8"/>
                  <w:sz w:val="24"/>
                  <w:szCs w:val="24"/>
                  <w:bdr w:val="none" w:sz="0" w:space="0" w:color="auto" w:frame="1"/>
                  <w:lang w:eastAsia="en-IN"/>
                </w:rPr>
                <m:t>∂</m:t>
              </m:r>
              <m:sSup>
                <m:sSupPr>
                  <m:ctrlPr>
                    <w:rPr>
                      <w:rFonts w:ascii="Cambria Math" w:eastAsiaTheme="minorEastAsia" w:hAnsi="Times New Roman" w:cs="Times New Roman"/>
                      <w:i/>
                      <w:sz w:val="24"/>
                      <w:szCs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j</m:t>
                          </m:r>
                        </m:sub>
                      </m:sSub>
                    </m:e>
                  </m:d>
                </m:e>
                <m:sup>
                  <m:r>
                    <w:rPr>
                      <w:rFonts w:ascii="Cambria Math" w:eastAsiaTheme="minorEastAsia" w:hAnsi="Times New Roman" w:cs="Times New Roman"/>
                      <w:sz w:val="24"/>
                      <w:szCs w:val="24"/>
                    </w:rPr>
                    <m:t>2</m:t>
                  </m:r>
                </m:sup>
              </m:sSup>
            </m:num>
            <m:den>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o</m:t>
                  </m:r>
                </m:e>
                <m:sub>
                  <m:r>
                    <w:rPr>
                      <w:rFonts w:ascii="Cambria Math" w:eastAsia="Times New Roman" w:hAnsi="Cambria Math" w:cs="Times New Roman"/>
                      <w:color w:val="000000"/>
                      <w:spacing w:val="8"/>
                      <w:sz w:val="24"/>
                      <w:szCs w:val="24"/>
                      <w:bdr w:val="none" w:sz="0" w:space="0" w:color="auto" w:frame="1"/>
                      <w:lang w:eastAsia="en-IN"/>
                    </w:rPr>
                    <m:t xml:space="preserve">j  </m:t>
                  </m:r>
                </m:sub>
              </m:sSub>
            </m:den>
          </m:f>
        </m:oMath>
      </m:oMathPara>
    </w:p>
    <w:p w:rsidR="00FA539A" w:rsidRDefault="00FA539A" w:rsidP="002C0E9C">
      <w:pPr>
        <w:tabs>
          <w:tab w:val="left" w:pos="1560"/>
        </w:tabs>
        <w:jc w:val="both"/>
        <w:rPr>
          <w:rFonts w:ascii="Times New Roman" w:eastAsiaTheme="minorEastAsia" w:hAnsi="Times New Roman" w:cs="Times New Roman"/>
          <w:sz w:val="24"/>
        </w:rPr>
      </w:pPr>
    </w:p>
    <w:p w:rsidR="00FA539A" w:rsidRDefault="00D4712E" w:rsidP="00FA539A">
      <w:pPr>
        <w:tabs>
          <w:tab w:val="left" w:pos="1560"/>
        </w:tabs>
        <w:jc w:val="both"/>
        <w:rPr>
          <w:rFonts w:ascii="Times New Roman" w:eastAsiaTheme="minorEastAsia" w:hAnsi="Times New Roman" w:cs="Times New Roman"/>
          <w:color w:val="000000"/>
          <w:spacing w:val="8"/>
          <w:sz w:val="24"/>
          <w:szCs w:val="24"/>
          <w:bdr w:val="none" w:sz="0" w:space="0" w:color="auto" w:frame="1"/>
          <w:lang w:eastAsia="en-IN"/>
        </w:rPr>
      </w:pPr>
      <m:oMathPara>
        <m:oMath>
          <m:f>
            <m:fPr>
              <m:ctrlPr>
                <w:rPr>
                  <w:rFonts w:ascii="Cambria Math" w:eastAsia="Times New Roman" w:hAnsi="Cambria Math" w:cs="Times New Roman"/>
                  <w:i/>
                  <w:color w:val="000000"/>
                  <w:spacing w:val="8"/>
                  <w:sz w:val="24"/>
                  <w:szCs w:val="24"/>
                  <w:bdr w:val="none" w:sz="0" w:space="0" w:color="auto" w:frame="1"/>
                  <w:lang w:eastAsia="en-IN"/>
                </w:rPr>
              </m:ctrlPr>
            </m:fPr>
            <m:num>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E</m:t>
                  </m:r>
                </m:e>
                <m:sub>
                  <m:r>
                    <w:rPr>
                      <w:rFonts w:ascii="Cambria Math" w:eastAsia="Times New Roman" w:hAnsi="Cambria Math" w:cs="Times New Roman"/>
                      <w:color w:val="000000"/>
                      <w:spacing w:val="8"/>
                      <w:sz w:val="24"/>
                      <w:szCs w:val="24"/>
                      <w:bdr w:val="none" w:sz="0" w:space="0" w:color="auto" w:frame="1"/>
                      <w:lang w:eastAsia="en-IN"/>
                    </w:rPr>
                    <m:t>d</m:t>
                  </m:r>
                </m:sub>
              </m:sSub>
            </m:num>
            <m:den>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net</m:t>
                  </m:r>
                </m:e>
                <m:sub>
                  <m:r>
                    <w:rPr>
                      <w:rFonts w:ascii="Cambria Math" w:eastAsia="Times New Roman" w:hAnsi="Cambria Math" w:cs="Times New Roman"/>
                      <w:color w:val="000000"/>
                      <w:spacing w:val="8"/>
                      <w:sz w:val="24"/>
                      <w:szCs w:val="24"/>
                      <w:bdr w:val="none" w:sz="0" w:space="0" w:color="auto" w:frame="1"/>
                      <w:lang w:eastAsia="en-IN"/>
                    </w:rPr>
                    <m:t>j</m:t>
                  </m:r>
                </m:sub>
              </m:sSub>
            </m:den>
          </m:f>
          <m:r>
            <w:rPr>
              <w:rFonts w:ascii="Cambria Math" w:eastAsia="Times New Roman" w:hAnsi="Cambria Math" w:cs="Times New Roman"/>
              <w:color w:val="000000"/>
              <w:spacing w:val="8"/>
              <w:sz w:val="24"/>
              <w:szCs w:val="24"/>
              <w:bdr w:val="none" w:sz="0" w:space="0" w:color="auto" w:frame="1"/>
              <w:lang w:eastAsia="en-IN"/>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j</m:t>
                  </m:r>
                </m:sub>
              </m:sSub>
            </m:e>
          </m:d>
          <m:f>
            <m:fPr>
              <m:ctrlPr>
                <w:rPr>
                  <w:rFonts w:ascii="Cambria Math" w:eastAsia="Times New Roman" w:hAnsi="Cambria Math" w:cs="Times New Roman"/>
                  <w:i/>
                  <w:color w:val="000000"/>
                  <w:spacing w:val="8"/>
                  <w:sz w:val="24"/>
                  <w:szCs w:val="24"/>
                  <w:bdr w:val="none" w:sz="0" w:space="0" w:color="auto" w:frame="1"/>
                  <w:lang w:eastAsia="en-IN"/>
                </w:rPr>
              </m:ctrlPr>
            </m:fPr>
            <m:num>
              <m:r>
                <w:rPr>
                  <w:rFonts w:ascii="Cambria Math" w:eastAsia="Times New Roman" w:hAnsi="Cambria Math" w:cs="Times New Roman"/>
                  <w:color w:val="000000"/>
                  <w:spacing w:val="8"/>
                  <w:sz w:val="24"/>
                  <w:szCs w:val="24"/>
                  <w:bdr w:val="none" w:sz="0" w:space="0" w:color="auto" w:frame="1"/>
                  <w:lang w:eastAsia="en-IN"/>
                </w:rPr>
                <m:t>∂</m:t>
              </m:r>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j</m:t>
                      </m:r>
                    </m:sub>
                  </m:sSub>
                </m:e>
              </m:d>
            </m:num>
            <m:den>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o</m:t>
                  </m:r>
                </m:e>
                <m:sub>
                  <m:r>
                    <w:rPr>
                      <w:rFonts w:ascii="Cambria Math" w:eastAsia="Times New Roman" w:hAnsi="Cambria Math" w:cs="Times New Roman"/>
                      <w:color w:val="000000"/>
                      <w:spacing w:val="8"/>
                      <w:sz w:val="24"/>
                      <w:szCs w:val="24"/>
                      <w:bdr w:val="none" w:sz="0" w:space="0" w:color="auto" w:frame="1"/>
                      <w:lang w:eastAsia="en-IN"/>
                    </w:rPr>
                    <m:t xml:space="preserve">j  </m:t>
                  </m:r>
                </m:sub>
              </m:sSub>
            </m:den>
          </m:f>
        </m:oMath>
      </m:oMathPara>
    </w:p>
    <w:p w:rsidR="00FA539A" w:rsidRDefault="00D4712E" w:rsidP="00FA539A">
      <w:pPr>
        <w:tabs>
          <w:tab w:val="left" w:pos="1560"/>
        </w:tabs>
        <w:jc w:val="center"/>
        <w:rPr>
          <w:rFonts w:ascii="Times New Roman" w:eastAsiaTheme="minorEastAsia" w:hAnsi="Times New Roman" w:cs="Times New Roman"/>
          <w:sz w:val="24"/>
          <w:szCs w:val="24"/>
        </w:rPr>
      </w:pPr>
      <m:oMath>
        <m:f>
          <m:fPr>
            <m:ctrlPr>
              <w:rPr>
                <w:rFonts w:ascii="Cambria Math" w:eastAsia="Times New Roman" w:hAnsi="Cambria Math" w:cs="Times New Roman"/>
                <w:i/>
                <w:color w:val="000000"/>
                <w:spacing w:val="8"/>
                <w:sz w:val="24"/>
                <w:szCs w:val="24"/>
                <w:bdr w:val="none" w:sz="0" w:space="0" w:color="auto" w:frame="1"/>
                <w:lang w:eastAsia="en-IN"/>
              </w:rPr>
            </m:ctrlPr>
          </m:fPr>
          <m:num>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E</m:t>
                </m:r>
              </m:e>
              <m:sub>
                <m:r>
                  <w:rPr>
                    <w:rFonts w:ascii="Cambria Math" w:eastAsia="Times New Roman" w:hAnsi="Cambria Math" w:cs="Times New Roman"/>
                    <w:color w:val="000000"/>
                    <w:spacing w:val="8"/>
                    <w:sz w:val="24"/>
                    <w:szCs w:val="24"/>
                    <w:bdr w:val="none" w:sz="0" w:space="0" w:color="auto" w:frame="1"/>
                    <w:lang w:eastAsia="en-IN"/>
                  </w:rPr>
                  <m:t>d</m:t>
                </m:r>
              </m:sub>
            </m:sSub>
          </m:num>
          <m:den>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net</m:t>
                </m:r>
              </m:e>
              <m:sub>
                <m:r>
                  <w:rPr>
                    <w:rFonts w:ascii="Cambria Math" w:eastAsia="Times New Roman" w:hAnsi="Cambria Math" w:cs="Times New Roman"/>
                    <w:color w:val="000000"/>
                    <w:spacing w:val="8"/>
                    <w:sz w:val="24"/>
                    <w:szCs w:val="24"/>
                    <w:bdr w:val="none" w:sz="0" w:space="0" w:color="auto" w:frame="1"/>
                    <w:lang w:eastAsia="en-IN"/>
                  </w:rPr>
                  <m:t>j</m:t>
                </m:r>
              </m:sub>
            </m:sSub>
          </m:den>
        </m:f>
        <m:r>
          <w:rPr>
            <w:rFonts w:ascii="Cambria Math" w:eastAsia="Times New Roman" w:hAnsi="Cambria Math" w:cs="Times New Roman"/>
            <w:color w:val="000000"/>
            <w:spacing w:val="8"/>
            <w:sz w:val="24"/>
            <w:szCs w:val="24"/>
            <w:bdr w:val="none" w:sz="0" w:space="0" w:color="auto" w:frame="1"/>
            <w:lang w:eastAsia="en-IN"/>
          </w:rPr>
          <m:t>=-</m:t>
        </m:r>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j</m:t>
                </m:r>
              </m:sub>
            </m:sSub>
          </m:e>
        </m:d>
      </m:oMath>
      <w:r w:rsidR="00FA539A">
        <w:rPr>
          <w:rFonts w:ascii="Times New Roman" w:eastAsiaTheme="minorEastAsia" w:hAnsi="Times New Roman" w:cs="Times New Roman"/>
          <w:sz w:val="24"/>
          <w:szCs w:val="24"/>
        </w:rPr>
        <w:t xml:space="preserve"> </w:t>
      </w:r>
      <w:proofErr w:type="gramStart"/>
      <w:r w:rsidR="00FA539A">
        <w:rPr>
          <w:rFonts w:ascii="Times New Roman" w:eastAsiaTheme="minorEastAsia" w:hAnsi="Times New Roman" w:cs="Times New Roman"/>
          <w:sz w:val="24"/>
          <w:szCs w:val="24"/>
        </w:rPr>
        <w:t>........(</w:t>
      </w:r>
      <w:proofErr w:type="gramEnd"/>
      <w:r w:rsidR="00FA539A">
        <w:rPr>
          <w:rFonts w:ascii="Times New Roman" w:eastAsiaTheme="minorEastAsia" w:hAnsi="Times New Roman" w:cs="Times New Roman"/>
          <w:sz w:val="24"/>
          <w:szCs w:val="24"/>
        </w:rPr>
        <w:t>5)</w:t>
      </w:r>
    </w:p>
    <w:p w:rsidR="00FA539A" w:rsidRDefault="00FA539A" w:rsidP="00FA539A">
      <w:pPr>
        <w:tabs>
          <w:tab w:val="left" w:pos="1560"/>
        </w:tabs>
        <w:jc w:val="both"/>
        <w:rPr>
          <w:rFonts w:ascii="Times New Roman" w:hAnsi="Times New Roman" w:cs="Times New Roman"/>
          <w:color w:val="000000"/>
          <w:spacing w:val="8"/>
          <w:sz w:val="24"/>
          <w:szCs w:val="24"/>
          <w:bdr w:val="none" w:sz="0" w:space="0" w:color="auto" w:frame="1"/>
          <w:shd w:val="clear" w:color="auto" w:fill="FFFFFF"/>
        </w:rPr>
      </w:pPr>
      <w:r w:rsidRPr="00FA539A">
        <w:rPr>
          <w:rFonts w:ascii="Times New Roman" w:hAnsi="Times New Roman" w:cs="Times New Roman"/>
          <w:color w:val="000000"/>
          <w:spacing w:val="8"/>
          <w:sz w:val="24"/>
          <w:szCs w:val="24"/>
          <w:bdr w:val="none" w:sz="0" w:space="0" w:color="auto" w:frame="1"/>
          <w:shd w:val="clear" w:color="auto" w:fill="FFFFFF"/>
        </w:rPr>
        <w:t xml:space="preserve">Next, consider the second term in </w:t>
      </w:r>
      <w:proofErr w:type="gramStart"/>
      <w:r w:rsidRPr="00FA539A">
        <w:rPr>
          <w:rFonts w:ascii="Times New Roman" w:hAnsi="Times New Roman" w:cs="Times New Roman"/>
          <w:color w:val="000000"/>
          <w:spacing w:val="8"/>
          <w:sz w:val="24"/>
          <w:szCs w:val="24"/>
          <w:bdr w:val="none" w:sz="0" w:space="0" w:color="auto" w:frame="1"/>
          <w:shd w:val="clear" w:color="auto" w:fill="FFFFFF"/>
        </w:rPr>
        <w:t>Equation(</w:t>
      </w:r>
      <w:proofErr w:type="gramEnd"/>
      <w:r w:rsidRPr="00FA539A">
        <w:rPr>
          <w:rFonts w:ascii="Times New Roman" w:hAnsi="Times New Roman" w:cs="Times New Roman"/>
          <w:color w:val="000000"/>
          <w:spacing w:val="8"/>
          <w:sz w:val="24"/>
          <w:szCs w:val="24"/>
          <w:bdr w:val="none" w:sz="0" w:space="0" w:color="auto" w:frame="1"/>
          <w:shd w:val="clear" w:color="auto" w:fill="FFFFFF"/>
        </w:rPr>
        <w:t xml:space="preserve">4). Since </w:t>
      </w:r>
      <m:oMath>
        <m:sSub>
          <m:sSubPr>
            <m:ctrlPr>
              <w:rPr>
                <w:rFonts w:ascii="Cambria Math" w:eastAsia="Times New Roman" w:hAnsi="Times New Roman"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o</m:t>
            </m:r>
          </m:e>
          <m:sub>
            <m:r>
              <w:rPr>
                <w:rFonts w:ascii="Cambria Math" w:eastAsia="Times New Roman" w:hAnsi="Cambria Math" w:cs="Times New Roman"/>
                <w:color w:val="000000"/>
                <w:spacing w:val="8"/>
                <w:sz w:val="24"/>
                <w:szCs w:val="24"/>
                <w:bdr w:val="none" w:sz="0" w:space="0" w:color="auto" w:frame="1"/>
                <w:lang w:eastAsia="en-IN"/>
              </w:rPr>
              <m:t>j</m:t>
            </m:r>
          </m:sub>
        </m:sSub>
        <m:r>
          <w:rPr>
            <w:rFonts w:ascii="Cambria Math" w:eastAsia="Times New Roman" w:hAnsi="Times New Roman" w:cs="Times New Roman"/>
            <w:color w:val="000000"/>
            <w:spacing w:val="8"/>
            <w:sz w:val="24"/>
            <w:szCs w:val="24"/>
            <w:bdr w:val="none" w:sz="0" w:space="0" w:color="auto" w:frame="1"/>
            <w:lang w:eastAsia="en-IN"/>
          </w:rPr>
          <m:t>=</m:t>
        </m:r>
      </m:oMath>
      <w:r w:rsidRPr="00FA539A">
        <w:rPr>
          <w:rFonts w:ascii="Times New Roman" w:eastAsiaTheme="minorEastAsia" w:hAnsi="Times New Roman" w:cs="Times New Roman"/>
          <w:sz w:val="24"/>
          <w:szCs w:val="24"/>
        </w:rPr>
        <w:t> σ</w:t>
      </w:r>
      <m:oMath>
        <m:r>
          <w:rPr>
            <w:rFonts w:ascii="Cambria Math" w:eastAsiaTheme="minorEastAsia" w:hAnsi="Times New Roman" w:cs="Times New Roman"/>
            <w:sz w:val="24"/>
            <w:szCs w:val="24"/>
          </w:rPr>
          <m:t>(</m:t>
        </m:r>
        <m:sSub>
          <m:sSubPr>
            <m:ctrlPr>
              <w:rPr>
                <w:rFonts w:ascii="Cambria Math" w:eastAsia="Times New Roman" w:hAnsi="Times New Roman"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net</m:t>
            </m:r>
          </m:e>
          <m:sub>
            <m:r>
              <w:rPr>
                <w:rFonts w:ascii="Cambria Math" w:eastAsia="Times New Roman" w:hAnsi="Cambria Math" w:cs="Times New Roman"/>
                <w:color w:val="000000"/>
                <w:spacing w:val="8"/>
                <w:sz w:val="24"/>
                <w:szCs w:val="24"/>
                <w:bdr w:val="none" w:sz="0" w:space="0" w:color="auto" w:frame="1"/>
                <w:lang w:eastAsia="en-IN"/>
              </w:rPr>
              <m:t>j</m:t>
            </m:r>
            <m:r>
              <w:rPr>
                <w:rFonts w:ascii="Cambria Math" w:eastAsia="Times New Roman" w:hAnsi="Times New Roman" w:cs="Times New Roman"/>
                <w:color w:val="000000"/>
                <w:spacing w:val="8"/>
                <w:sz w:val="24"/>
                <w:szCs w:val="24"/>
                <w:bdr w:val="none" w:sz="0" w:space="0" w:color="auto" w:frame="1"/>
                <w:lang w:eastAsia="en-IN"/>
              </w:rPr>
              <m:t xml:space="preserve">  </m:t>
            </m:r>
          </m:sub>
        </m:sSub>
        <m:r>
          <w:rPr>
            <w:rFonts w:ascii="Cambria Math" w:eastAsia="Times New Roman" w:hAnsi="Times New Roman" w:cs="Times New Roman"/>
            <w:color w:val="000000"/>
            <w:spacing w:val="8"/>
            <w:sz w:val="24"/>
            <w:szCs w:val="24"/>
            <w:bdr w:val="none" w:sz="0" w:space="0" w:color="auto" w:frame="1"/>
            <w:lang w:eastAsia="en-IN"/>
          </w:rPr>
          <m:t>)</m:t>
        </m:r>
      </m:oMath>
      <w:r w:rsidRPr="00FA539A">
        <w:rPr>
          <w:rFonts w:ascii="Times New Roman" w:eastAsiaTheme="minorEastAsia" w:hAnsi="Times New Roman" w:cs="Times New Roman"/>
          <w:sz w:val="24"/>
          <w:szCs w:val="24"/>
        </w:rPr>
        <w:t> </w:t>
      </w:r>
      <w:r w:rsidRPr="00FA539A">
        <w:rPr>
          <w:rFonts w:ascii="Times New Roman" w:hAnsi="Times New Roman" w:cs="Times New Roman"/>
          <w:color w:val="000000"/>
          <w:spacing w:val="8"/>
          <w:sz w:val="24"/>
          <w:szCs w:val="24"/>
          <w:bdr w:val="none" w:sz="0" w:space="0" w:color="auto" w:frame="1"/>
          <w:shd w:val="clear" w:color="auto" w:fill="FFFFFF"/>
        </w:rPr>
        <w:t xml:space="preserve"> , the derivative </w:t>
      </w:r>
      <m:oMath>
        <m:f>
          <m:fPr>
            <m:ctrlPr>
              <w:rPr>
                <w:rFonts w:ascii="Cambria Math" w:eastAsia="Times New Roman" w:hAnsi="Times New Roman" w:cs="Times New Roman"/>
                <w:i/>
                <w:color w:val="000000"/>
                <w:spacing w:val="8"/>
                <w:sz w:val="24"/>
                <w:szCs w:val="24"/>
                <w:bdr w:val="none" w:sz="0" w:space="0" w:color="auto" w:frame="1"/>
                <w:lang w:eastAsia="en-IN"/>
              </w:rPr>
            </m:ctrlPr>
          </m:fPr>
          <m:num>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Times New Roman"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o</m:t>
                </m:r>
              </m:e>
              <m:sub>
                <m:r>
                  <w:rPr>
                    <w:rFonts w:ascii="Cambria Math" w:eastAsia="Times New Roman" w:hAnsi="Cambria Math" w:cs="Times New Roman"/>
                    <w:color w:val="000000"/>
                    <w:spacing w:val="8"/>
                    <w:sz w:val="24"/>
                    <w:szCs w:val="24"/>
                    <w:bdr w:val="none" w:sz="0" w:space="0" w:color="auto" w:frame="1"/>
                    <w:lang w:eastAsia="en-IN"/>
                  </w:rPr>
                  <m:t>j</m:t>
                </m:r>
              </m:sub>
            </m:sSub>
          </m:num>
          <m:den>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Times New Roman"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net</m:t>
                </m:r>
              </m:e>
              <m:sub>
                <m:r>
                  <w:rPr>
                    <w:rFonts w:ascii="Cambria Math" w:eastAsia="Times New Roman" w:hAnsi="Cambria Math" w:cs="Times New Roman"/>
                    <w:color w:val="000000"/>
                    <w:spacing w:val="8"/>
                    <w:sz w:val="24"/>
                    <w:szCs w:val="24"/>
                    <w:bdr w:val="none" w:sz="0" w:space="0" w:color="auto" w:frame="1"/>
                    <w:lang w:eastAsia="en-IN"/>
                  </w:rPr>
                  <m:t>j</m:t>
                </m:r>
              </m:sub>
            </m:sSub>
          </m:den>
        </m:f>
      </m:oMath>
      <w:r w:rsidRPr="00FA539A">
        <w:rPr>
          <w:rFonts w:ascii="Times New Roman" w:hAnsi="Times New Roman" w:cs="Times New Roman"/>
          <w:color w:val="000000"/>
          <w:spacing w:val="8"/>
          <w:sz w:val="24"/>
          <w:szCs w:val="24"/>
          <w:bdr w:val="none" w:sz="0" w:space="0" w:color="auto" w:frame="1"/>
          <w:shd w:val="clear" w:color="auto" w:fill="FFFFFF"/>
        </w:rPr>
        <w:t xml:space="preserve">  is just the derivative of the sigmoid function, which we have already noted is equal to </w:t>
      </w:r>
      <w:r w:rsidRPr="00FA539A">
        <w:rPr>
          <w:rFonts w:ascii="Times New Roman" w:eastAsiaTheme="minorEastAsia" w:hAnsi="Times New Roman" w:cs="Times New Roman"/>
          <w:sz w:val="24"/>
          <w:szCs w:val="24"/>
        </w:rPr>
        <w:t>σ</w:t>
      </w:r>
      <m:oMath>
        <m:d>
          <m:dPr>
            <m:ctrlPr>
              <w:rPr>
                <w:rFonts w:ascii="Cambria Math" w:eastAsiaTheme="minorEastAsia" w:hAnsi="Times New Roman" w:cs="Times New Roman"/>
                <w:i/>
                <w:sz w:val="24"/>
                <w:szCs w:val="24"/>
              </w:rPr>
            </m:ctrlPr>
          </m:dPr>
          <m:e>
            <m:sSub>
              <m:sSubPr>
                <m:ctrlPr>
                  <w:rPr>
                    <w:rFonts w:ascii="Cambria Math" w:eastAsia="Times New Roman" w:hAnsi="Times New Roman"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net</m:t>
                </m:r>
              </m:e>
              <m:sub>
                <m:r>
                  <w:rPr>
                    <w:rFonts w:ascii="Cambria Math" w:eastAsia="Times New Roman" w:hAnsi="Cambria Math" w:cs="Times New Roman"/>
                    <w:color w:val="000000"/>
                    <w:spacing w:val="8"/>
                    <w:sz w:val="24"/>
                    <w:szCs w:val="24"/>
                    <w:bdr w:val="none" w:sz="0" w:space="0" w:color="auto" w:frame="1"/>
                    <w:lang w:eastAsia="en-IN"/>
                  </w:rPr>
                  <m:t>j</m:t>
                </m:r>
                <m:r>
                  <w:rPr>
                    <w:rFonts w:ascii="Cambria Math" w:eastAsia="Times New Roman" w:hAnsi="Times New Roman" w:cs="Times New Roman"/>
                    <w:color w:val="000000"/>
                    <w:spacing w:val="8"/>
                    <w:sz w:val="24"/>
                    <w:szCs w:val="24"/>
                    <w:bdr w:val="none" w:sz="0" w:space="0" w:color="auto" w:frame="1"/>
                    <w:lang w:eastAsia="en-IN"/>
                  </w:rPr>
                  <m:t xml:space="preserve">  </m:t>
                </m:r>
              </m:sub>
            </m:sSub>
            <m:ctrlPr>
              <w:rPr>
                <w:rFonts w:ascii="Cambria Math" w:eastAsia="Times New Roman" w:hAnsi="Times New Roman" w:cs="Times New Roman"/>
                <w:i/>
                <w:color w:val="000000"/>
                <w:spacing w:val="8"/>
                <w:sz w:val="24"/>
                <w:szCs w:val="24"/>
                <w:bdr w:val="none" w:sz="0" w:space="0" w:color="auto" w:frame="1"/>
                <w:lang w:eastAsia="en-IN"/>
              </w:rPr>
            </m:ctrlPr>
          </m:e>
        </m:d>
        <m:r>
          <w:rPr>
            <w:rFonts w:ascii="Cambria Math" w:eastAsia="Times New Roman" w:hAnsi="Times New Roman" w:cs="Times New Roman"/>
            <w:color w:val="000000"/>
            <w:spacing w:val="8"/>
            <w:sz w:val="24"/>
            <w:szCs w:val="24"/>
            <w:bdr w:val="none" w:sz="0" w:space="0" w:color="auto" w:frame="1"/>
            <w:lang w:eastAsia="en-IN"/>
          </w:rPr>
          <m:t>(1</m:t>
        </m:r>
        <m:r>
          <w:rPr>
            <w:rFonts w:ascii="Times New Roman" w:eastAsia="Times New Roman" w:hAnsi="Times New Roman" w:cs="Times New Roman"/>
            <w:color w:val="000000"/>
            <w:spacing w:val="8"/>
            <w:sz w:val="24"/>
            <w:szCs w:val="24"/>
            <w:bdr w:val="none" w:sz="0" w:space="0" w:color="auto" w:frame="1"/>
            <w:lang w:eastAsia="en-IN"/>
          </w:rPr>
          <m:t>-</m:t>
        </m:r>
        <m:r>
          <m:rPr>
            <m:sty m:val="p"/>
          </m:rPr>
          <w:rPr>
            <w:rFonts w:ascii="Cambria Math" w:eastAsiaTheme="minorEastAsia" w:hAnsi="Times New Roman" w:cs="Times New Roman"/>
            <w:sz w:val="24"/>
            <w:szCs w:val="24"/>
          </w:rPr>
          <m:t>σ</m:t>
        </m:r>
        <m:d>
          <m:dPr>
            <m:ctrlPr>
              <w:rPr>
                <w:rFonts w:ascii="Cambria Math" w:eastAsiaTheme="minorEastAsia" w:hAnsi="Times New Roman" w:cs="Times New Roman"/>
                <w:i/>
                <w:sz w:val="24"/>
                <w:szCs w:val="24"/>
              </w:rPr>
            </m:ctrlPr>
          </m:dPr>
          <m:e>
            <m:sSub>
              <m:sSubPr>
                <m:ctrlPr>
                  <w:rPr>
                    <w:rFonts w:ascii="Cambria Math" w:eastAsia="Times New Roman" w:hAnsi="Times New Roman"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net</m:t>
                </m:r>
              </m:e>
              <m:sub>
                <m:r>
                  <w:rPr>
                    <w:rFonts w:ascii="Cambria Math" w:eastAsia="Times New Roman" w:hAnsi="Cambria Math" w:cs="Times New Roman"/>
                    <w:color w:val="000000"/>
                    <w:spacing w:val="8"/>
                    <w:sz w:val="24"/>
                    <w:szCs w:val="24"/>
                    <w:bdr w:val="none" w:sz="0" w:space="0" w:color="auto" w:frame="1"/>
                    <w:lang w:eastAsia="en-IN"/>
                  </w:rPr>
                  <m:t>j</m:t>
                </m:r>
                <m:r>
                  <w:rPr>
                    <w:rFonts w:ascii="Cambria Math" w:eastAsia="Times New Roman" w:hAnsi="Times New Roman" w:cs="Times New Roman"/>
                    <w:color w:val="000000"/>
                    <w:spacing w:val="8"/>
                    <w:sz w:val="24"/>
                    <w:szCs w:val="24"/>
                    <w:bdr w:val="none" w:sz="0" w:space="0" w:color="auto" w:frame="1"/>
                    <w:lang w:eastAsia="en-IN"/>
                  </w:rPr>
                  <m:t xml:space="preserve">  </m:t>
                </m:r>
              </m:sub>
            </m:sSub>
            <m:ctrlPr>
              <w:rPr>
                <w:rFonts w:ascii="Cambria Math" w:eastAsia="Times New Roman" w:hAnsi="Times New Roman" w:cs="Times New Roman"/>
                <w:i/>
                <w:color w:val="000000"/>
                <w:spacing w:val="8"/>
                <w:sz w:val="24"/>
                <w:szCs w:val="24"/>
                <w:bdr w:val="none" w:sz="0" w:space="0" w:color="auto" w:frame="1"/>
                <w:lang w:eastAsia="en-IN"/>
              </w:rPr>
            </m:ctrlPr>
          </m:e>
        </m:d>
        <m:r>
          <m:rPr>
            <m:sty m:val="p"/>
          </m:rPr>
          <w:rPr>
            <w:rFonts w:ascii="Cambria Math" w:eastAsiaTheme="minorEastAsia" w:hAnsi="Times New Roman" w:cs="Times New Roman"/>
            <w:sz w:val="24"/>
            <w:szCs w:val="24"/>
          </w:rPr>
          <m:t> </m:t>
        </m:r>
        <m:r>
          <m:rPr>
            <m:sty m:val="p"/>
          </m:rPr>
          <w:rPr>
            <w:rFonts w:ascii="Cambria Math" w:hAnsi="Times New Roman" w:cs="Times New Roman"/>
            <w:color w:val="000000"/>
            <w:spacing w:val="8"/>
            <w:sz w:val="24"/>
            <w:szCs w:val="24"/>
            <w:bdr w:val="none" w:sz="0" w:space="0" w:color="auto" w:frame="1"/>
            <w:shd w:val="clear" w:color="auto" w:fill="FFFFFF"/>
          </w:rPr>
          <m:t>)</m:t>
        </m:r>
      </m:oMath>
      <w:r w:rsidRPr="00FA539A">
        <w:rPr>
          <w:rFonts w:ascii="Times New Roman" w:eastAsiaTheme="minorEastAsia" w:hAnsi="Times New Roman" w:cs="Times New Roman"/>
          <w:sz w:val="24"/>
          <w:szCs w:val="24"/>
        </w:rPr>
        <w:t> </w:t>
      </w:r>
      <w:r w:rsidRPr="00FA539A">
        <w:rPr>
          <w:rFonts w:ascii="Times New Roman" w:hAnsi="Times New Roman" w:cs="Times New Roman"/>
          <w:color w:val="000000"/>
          <w:spacing w:val="8"/>
          <w:sz w:val="24"/>
          <w:szCs w:val="24"/>
          <w:bdr w:val="none" w:sz="0" w:space="0" w:color="auto" w:frame="1"/>
          <w:shd w:val="clear" w:color="auto" w:fill="FFFFFF"/>
        </w:rPr>
        <w:t> </w:t>
      </w:r>
    </w:p>
    <w:p w:rsidR="005B5529" w:rsidRDefault="00D4712E" w:rsidP="00FA539A">
      <w:pPr>
        <w:tabs>
          <w:tab w:val="left" w:pos="1560"/>
        </w:tabs>
        <w:jc w:val="both"/>
        <w:rPr>
          <w:rFonts w:ascii="Times New Roman" w:eastAsiaTheme="minorEastAsia" w:hAnsi="Times New Roman" w:cs="Times New Roman"/>
          <w:color w:val="000000"/>
          <w:spacing w:val="8"/>
          <w:sz w:val="24"/>
          <w:szCs w:val="24"/>
          <w:bdr w:val="none" w:sz="0" w:space="0" w:color="auto" w:frame="1"/>
          <w:lang w:eastAsia="en-IN"/>
        </w:rPr>
      </w:pPr>
      <m:oMathPara>
        <m:oMath>
          <m:f>
            <m:fPr>
              <m:ctrlPr>
                <w:rPr>
                  <w:rFonts w:ascii="Cambria Math" w:eastAsia="Times New Roman" w:hAnsi="Cambria Math" w:cs="Times New Roman"/>
                  <w:i/>
                  <w:color w:val="000000"/>
                  <w:spacing w:val="8"/>
                  <w:sz w:val="24"/>
                  <w:szCs w:val="24"/>
                  <w:bdr w:val="none" w:sz="0" w:space="0" w:color="auto" w:frame="1"/>
                  <w:lang w:eastAsia="en-IN"/>
                </w:rPr>
              </m:ctrlPr>
            </m:fPr>
            <m:num>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o</m:t>
                  </m:r>
                </m:e>
                <m:sub>
                  <m:r>
                    <w:rPr>
                      <w:rFonts w:ascii="Cambria Math" w:eastAsia="Times New Roman" w:hAnsi="Cambria Math" w:cs="Times New Roman"/>
                      <w:color w:val="000000"/>
                      <w:spacing w:val="8"/>
                      <w:sz w:val="24"/>
                      <w:szCs w:val="24"/>
                      <w:bdr w:val="none" w:sz="0" w:space="0" w:color="auto" w:frame="1"/>
                      <w:lang w:eastAsia="en-IN"/>
                    </w:rPr>
                    <m:t>j</m:t>
                  </m:r>
                </m:sub>
              </m:sSub>
            </m:num>
            <m:den>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net</m:t>
                  </m:r>
                </m:e>
                <m:sub>
                  <m:r>
                    <w:rPr>
                      <w:rFonts w:ascii="Cambria Math" w:eastAsia="Times New Roman" w:hAnsi="Cambria Math" w:cs="Times New Roman"/>
                      <w:color w:val="000000"/>
                      <w:spacing w:val="8"/>
                      <w:sz w:val="24"/>
                      <w:szCs w:val="24"/>
                      <w:bdr w:val="none" w:sz="0" w:space="0" w:color="auto" w:frame="1"/>
                      <w:lang w:eastAsia="en-IN"/>
                    </w:rPr>
                    <m:t>j</m:t>
                  </m:r>
                </m:sub>
              </m:sSub>
            </m:den>
          </m:f>
          <m:r>
            <w:rPr>
              <w:rFonts w:ascii="Cambria Math" w:eastAsia="Times New Roman" w:hAnsi="Cambria Math" w:cs="Times New Roman"/>
              <w:color w:val="000000"/>
              <w:spacing w:val="8"/>
              <w:sz w:val="24"/>
              <w:szCs w:val="24"/>
              <w:bdr w:val="none" w:sz="0" w:space="0" w:color="auto" w:frame="1"/>
              <w:lang w:eastAsia="en-IN"/>
            </w:rPr>
            <m:t xml:space="preserve">= </m:t>
          </m:r>
          <m:f>
            <m:fPr>
              <m:ctrlPr>
                <w:rPr>
                  <w:rFonts w:ascii="Cambria Math" w:eastAsia="Times New Roman" w:hAnsi="Cambria Math" w:cs="Times New Roman"/>
                  <w:i/>
                  <w:color w:val="000000"/>
                  <w:spacing w:val="8"/>
                  <w:sz w:val="24"/>
                  <w:szCs w:val="24"/>
                  <w:bdr w:val="none" w:sz="0" w:space="0" w:color="auto" w:frame="1"/>
                  <w:lang w:eastAsia="en-IN"/>
                </w:rPr>
              </m:ctrlPr>
            </m:fPr>
            <m:num>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σ</m:t>
                  </m:r>
                  <m:d>
                    <m:dPr>
                      <m:ctrlPr>
                        <w:rPr>
                          <w:rFonts w:ascii="Cambria Math" w:eastAsia="Times New Roman" w:hAnsi="Cambria Math" w:cs="Times New Roman"/>
                          <w:i/>
                          <w:color w:val="000000"/>
                          <w:spacing w:val="8"/>
                          <w:sz w:val="24"/>
                          <w:szCs w:val="24"/>
                          <w:bdr w:val="none" w:sz="0" w:space="0" w:color="auto" w:frame="1"/>
                          <w:lang w:eastAsia="en-IN"/>
                        </w:rPr>
                      </m:ctrlPr>
                    </m:dPr>
                    <m:e>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net</m:t>
                          </m:r>
                        </m:e>
                        <m:sub>
                          <m:r>
                            <w:rPr>
                              <w:rFonts w:ascii="Cambria Math" w:eastAsia="Times New Roman" w:hAnsi="Cambria Math" w:cs="Times New Roman"/>
                              <w:color w:val="000000"/>
                              <w:spacing w:val="8"/>
                              <w:sz w:val="24"/>
                              <w:szCs w:val="24"/>
                              <w:bdr w:val="none" w:sz="0" w:space="0" w:color="auto" w:frame="1"/>
                              <w:lang w:eastAsia="en-IN"/>
                            </w:rPr>
                            <m:t>j</m:t>
                          </m:r>
                        </m:sub>
                      </m:sSub>
                    </m:e>
                  </m:d>
                </m:e>
                <m:sub/>
              </m:sSub>
            </m:num>
            <m:den>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net</m:t>
                  </m:r>
                </m:e>
                <m:sub>
                  <m:r>
                    <w:rPr>
                      <w:rFonts w:ascii="Cambria Math" w:eastAsia="Times New Roman" w:hAnsi="Cambria Math" w:cs="Times New Roman"/>
                      <w:color w:val="000000"/>
                      <w:spacing w:val="8"/>
                      <w:sz w:val="24"/>
                      <w:szCs w:val="24"/>
                      <w:bdr w:val="none" w:sz="0" w:space="0" w:color="auto" w:frame="1"/>
                      <w:lang w:eastAsia="en-IN"/>
                    </w:rPr>
                    <m:t>j</m:t>
                  </m:r>
                </m:sub>
              </m:sSub>
            </m:den>
          </m:f>
        </m:oMath>
      </m:oMathPara>
    </w:p>
    <w:p w:rsidR="005B5529" w:rsidRDefault="00D4712E" w:rsidP="00C25D4B">
      <w:pPr>
        <w:tabs>
          <w:tab w:val="left" w:pos="1560"/>
        </w:tabs>
        <w:jc w:val="center"/>
        <w:rPr>
          <w:rFonts w:ascii="Times New Roman" w:eastAsiaTheme="minorEastAsia" w:hAnsi="Times New Roman" w:cs="Times New Roman"/>
          <w:sz w:val="24"/>
          <w:szCs w:val="24"/>
        </w:rPr>
      </w:pPr>
      <m:oMath>
        <m:f>
          <m:fPr>
            <m:ctrlPr>
              <w:rPr>
                <w:rFonts w:ascii="Cambria Math" w:eastAsia="Times New Roman" w:hAnsi="Cambria Math" w:cs="Times New Roman"/>
                <w:i/>
                <w:color w:val="000000"/>
                <w:spacing w:val="8"/>
                <w:sz w:val="24"/>
                <w:szCs w:val="24"/>
                <w:bdr w:val="none" w:sz="0" w:space="0" w:color="auto" w:frame="1"/>
                <w:lang w:eastAsia="en-IN"/>
              </w:rPr>
            </m:ctrlPr>
          </m:fPr>
          <m:num>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o</m:t>
                </m:r>
              </m:e>
              <m:sub>
                <m:r>
                  <w:rPr>
                    <w:rFonts w:ascii="Cambria Math" w:eastAsia="Times New Roman" w:hAnsi="Cambria Math" w:cs="Times New Roman"/>
                    <w:color w:val="000000"/>
                    <w:spacing w:val="8"/>
                    <w:sz w:val="24"/>
                    <w:szCs w:val="24"/>
                    <w:bdr w:val="none" w:sz="0" w:space="0" w:color="auto" w:frame="1"/>
                    <w:lang w:eastAsia="en-IN"/>
                  </w:rPr>
                  <m:t>j</m:t>
                </m:r>
              </m:sub>
            </m:sSub>
          </m:num>
          <m:den>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net</m:t>
                </m:r>
              </m:e>
              <m:sub>
                <m:r>
                  <w:rPr>
                    <w:rFonts w:ascii="Cambria Math" w:eastAsia="Times New Roman" w:hAnsi="Cambria Math" w:cs="Times New Roman"/>
                    <w:color w:val="000000"/>
                    <w:spacing w:val="8"/>
                    <w:sz w:val="24"/>
                    <w:szCs w:val="24"/>
                    <w:bdr w:val="none" w:sz="0" w:space="0" w:color="auto" w:frame="1"/>
                    <w:lang w:eastAsia="en-IN"/>
                  </w:rPr>
                  <m:t>j</m:t>
                </m:r>
              </m:sub>
            </m:sSub>
          </m:den>
        </m:f>
        <m:r>
          <w:rPr>
            <w:rFonts w:ascii="Cambria Math" w:hAnsi="Cambria Math" w:cs="Times New Roman"/>
            <w:color w:val="000000"/>
            <w:spacing w:val="8"/>
            <w:sz w:val="24"/>
            <w:szCs w:val="24"/>
            <w:bdr w:val="none" w:sz="0" w:space="0" w:color="auto" w:frame="1"/>
            <w:shd w:val="clear" w:color="auto" w:fill="FFFFFF"/>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j</m:t>
            </m:r>
          </m:sub>
        </m:sSub>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1</m:t>
            </m:r>
            <m:r>
              <w:rPr>
                <w:rFonts w:ascii="Cambria Math" w:eastAsiaTheme="minorEastAsia" w:hAnsi="Cambria Math"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j</m:t>
                </m:r>
              </m:sub>
            </m:sSub>
          </m:e>
        </m:d>
      </m:oMath>
      <w:r w:rsidR="00C25D4B">
        <w:rPr>
          <w:rFonts w:ascii="Times New Roman" w:eastAsiaTheme="minorEastAsia" w:hAnsi="Times New Roman" w:cs="Times New Roman"/>
          <w:sz w:val="24"/>
          <w:szCs w:val="24"/>
        </w:rPr>
        <w:t xml:space="preserve">  </w:t>
      </w:r>
      <w:proofErr w:type="gramStart"/>
      <w:r w:rsidR="00C25D4B">
        <w:rPr>
          <w:rFonts w:ascii="Times New Roman" w:eastAsiaTheme="minorEastAsia" w:hAnsi="Times New Roman" w:cs="Times New Roman"/>
          <w:sz w:val="24"/>
          <w:szCs w:val="24"/>
        </w:rPr>
        <w:t>.....(</w:t>
      </w:r>
      <w:proofErr w:type="gramEnd"/>
      <w:r w:rsidR="00C25D4B">
        <w:rPr>
          <w:rFonts w:ascii="Times New Roman" w:eastAsiaTheme="minorEastAsia" w:hAnsi="Times New Roman" w:cs="Times New Roman"/>
          <w:sz w:val="24"/>
          <w:szCs w:val="24"/>
        </w:rPr>
        <w:t>6)</w:t>
      </w:r>
    </w:p>
    <w:p w:rsidR="00C25D4B" w:rsidRDefault="00C25D4B" w:rsidP="00FA539A">
      <w:pPr>
        <w:tabs>
          <w:tab w:val="left" w:pos="1560"/>
        </w:tabs>
        <w:jc w:val="both"/>
        <w:rPr>
          <w:rFonts w:ascii="Times New Roman" w:hAnsi="Times New Roman" w:cs="Times New Roman"/>
          <w:color w:val="000000"/>
          <w:spacing w:val="8"/>
          <w:sz w:val="24"/>
          <w:szCs w:val="24"/>
          <w:bdr w:val="none" w:sz="0" w:space="0" w:color="auto" w:frame="1"/>
          <w:shd w:val="clear" w:color="auto" w:fill="FFFFFF"/>
        </w:rPr>
      </w:pPr>
      <w:r>
        <w:rPr>
          <w:rFonts w:ascii="Times New Roman" w:eastAsiaTheme="minorEastAsia" w:hAnsi="Times New Roman" w:cs="Times New Roman"/>
          <w:sz w:val="24"/>
          <w:szCs w:val="24"/>
        </w:rPr>
        <w:t>Substitute equation (5) and (6) in equation (4)</w:t>
      </w:r>
    </w:p>
    <w:p w:rsidR="005B5529" w:rsidRDefault="00D4712E" w:rsidP="00C25D4B">
      <w:pPr>
        <w:tabs>
          <w:tab w:val="left" w:pos="1560"/>
        </w:tabs>
        <w:jc w:val="center"/>
        <w:rPr>
          <w:rFonts w:ascii="Times New Roman" w:eastAsiaTheme="minorEastAsia" w:hAnsi="Times New Roman" w:cs="Times New Roman"/>
          <w:sz w:val="24"/>
          <w:szCs w:val="24"/>
        </w:rPr>
      </w:pPr>
      <m:oMath>
        <m:f>
          <m:fPr>
            <m:ctrlPr>
              <w:rPr>
                <w:rFonts w:ascii="Cambria Math" w:eastAsia="Times New Roman" w:hAnsi="Cambria Math" w:cs="Times New Roman"/>
                <w:i/>
                <w:color w:val="000000"/>
                <w:spacing w:val="8"/>
                <w:sz w:val="24"/>
                <w:szCs w:val="24"/>
                <w:bdr w:val="none" w:sz="0" w:space="0" w:color="auto" w:frame="1"/>
                <w:lang w:eastAsia="en-IN"/>
              </w:rPr>
            </m:ctrlPr>
          </m:fPr>
          <m:num>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E</m:t>
                </m:r>
              </m:e>
              <m:sub>
                <m:r>
                  <w:rPr>
                    <w:rFonts w:ascii="Cambria Math" w:eastAsia="Times New Roman" w:hAnsi="Cambria Math" w:cs="Times New Roman"/>
                    <w:color w:val="000000"/>
                    <w:spacing w:val="8"/>
                    <w:sz w:val="24"/>
                    <w:szCs w:val="24"/>
                    <w:bdr w:val="none" w:sz="0" w:space="0" w:color="auto" w:frame="1"/>
                    <w:lang w:eastAsia="en-IN"/>
                  </w:rPr>
                  <m:t>d</m:t>
                </m:r>
              </m:sub>
            </m:sSub>
          </m:num>
          <m:den>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net</m:t>
                </m:r>
              </m:e>
              <m:sub>
                <m:r>
                  <w:rPr>
                    <w:rFonts w:ascii="Cambria Math" w:eastAsia="Times New Roman" w:hAnsi="Cambria Math" w:cs="Times New Roman"/>
                    <w:color w:val="000000"/>
                    <w:spacing w:val="8"/>
                    <w:sz w:val="24"/>
                    <w:szCs w:val="24"/>
                    <w:bdr w:val="none" w:sz="0" w:space="0" w:color="auto" w:frame="1"/>
                    <w:lang w:eastAsia="en-IN"/>
                  </w:rPr>
                  <m:t>j</m:t>
                </m:r>
              </m:sub>
            </m:sSub>
          </m:den>
        </m:f>
        <m:r>
          <w:rPr>
            <w:rFonts w:ascii="Cambria Math" w:eastAsia="Times New Roman" w:hAnsi="Cambria Math" w:cs="Times New Roman"/>
            <w:color w:val="000000"/>
            <w:spacing w:val="8"/>
            <w:sz w:val="24"/>
            <w:szCs w:val="24"/>
            <w:bdr w:val="none" w:sz="0" w:space="0" w:color="auto" w:frame="1"/>
            <w:lang w:eastAsia="en-IN"/>
          </w:rPr>
          <m:t>==-</m:t>
        </m:r>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j</m:t>
                </m:r>
              </m:sub>
            </m:sSub>
          </m:e>
        </m:d>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j</m:t>
            </m:r>
          </m:sub>
        </m:sSub>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1</m:t>
            </m:r>
            <m:r>
              <w:rPr>
                <w:rFonts w:ascii="Cambria Math" w:eastAsiaTheme="minorEastAsia" w:hAnsi="Cambria Math"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j</m:t>
                </m:r>
              </m:sub>
            </m:sSub>
          </m:e>
        </m:d>
      </m:oMath>
      <w:r w:rsidR="00C25D4B">
        <w:rPr>
          <w:rFonts w:ascii="Times New Roman" w:eastAsiaTheme="minorEastAsia" w:hAnsi="Times New Roman" w:cs="Times New Roman"/>
          <w:sz w:val="24"/>
          <w:szCs w:val="24"/>
        </w:rPr>
        <w:t xml:space="preserve">    </w:t>
      </w:r>
      <w:proofErr w:type="gramStart"/>
      <w:r w:rsidR="00C25D4B">
        <w:rPr>
          <w:rFonts w:ascii="Times New Roman" w:eastAsiaTheme="minorEastAsia" w:hAnsi="Times New Roman" w:cs="Times New Roman"/>
          <w:sz w:val="24"/>
          <w:szCs w:val="24"/>
        </w:rPr>
        <w:t>......(</w:t>
      </w:r>
      <w:proofErr w:type="gramEnd"/>
      <w:r w:rsidR="00C25D4B">
        <w:rPr>
          <w:rFonts w:ascii="Times New Roman" w:eastAsiaTheme="minorEastAsia" w:hAnsi="Times New Roman" w:cs="Times New Roman"/>
          <w:sz w:val="24"/>
          <w:szCs w:val="24"/>
        </w:rPr>
        <w:t>7)</w:t>
      </w:r>
    </w:p>
    <w:p w:rsidR="00C25D4B" w:rsidRDefault="00C25D4B" w:rsidP="00C25D4B">
      <w:pPr>
        <w:tabs>
          <w:tab w:val="left" w:pos="1560"/>
        </w:tabs>
        <w:jc w:val="both"/>
        <w:rPr>
          <w:rFonts w:ascii="Times New Roman" w:hAnsi="Times New Roman" w:cs="Times New Roman"/>
          <w:color w:val="000000"/>
          <w:spacing w:val="8"/>
          <w:sz w:val="24"/>
          <w:szCs w:val="24"/>
          <w:shd w:val="clear" w:color="auto" w:fill="FFFFFF"/>
        </w:rPr>
      </w:pPr>
      <w:r w:rsidRPr="00C25D4B">
        <w:rPr>
          <w:rFonts w:ascii="Times New Roman" w:hAnsi="Times New Roman" w:cs="Times New Roman"/>
          <w:color w:val="000000"/>
          <w:spacing w:val="8"/>
          <w:sz w:val="24"/>
          <w:szCs w:val="24"/>
          <w:shd w:val="clear" w:color="auto" w:fill="FFFFFF"/>
        </w:rPr>
        <w:t>The stochastic gradient descent rule for output units is obtain</w:t>
      </w:r>
      <w:r>
        <w:rPr>
          <w:rFonts w:ascii="Times New Roman" w:hAnsi="Times New Roman" w:cs="Times New Roman"/>
          <w:color w:val="000000"/>
          <w:spacing w:val="8"/>
          <w:sz w:val="24"/>
          <w:szCs w:val="24"/>
          <w:shd w:val="clear" w:color="auto" w:fill="FFFFFF"/>
        </w:rPr>
        <w:t>ed by combining Equations (1) and (3</w:t>
      </w:r>
      <w:r w:rsidRPr="00C25D4B">
        <w:rPr>
          <w:rFonts w:ascii="Times New Roman" w:hAnsi="Times New Roman" w:cs="Times New Roman"/>
          <w:color w:val="000000"/>
          <w:spacing w:val="8"/>
          <w:sz w:val="24"/>
          <w:szCs w:val="24"/>
          <w:shd w:val="clear" w:color="auto" w:fill="FFFFFF"/>
        </w:rPr>
        <w:t>).</w:t>
      </w:r>
    </w:p>
    <w:p w:rsidR="00C25D4B" w:rsidRDefault="00C25D4B" w:rsidP="00C25D4B">
      <w:pPr>
        <w:tabs>
          <w:tab w:val="left" w:pos="1560"/>
        </w:tabs>
        <w:jc w:val="center"/>
        <w:rPr>
          <w:rFonts w:ascii="Times New Roman" w:eastAsiaTheme="minorEastAsia" w:hAnsi="Times New Roman" w:cs="Times New Roman"/>
          <w:b/>
          <w:color w:val="000000"/>
          <w:spacing w:val="8"/>
          <w:sz w:val="24"/>
          <w:szCs w:val="24"/>
          <w:bdr w:val="none" w:sz="0" w:space="0" w:color="auto" w:frame="1"/>
          <w:lang w:eastAsia="en-IN"/>
        </w:rPr>
      </w:pPr>
      <m:oMathPara>
        <m:oMath>
          <m:r>
            <w:rPr>
              <w:rFonts w:ascii="Cambria Math" w:hAnsi="Cambria Math" w:cs="Times New Roman"/>
              <w:color w:val="000000"/>
              <w:spacing w:val="8"/>
              <w:sz w:val="24"/>
              <w:szCs w:val="24"/>
              <w:bdr w:val="none" w:sz="0" w:space="0" w:color="auto" w:frame="1"/>
              <w:shd w:val="clear" w:color="auto" w:fill="FFFFFF"/>
            </w:rPr>
            <m:t>∆</m:t>
          </m:r>
          <m:sSub>
            <m:sSubPr>
              <m:ctrlPr>
                <w:rPr>
                  <w:rFonts w:ascii="Cambria Math" w:eastAsia="Times New Roman" w:hAnsi="Times New Roman"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w</m:t>
              </m:r>
            </m:e>
            <m:sub>
              <m:r>
                <w:rPr>
                  <w:rFonts w:ascii="Cambria Math" w:eastAsia="Times New Roman" w:hAnsi="Cambria Math" w:cs="Times New Roman"/>
                  <w:color w:val="000000"/>
                  <w:spacing w:val="8"/>
                  <w:sz w:val="24"/>
                  <w:szCs w:val="24"/>
                  <w:bdr w:val="none" w:sz="0" w:space="0" w:color="auto" w:frame="1"/>
                  <w:lang w:eastAsia="en-IN"/>
                </w:rPr>
                <m:t>ji</m:t>
              </m:r>
            </m:sub>
          </m:sSub>
          <m:r>
            <w:rPr>
              <w:rFonts w:ascii="Cambria Math" w:eastAsia="Times New Roman" w:hAnsi="Times New Roman" w:cs="Times New Roman"/>
              <w:color w:val="000000"/>
              <w:spacing w:val="8"/>
              <w:sz w:val="24"/>
              <w:szCs w:val="24"/>
              <w:bdr w:val="none" w:sz="0" w:space="0" w:color="auto" w:frame="1"/>
              <w:lang w:eastAsia="en-IN"/>
            </w:rPr>
            <m:t>=</m:t>
          </m:r>
          <m:r>
            <w:rPr>
              <w:rFonts w:ascii="Cambria Math" w:eastAsia="Times New Roman" w:hAnsi="Times New Roman" w:cs="Times New Roman"/>
              <w:color w:val="000000"/>
              <w:spacing w:val="8"/>
              <w:sz w:val="24"/>
              <w:szCs w:val="24"/>
              <w:bdr w:val="none" w:sz="0" w:space="0" w:color="auto" w:frame="1"/>
              <w:lang w:eastAsia="en-IN"/>
            </w:rPr>
            <m:t>-</m:t>
          </m:r>
          <m:r>
            <w:rPr>
              <w:rFonts w:ascii="Cambria Math" w:eastAsia="Times New Roman" w:hAnsi="Cambria Math" w:cs="Times New Roman"/>
              <w:color w:val="000000"/>
              <w:spacing w:val="8"/>
              <w:sz w:val="24"/>
              <w:szCs w:val="24"/>
              <w:bdr w:val="none" w:sz="0" w:space="0" w:color="auto" w:frame="1"/>
              <w:lang w:eastAsia="en-IN"/>
            </w:rPr>
            <m:t xml:space="preserve">η </m:t>
          </m:r>
          <m:f>
            <m:fPr>
              <m:ctrlPr>
                <w:rPr>
                  <w:rFonts w:ascii="Cambria Math" w:eastAsia="Times New Roman" w:hAnsi="Cambria Math" w:cs="Times New Roman"/>
                  <w:b/>
                  <w:i/>
                  <w:color w:val="000000"/>
                  <w:spacing w:val="8"/>
                  <w:sz w:val="24"/>
                  <w:szCs w:val="24"/>
                  <w:bdr w:val="none" w:sz="0" w:space="0" w:color="auto" w:frame="1"/>
                  <w:lang w:eastAsia="en-IN"/>
                </w:rPr>
              </m:ctrlPr>
            </m:fPr>
            <m:num>
              <m:r>
                <m:rPr>
                  <m:sty m:val="bi"/>
                </m:rP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b/>
                      <w:i/>
                      <w:color w:val="000000"/>
                      <w:spacing w:val="8"/>
                      <w:sz w:val="24"/>
                      <w:szCs w:val="24"/>
                      <w:bdr w:val="none" w:sz="0" w:space="0" w:color="auto" w:frame="1"/>
                      <w:lang w:eastAsia="en-IN"/>
                    </w:rPr>
                  </m:ctrlPr>
                </m:sSubPr>
                <m:e>
                  <m:r>
                    <m:rPr>
                      <m:sty m:val="bi"/>
                    </m:rPr>
                    <w:rPr>
                      <w:rFonts w:ascii="Cambria Math" w:eastAsia="Times New Roman" w:hAnsi="Cambria Math" w:cs="Times New Roman"/>
                      <w:color w:val="000000"/>
                      <w:spacing w:val="8"/>
                      <w:sz w:val="24"/>
                      <w:szCs w:val="24"/>
                      <w:bdr w:val="none" w:sz="0" w:space="0" w:color="auto" w:frame="1"/>
                      <w:lang w:eastAsia="en-IN"/>
                    </w:rPr>
                    <m:t>E</m:t>
                  </m:r>
                </m:e>
                <m:sub>
                  <m:r>
                    <m:rPr>
                      <m:sty m:val="bi"/>
                    </m:rPr>
                    <w:rPr>
                      <w:rFonts w:ascii="Cambria Math" w:eastAsia="Times New Roman" w:hAnsi="Cambria Math" w:cs="Times New Roman"/>
                      <w:color w:val="000000"/>
                      <w:spacing w:val="8"/>
                      <w:sz w:val="24"/>
                      <w:szCs w:val="24"/>
                      <w:bdr w:val="none" w:sz="0" w:space="0" w:color="auto" w:frame="1"/>
                      <w:lang w:eastAsia="en-IN"/>
                    </w:rPr>
                    <m:t>d</m:t>
                  </m:r>
                </m:sub>
              </m:sSub>
            </m:num>
            <m:den>
              <m:r>
                <m:rPr>
                  <m:sty m:val="bi"/>
                </m:rP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b/>
                      <w:i/>
                      <w:color w:val="000000"/>
                      <w:spacing w:val="8"/>
                      <w:sz w:val="24"/>
                      <w:szCs w:val="24"/>
                      <w:bdr w:val="none" w:sz="0" w:space="0" w:color="auto" w:frame="1"/>
                      <w:lang w:eastAsia="en-IN"/>
                    </w:rPr>
                  </m:ctrlPr>
                </m:sSubPr>
                <m:e>
                  <m:r>
                    <m:rPr>
                      <m:sty m:val="bi"/>
                    </m:rPr>
                    <w:rPr>
                      <w:rFonts w:ascii="Cambria Math" w:eastAsia="Times New Roman" w:hAnsi="Cambria Math" w:cs="Times New Roman"/>
                      <w:color w:val="000000"/>
                      <w:spacing w:val="8"/>
                      <w:sz w:val="24"/>
                      <w:szCs w:val="24"/>
                      <w:bdr w:val="none" w:sz="0" w:space="0" w:color="auto" w:frame="1"/>
                      <w:lang w:eastAsia="en-IN"/>
                    </w:rPr>
                    <m:t>w</m:t>
                  </m:r>
                </m:e>
                <m:sub>
                  <m:r>
                    <m:rPr>
                      <m:sty m:val="bi"/>
                    </m:rPr>
                    <w:rPr>
                      <w:rFonts w:ascii="Cambria Math" w:eastAsia="Times New Roman" w:hAnsi="Cambria Math" w:cs="Times New Roman"/>
                      <w:color w:val="000000"/>
                      <w:spacing w:val="8"/>
                      <w:sz w:val="24"/>
                      <w:szCs w:val="24"/>
                      <w:bdr w:val="none" w:sz="0" w:space="0" w:color="auto" w:frame="1"/>
                      <w:lang w:eastAsia="en-IN"/>
                    </w:rPr>
                    <m:t>ji</m:t>
                  </m:r>
                </m:sub>
              </m:sSub>
            </m:den>
          </m:f>
          <m:r>
            <m:rPr>
              <m:sty m:val="bi"/>
            </m:rPr>
            <w:rPr>
              <w:rFonts w:ascii="Cambria Math" w:eastAsia="Times New Roman" w:hAnsi="Cambria Math" w:cs="Times New Roman"/>
              <w:color w:val="000000"/>
              <w:spacing w:val="8"/>
              <w:sz w:val="24"/>
              <w:szCs w:val="24"/>
              <w:bdr w:val="none" w:sz="0" w:space="0" w:color="auto" w:frame="1"/>
              <w:lang w:eastAsia="en-IN"/>
            </w:rPr>
            <m:t>=</m:t>
          </m:r>
          <m:r>
            <w:rPr>
              <w:rFonts w:ascii="Cambria Math" w:eastAsia="Times New Roman" w:hAnsi="Cambria Math" w:cs="Times New Roman"/>
              <w:color w:val="000000"/>
              <w:spacing w:val="8"/>
              <w:sz w:val="24"/>
              <w:szCs w:val="24"/>
              <w:bdr w:val="none" w:sz="0" w:space="0" w:color="auto" w:frame="1"/>
              <w:lang w:eastAsia="en-IN"/>
            </w:rPr>
            <m:t>η</m:t>
          </m:r>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j</m:t>
                  </m:r>
                </m:sub>
              </m:sSub>
            </m:e>
          </m:d>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j</m:t>
              </m:r>
            </m:sub>
          </m:sSub>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1</m:t>
              </m:r>
              <m:r>
                <w:rPr>
                  <w:rFonts w:ascii="Cambria Math" w:eastAsiaTheme="minorEastAsia" w:hAnsi="Cambria Math"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j</m:t>
                  </m:r>
                </m:sub>
              </m:sSub>
            </m:e>
          </m:d>
          <m:sSub>
            <m:sSubPr>
              <m:ctrlPr>
                <w:rPr>
                  <w:rFonts w:ascii="Cambria Math" w:eastAsia="Times New Roman" w:hAnsi="Cambria Math" w:cs="Times New Roman"/>
                  <w:b/>
                  <w:i/>
                  <w:color w:val="000000"/>
                  <w:spacing w:val="8"/>
                  <w:sz w:val="24"/>
                  <w:szCs w:val="24"/>
                  <w:bdr w:val="none" w:sz="0" w:space="0" w:color="auto" w:frame="1"/>
                  <w:lang w:eastAsia="en-IN"/>
                </w:rPr>
              </m:ctrlPr>
            </m:sSubPr>
            <m:e>
              <m:r>
                <m:rPr>
                  <m:sty m:val="bi"/>
                </m:rPr>
                <w:rPr>
                  <w:rFonts w:ascii="Cambria Math" w:eastAsia="Times New Roman" w:hAnsi="Cambria Math" w:cs="Times New Roman"/>
                  <w:color w:val="000000"/>
                  <w:spacing w:val="8"/>
                  <w:sz w:val="24"/>
                  <w:szCs w:val="24"/>
                  <w:bdr w:val="none" w:sz="0" w:space="0" w:color="auto" w:frame="1"/>
                  <w:lang w:eastAsia="en-IN"/>
                </w:rPr>
                <m:t>x</m:t>
              </m:r>
            </m:e>
            <m:sub>
              <m:r>
                <m:rPr>
                  <m:sty m:val="bi"/>
                </m:rPr>
                <w:rPr>
                  <w:rFonts w:ascii="Cambria Math" w:eastAsia="Times New Roman" w:hAnsi="Cambria Math" w:cs="Times New Roman"/>
                  <w:color w:val="000000"/>
                  <w:spacing w:val="8"/>
                  <w:sz w:val="24"/>
                  <w:szCs w:val="24"/>
                  <w:bdr w:val="none" w:sz="0" w:space="0" w:color="auto" w:frame="1"/>
                  <w:lang w:eastAsia="en-IN"/>
                </w:rPr>
                <m:t>ji</m:t>
              </m:r>
            </m:sub>
          </m:sSub>
        </m:oMath>
      </m:oMathPara>
    </w:p>
    <w:p w:rsidR="00A25216" w:rsidRDefault="00A25216" w:rsidP="00C25D4B">
      <w:pPr>
        <w:tabs>
          <w:tab w:val="left" w:pos="1560"/>
        </w:tabs>
        <w:jc w:val="center"/>
        <w:rPr>
          <w:rFonts w:ascii="Times New Roman" w:eastAsiaTheme="minorEastAsia" w:hAnsi="Times New Roman" w:cs="Times New Roman"/>
          <w:b/>
          <w:color w:val="000000"/>
          <w:spacing w:val="8"/>
          <w:sz w:val="24"/>
          <w:szCs w:val="24"/>
          <w:bdr w:val="none" w:sz="0" w:space="0" w:color="auto" w:frame="1"/>
          <w:lang w:eastAsia="en-IN"/>
        </w:rPr>
      </w:pPr>
    </w:p>
    <w:p w:rsidR="00A25216" w:rsidRDefault="00A25216" w:rsidP="00A25216">
      <w:pPr>
        <w:tabs>
          <w:tab w:val="left" w:pos="1560"/>
        </w:tabs>
        <w:jc w:val="both"/>
        <w:rPr>
          <w:rFonts w:ascii="Times New Roman" w:eastAsiaTheme="minorEastAsia" w:hAnsi="Times New Roman" w:cs="Times New Roman"/>
          <w:b/>
          <w:color w:val="000000"/>
          <w:spacing w:val="8"/>
          <w:sz w:val="24"/>
          <w:szCs w:val="24"/>
          <w:bdr w:val="none" w:sz="0" w:space="0" w:color="auto" w:frame="1"/>
          <w:lang w:eastAsia="en-IN"/>
        </w:rPr>
      </w:pPr>
      <w:r>
        <w:rPr>
          <w:rFonts w:ascii="Times New Roman" w:eastAsiaTheme="minorEastAsia" w:hAnsi="Times New Roman" w:cs="Times New Roman"/>
          <w:b/>
          <w:color w:val="000000"/>
          <w:spacing w:val="8"/>
          <w:sz w:val="24"/>
          <w:szCs w:val="24"/>
          <w:bdr w:val="none" w:sz="0" w:space="0" w:color="auto" w:frame="1"/>
          <w:lang w:eastAsia="en-IN"/>
        </w:rPr>
        <w:t>Case 2: Training rule for hidden unit weights</w:t>
      </w:r>
    </w:p>
    <w:p w:rsidR="00A25216" w:rsidRDefault="00A25216" w:rsidP="00A25216">
      <w:pPr>
        <w:tabs>
          <w:tab w:val="left" w:pos="1560"/>
        </w:tabs>
        <w:jc w:val="both"/>
        <w:rPr>
          <w:rFonts w:ascii="Times New Roman" w:eastAsiaTheme="minorEastAsia" w:hAnsi="Times New Roman" w:cs="Times New Roman"/>
          <w:b/>
          <w:color w:val="000000"/>
          <w:spacing w:val="8"/>
          <w:sz w:val="24"/>
          <w:szCs w:val="24"/>
          <w:bdr w:val="none" w:sz="0" w:space="0" w:color="auto" w:frame="1"/>
          <w:lang w:eastAsia="en-IN"/>
        </w:rPr>
      </w:pPr>
      <w:r w:rsidRPr="00A25216">
        <w:rPr>
          <w:rFonts w:ascii="Times New Roman" w:hAnsi="Times New Roman" w:cs="Times New Roman"/>
          <w:color w:val="000000"/>
          <w:spacing w:val="8"/>
          <w:sz w:val="24"/>
          <w:szCs w:val="24"/>
          <w:bdr w:val="none" w:sz="0" w:space="0" w:color="auto" w:frame="1"/>
          <w:shd w:val="clear" w:color="auto" w:fill="FFFFFF"/>
        </w:rPr>
        <w:t xml:space="preserve">When j is a network’s internal, or hidden, unit, the training rule for </w:t>
      </w:r>
      <m:oMath>
        <m:sSub>
          <m:sSubPr>
            <m:ctrlPr>
              <w:rPr>
                <w:rFonts w:ascii="Cambria Math" w:eastAsia="Times New Roman" w:hAnsi="Times New Roman"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w</m:t>
            </m:r>
          </m:e>
          <m:sub>
            <m:r>
              <w:rPr>
                <w:rFonts w:ascii="Cambria Math" w:eastAsia="Times New Roman" w:hAnsi="Cambria Math" w:cs="Times New Roman"/>
                <w:color w:val="000000"/>
                <w:spacing w:val="8"/>
                <w:sz w:val="24"/>
                <w:szCs w:val="24"/>
                <w:bdr w:val="none" w:sz="0" w:space="0" w:color="auto" w:frame="1"/>
                <w:lang w:eastAsia="en-IN"/>
              </w:rPr>
              <m:t>ji</m:t>
            </m:r>
          </m:sub>
        </m:sSub>
      </m:oMath>
      <w:r w:rsidRPr="00A25216">
        <w:rPr>
          <w:rFonts w:ascii="Times New Roman" w:hAnsi="Times New Roman" w:cs="Times New Roman"/>
          <w:color w:val="000000"/>
          <w:spacing w:val="8"/>
          <w:sz w:val="24"/>
          <w:szCs w:val="24"/>
          <w:bdr w:val="none" w:sz="0" w:space="0" w:color="auto" w:frame="1"/>
          <w:shd w:val="clear" w:color="auto" w:fill="FFFFFF"/>
        </w:rPr>
        <w:t xml:space="preserve">i must account for the indirect ways in which </w:t>
      </w:r>
      <m:oMath>
        <m:sSub>
          <m:sSubPr>
            <m:ctrlPr>
              <w:rPr>
                <w:rFonts w:ascii="Cambria Math" w:eastAsia="Times New Roman" w:hAnsi="Times New Roman"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w</m:t>
            </m:r>
          </m:e>
          <m:sub>
            <m:r>
              <w:rPr>
                <w:rFonts w:ascii="Cambria Math" w:eastAsia="Times New Roman" w:hAnsi="Cambria Math" w:cs="Times New Roman"/>
                <w:color w:val="000000"/>
                <w:spacing w:val="8"/>
                <w:sz w:val="24"/>
                <w:szCs w:val="24"/>
                <w:bdr w:val="none" w:sz="0" w:space="0" w:color="auto" w:frame="1"/>
                <w:lang w:eastAsia="en-IN"/>
              </w:rPr>
              <m:t>ji</m:t>
            </m:r>
          </m:sub>
        </m:sSub>
      </m:oMath>
      <w:r w:rsidRPr="00A25216">
        <w:rPr>
          <w:rFonts w:ascii="Times New Roman" w:hAnsi="Times New Roman" w:cs="Times New Roman"/>
          <w:color w:val="000000"/>
          <w:spacing w:val="8"/>
          <w:sz w:val="24"/>
          <w:szCs w:val="24"/>
          <w:bdr w:val="none" w:sz="0" w:space="0" w:color="auto" w:frame="1"/>
          <w:shd w:val="clear" w:color="auto" w:fill="FFFFFF"/>
        </w:rPr>
        <w:t xml:space="preserve"> might impact the network outputs, and </w:t>
      </w:r>
      <w:proofErr w:type="gramStart"/>
      <w:r w:rsidRPr="00A25216">
        <w:rPr>
          <w:rFonts w:ascii="Times New Roman" w:hAnsi="Times New Roman" w:cs="Times New Roman"/>
          <w:color w:val="000000"/>
          <w:spacing w:val="8"/>
          <w:sz w:val="24"/>
          <w:szCs w:val="24"/>
          <w:bdr w:val="none" w:sz="0" w:space="0" w:color="auto" w:frame="1"/>
          <w:shd w:val="clear" w:color="auto" w:fill="FFFFFF"/>
        </w:rPr>
        <w:t xml:space="preserve">so </w:t>
      </w:r>
      <w:proofErr w:type="gramEnd"/>
      <m:oMath>
        <m:sSub>
          <m:sSubPr>
            <m:ctrlPr>
              <w:rPr>
                <w:rFonts w:ascii="Cambria Math" w:eastAsia="Times New Roman" w:hAnsi="Cambria Math" w:cs="Times New Roman"/>
                <w:b/>
                <w:i/>
                <w:color w:val="000000"/>
                <w:spacing w:val="8"/>
                <w:sz w:val="24"/>
                <w:szCs w:val="24"/>
                <w:bdr w:val="none" w:sz="0" w:space="0" w:color="auto" w:frame="1"/>
                <w:lang w:eastAsia="en-IN"/>
              </w:rPr>
            </m:ctrlPr>
          </m:sSubPr>
          <m:e>
            <m:r>
              <m:rPr>
                <m:sty m:val="bi"/>
              </m:rPr>
              <w:rPr>
                <w:rFonts w:ascii="Cambria Math" w:eastAsia="Times New Roman" w:hAnsi="Cambria Math" w:cs="Times New Roman"/>
                <w:color w:val="000000"/>
                <w:spacing w:val="8"/>
                <w:sz w:val="24"/>
                <w:szCs w:val="24"/>
                <w:bdr w:val="none" w:sz="0" w:space="0" w:color="auto" w:frame="1"/>
                <w:lang w:eastAsia="en-IN"/>
              </w:rPr>
              <m:t>E</m:t>
            </m:r>
          </m:e>
          <m:sub>
            <m:r>
              <m:rPr>
                <m:sty m:val="bi"/>
              </m:rPr>
              <w:rPr>
                <w:rFonts w:ascii="Cambria Math" w:eastAsia="Times New Roman" w:hAnsi="Cambria Math" w:cs="Times New Roman"/>
                <w:color w:val="000000"/>
                <w:spacing w:val="8"/>
                <w:sz w:val="24"/>
                <w:szCs w:val="24"/>
                <w:bdr w:val="none" w:sz="0" w:space="0" w:color="auto" w:frame="1"/>
                <w:lang w:eastAsia="en-IN"/>
              </w:rPr>
              <m:t>d</m:t>
            </m:r>
          </m:sub>
        </m:sSub>
      </m:oMath>
      <w:r w:rsidR="00657147">
        <w:rPr>
          <w:rFonts w:ascii="Times New Roman" w:eastAsiaTheme="minorEastAsia" w:hAnsi="Times New Roman" w:cs="Times New Roman"/>
          <w:b/>
          <w:color w:val="000000"/>
          <w:spacing w:val="8"/>
          <w:sz w:val="24"/>
          <w:szCs w:val="24"/>
          <w:bdr w:val="none" w:sz="0" w:space="0" w:color="auto" w:frame="1"/>
          <w:lang w:eastAsia="en-IN"/>
        </w:rPr>
        <w:t>.</w:t>
      </w:r>
    </w:p>
    <w:p w:rsidR="00657147" w:rsidRPr="00A25216" w:rsidRDefault="00657147" w:rsidP="00A25216">
      <w:pPr>
        <w:tabs>
          <w:tab w:val="left" w:pos="1560"/>
        </w:tabs>
        <w:jc w:val="both"/>
        <w:rPr>
          <w:rFonts w:ascii="Times New Roman" w:hAnsi="Times New Roman" w:cs="Times New Roman"/>
          <w:color w:val="000000"/>
          <w:spacing w:val="8"/>
          <w:sz w:val="24"/>
          <w:szCs w:val="24"/>
          <w:bdr w:val="none" w:sz="0" w:space="0" w:color="auto" w:frame="1"/>
          <w:shd w:val="clear" w:color="auto" w:fill="FFFFFF"/>
        </w:rPr>
      </w:pPr>
      <w:r w:rsidRPr="00657147">
        <w:rPr>
          <w:rFonts w:ascii="Times New Roman" w:hAnsi="Times New Roman" w:cs="Times New Roman"/>
          <w:color w:val="000000"/>
          <w:spacing w:val="8"/>
          <w:sz w:val="24"/>
          <w:szCs w:val="24"/>
          <w:bdr w:val="none" w:sz="0" w:space="0" w:color="auto" w:frame="1"/>
          <w:shd w:val="clear" w:color="auto" w:fill="FFFFFF"/>
        </w:rPr>
        <w:t xml:space="preserve">Downstream is the name given to this group of components </w:t>
      </w:r>
      <w:proofErr w:type="gramStart"/>
      <w:r w:rsidRPr="00657147">
        <w:rPr>
          <w:rFonts w:ascii="Times New Roman" w:hAnsi="Times New Roman" w:cs="Times New Roman"/>
          <w:color w:val="000000"/>
          <w:spacing w:val="8"/>
          <w:sz w:val="24"/>
          <w:szCs w:val="24"/>
          <w:bdr w:val="none" w:sz="0" w:space="0" w:color="auto" w:frame="1"/>
          <w:shd w:val="clear" w:color="auto" w:fill="FFFFFF"/>
        </w:rPr>
        <w:t>( j</w:t>
      </w:r>
      <w:proofErr w:type="gramEnd"/>
      <w:r w:rsidRPr="00657147">
        <w:rPr>
          <w:rFonts w:ascii="Times New Roman" w:hAnsi="Times New Roman" w:cs="Times New Roman"/>
          <w:color w:val="000000"/>
          <w:spacing w:val="8"/>
          <w:sz w:val="24"/>
          <w:szCs w:val="24"/>
          <w:bdr w:val="none" w:sz="0" w:space="0" w:color="auto" w:frame="1"/>
          <w:shd w:val="clear" w:color="auto" w:fill="FFFFFF"/>
        </w:rPr>
        <w:t xml:space="preserve">). </w:t>
      </w:r>
      <m:oMath>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net</m:t>
            </m:r>
          </m:e>
          <m:sub>
            <m:r>
              <w:rPr>
                <w:rFonts w:ascii="Cambria Math" w:eastAsia="Times New Roman" w:hAnsi="Cambria Math" w:cs="Times New Roman"/>
                <w:color w:val="000000"/>
                <w:spacing w:val="8"/>
                <w:sz w:val="24"/>
                <w:szCs w:val="24"/>
                <w:bdr w:val="none" w:sz="0" w:space="0" w:color="auto" w:frame="1"/>
                <w:lang w:eastAsia="en-IN"/>
              </w:rPr>
              <m:t>j</m:t>
            </m:r>
          </m:sub>
        </m:sSub>
      </m:oMath>
      <w:r w:rsidRPr="00657147">
        <w:rPr>
          <w:rFonts w:ascii="Times New Roman" w:hAnsi="Times New Roman" w:cs="Times New Roman"/>
          <w:color w:val="000000"/>
          <w:spacing w:val="8"/>
          <w:sz w:val="24"/>
          <w:szCs w:val="24"/>
          <w:bdr w:val="none" w:sz="0" w:space="0" w:color="auto" w:frame="1"/>
          <w:shd w:val="clear" w:color="auto" w:fill="FFFFFF"/>
        </w:rPr>
        <w:t xml:space="preserve"> </w:t>
      </w:r>
      <w:proofErr w:type="gramStart"/>
      <w:r w:rsidRPr="00657147">
        <w:rPr>
          <w:rFonts w:ascii="Times New Roman" w:hAnsi="Times New Roman" w:cs="Times New Roman"/>
          <w:color w:val="000000"/>
          <w:spacing w:val="8"/>
          <w:sz w:val="24"/>
          <w:szCs w:val="24"/>
          <w:bdr w:val="none" w:sz="0" w:space="0" w:color="auto" w:frame="1"/>
          <w:shd w:val="clear" w:color="auto" w:fill="FFFFFF"/>
        </w:rPr>
        <w:t>can</w:t>
      </w:r>
      <w:proofErr w:type="gramEnd"/>
      <w:r w:rsidRPr="00657147">
        <w:rPr>
          <w:rFonts w:ascii="Times New Roman" w:hAnsi="Times New Roman" w:cs="Times New Roman"/>
          <w:color w:val="000000"/>
          <w:spacing w:val="8"/>
          <w:sz w:val="24"/>
          <w:szCs w:val="24"/>
          <w:bdr w:val="none" w:sz="0" w:space="0" w:color="auto" w:frame="1"/>
          <w:shd w:val="clear" w:color="auto" w:fill="FFFFFF"/>
        </w:rPr>
        <w:t xml:space="preserve"> only control the network outputs (and hence </w:t>
      </w:r>
      <m:oMath>
        <m:sSub>
          <m:sSubPr>
            <m:ctrlPr>
              <w:rPr>
                <w:rFonts w:ascii="Cambria Math" w:eastAsia="Times New Roman" w:hAnsi="Cambria Math" w:cs="Times New Roman"/>
                <w:b/>
                <w:i/>
                <w:color w:val="000000"/>
                <w:spacing w:val="8"/>
                <w:sz w:val="24"/>
                <w:szCs w:val="24"/>
                <w:bdr w:val="none" w:sz="0" w:space="0" w:color="auto" w:frame="1"/>
                <w:lang w:eastAsia="en-IN"/>
              </w:rPr>
            </m:ctrlPr>
          </m:sSubPr>
          <m:e>
            <m:r>
              <m:rPr>
                <m:sty m:val="bi"/>
              </m:rPr>
              <w:rPr>
                <w:rFonts w:ascii="Cambria Math" w:eastAsia="Times New Roman" w:hAnsi="Cambria Math" w:cs="Times New Roman"/>
                <w:color w:val="000000"/>
                <w:spacing w:val="8"/>
                <w:sz w:val="24"/>
                <w:szCs w:val="24"/>
                <w:bdr w:val="none" w:sz="0" w:space="0" w:color="auto" w:frame="1"/>
                <w:lang w:eastAsia="en-IN"/>
              </w:rPr>
              <m:t>E</m:t>
            </m:r>
          </m:e>
          <m:sub>
            <m:r>
              <m:rPr>
                <m:sty m:val="bi"/>
              </m:rPr>
              <w:rPr>
                <w:rFonts w:ascii="Cambria Math" w:eastAsia="Times New Roman" w:hAnsi="Cambria Math" w:cs="Times New Roman"/>
                <w:color w:val="000000"/>
                <w:spacing w:val="8"/>
                <w:sz w:val="24"/>
                <w:szCs w:val="24"/>
                <w:bdr w:val="none" w:sz="0" w:space="0" w:color="auto" w:frame="1"/>
                <w:lang w:eastAsia="en-IN"/>
              </w:rPr>
              <m:t>d</m:t>
            </m:r>
          </m:sub>
        </m:sSub>
      </m:oMath>
      <w:r>
        <w:rPr>
          <w:rFonts w:ascii="Times New Roman" w:eastAsiaTheme="minorEastAsia" w:hAnsi="Times New Roman" w:cs="Times New Roman"/>
          <w:b/>
          <w:color w:val="000000"/>
          <w:spacing w:val="8"/>
          <w:sz w:val="24"/>
          <w:szCs w:val="24"/>
          <w:bdr w:val="none" w:sz="0" w:space="0" w:color="auto" w:frame="1"/>
          <w:lang w:eastAsia="en-IN"/>
        </w:rPr>
        <w:t>.</w:t>
      </w:r>
      <w:r w:rsidRPr="00657147">
        <w:rPr>
          <w:rFonts w:ascii="Times New Roman" w:hAnsi="Times New Roman" w:cs="Times New Roman"/>
          <w:color w:val="000000"/>
          <w:spacing w:val="8"/>
          <w:sz w:val="24"/>
          <w:szCs w:val="24"/>
          <w:bdr w:val="none" w:sz="0" w:space="0" w:color="auto" w:frame="1"/>
          <w:shd w:val="clear" w:color="auto" w:fill="FFFFFF"/>
        </w:rPr>
        <w:t>) through the units in the Downstream (j). As a result, we may write</w:t>
      </w:r>
    </w:p>
    <w:p w:rsidR="00A25216" w:rsidRPr="00A25216" w:rsidRDefault="00D4712E" w:rsidP="00657147">
      <w:pPr>
        <w:tabs>
          <w:tab w:val="left" w:pos="1560"/>
        </w:tabs>
        <w:jc w:val="center"/>
        <w:rPr>
          <w:rFonts w:ascii="Times New Roman" w:hAnsi="Times New Roman" w:cs="Times New Roman"/>
          <w:color w:val="000000"/>
          <w:spacing w:val="8"/>
          <w:sz w:val="24"/>
          <w:szCs w:val="24"/>
          <w:bdr w:val="none" w:sz="0" w:space="0" w:color="auto" w:frame="1"/>
          <w:shd w:val="clear" w:color="auto" w:fill="FFFFFF"/>
        </w:rPr>
      </w:pPr>
      <m:oMathPara>
        <m:oMath>
          <m:f>
            <m:fPr>
              <m:ctrlPr>
                <w:rPr>
                  <w:rFonts w:ascii="Cambria Math" w:eastAsia="Times New Roman" w:hAnsi="Cambria Math" w:cs="Times New Roman"/>
                  <w:i/>
                  <w:color w:val="000000"/>
                  <w:spacing w:val="8"/>
                  <w:sz w:val="24"/>
                  <w:szCs w:val="24"/>
                  <w:bdr w:val="none" w:sz="0" w:space="0" w:color="auto" w:frame="1"/>
                  <w:lang w:eastAsia="en-IN"/>
                </w:rPr>
              </m:ctrlPr>
            </m:fPr>
            <m:num>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E</m:t>
                  </m:r>
                </m:e>
                <m:sub>
                  <m:r>
                    <w:rPr>
                      <w:rFonts w:ascii="Cambria Math" w:eastAsia="Times New Roman" w:hAnsi="Cambria Math" w:cs="Times New Roman"/>
                      <w:color w:val="000000"/>
                      <w:spacing w:val="8"/>
                      <w:sz w:val="24"/>
                      <w:szCs w:val="24"/>
                      <w:bdr w:val="none" w:sz="0" w:space="0" w:color="auto" w:frame="1"/>
                      <w:lang w:eastAsia="en-IN"/>
                    </w:rPr>
                    <m:t>d</m:t>
                  </m:r>
                </m:sub>
              </m:sSub>
            </m:num>
            <m:den>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net</m:t>
                  </m:r>
                </m:e>
                <m:sub>
                  <m:r>
                    <w:rPr>
                      <w:rFonts w:ascii="Cambria Math" w:eastAsia="Times New Roman" w:hAnsi="Cambria Math" w:cs="Times New Roman"/>
                      <w:color w:val="000000"/>
                      <w:spacing w:val="8"/>
                      <w:sz w:val="24"/>
                      <w:szCs w:val="24"/>
                      <w:bdr w:val="none" w:sz="0" w:space="0" w:color="auto" w:frame="1"/>
                      <w:lang w:eastAsia="en-IN"/>
                    </w:rPr>
                    <m:t>j</m:t>
                  </m:r>
                </m:sub>
              </m:sSub>
            </m:den>
          </m:f>
          <m:r>
            <w:rPr>
              <w:rFonts w:ascii="Cambria Math" w:eastAsia="Times New Roman" w:hAnsi="Cambria Math" w:cs="Times New Roman"/>
              <w:color w:val="000000"/>
              <w:spacing w:val="8"/>
              <w:sz w:val="24"/>
              <w:szCs w:val="24"/>
              <w:bdr w:val="none" w:sz="0" w:space="0" w:color="auto" w:frame="1"/>
              <w:lang w:eastAsia="en-IN"/>
            </w:rPr>
            <m:t>=</m:t>
          </m:r>
          <m:nary>
            <m:naryPr>
              <m:chr m:val="∑"/>
              <m:limLoc m:val="undOvr"/>
              <m:supHide m:val="1"/>
              <m:ctrlPr>
                <w:rPr>
                  <w:rFonts w:ascii="Cambria Math" w:eastAsia="Times New Roman" w:hAnsi="Cambria Math" w:cs="Times New Roman"/>
                  <w:i/>
                  <w:color w:val="000000"/>
                  <w:spacing w:val="8"/>
                  <w:sz w:val="24"/>
                  <w:szCs w:val="24"/>
                  <w:bdr w:val="none" w:sz="0" w:space="0" w:color="auto" w:frame="1"/>
                  <w:lang w:eastAsia="en-IN"/>
                </w:rPr>
              </m:ctrlPr>
            </m:naryPr>
            <m:sub>
              <m:r>
                <w:rPr>
                  <w:rFonts w:ascii="Cambria Math" w:eastAsia="Times New Roman" w:hAnsi="Cambria Math" w:cs="Times New Roman"/>
                  <w:color w:val="000000"/>
                  <w:spacing w:val="8"/>
                  <w:sz w:val="24"/>
                  <w:szCs w:val="24"/>
                  <w:bdr w:val="none" w:sz="0" w:space="0" w:color="auto" w:frame="1"/>
                  <w:lang w:eastAsia="en-IN"/>
                </w:rPr>
                <m:t>kϵDownstream(j)</m:t>
              </m:r>
            </m:sub>
            <m:sup/>
            <m:e>
              <m:f>
                <m:fPr>
                  <m:ctrlPr>
                    <w:rPr>
                      <w:rFonts w:ascii="Cambria Math" w:eastAsia="Times New Roman" w:hAnsi="Cambria Math" w:cs="Times New Roman"/>
                      <w:b/>
                      <w:i/>
                      <w:color w:val="000000"/>
                      <w:spacing w:val="8"/>
                      <w:sz w:val="24"/>
                      <w:szCs w:val="24"/>
                      <w:bdr w:val="none" w:sz="0" w:space="0" w:color="auto" w:frame="1"/>
                      <w:lang w:eastAsia="en-IN"/>
                    </w:rPr>
                  </m:ctrlPr>
                </m:fPr>
                <m:num>
                  <m:r>
                    <m:rPr>
                      <m:sty m:val="bi"/>
                    </m:rP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b/>
                          <w:i/>
                          <w:color w:val="000000"/>
                          <w:spacing w:val="8"/>
                          <w:sz w:val="24"/>
                          <w:szCs w:val="24"/>
                          <w:bdr w:val="none" w:sz="0" w:space="0" w:color="auto" w:frame="1"/>
                          <w:lang w:eastAsia="en-IN"/>
                        </w:rPr>
                      </m:ctrlPr>
                    </m:sSubPr>
                    <m:e>
                      <m:r>
                        <m:rPr>
                          <m:sty m:val="bi"/>
                        </m:rPr>
                        <w:rPr>
                          <w:rFonts w:ascii="Cambria Math" w:eastAsia="Times New Roman" w:hAnsi="Cambria Math" w:cs="Times New Roman"/>
                          <w:color w:val="000000"/>
                          <w:spacing w:val="8"/>
                          <w:sz w:val="24"/>
                          <w:szCs w:val="24"/>
                          <w:bdr w:val="none" w:sz="0" w:space="0" w:color="auto" w:frame="1"/>
                          <w:lang w:eastAsia="en-IN"/>
                        </w:rPr>
                        <m:t>E</m:t>
                      </m:r>
                    </m:e>
                    <m:sub>
                      <m:r>
                        <m:rPr>
                          <m:sty m:val="bi"/>
                        </m:rPr>
                        <w:rPr>
                          <w:rFonts w:ascii="Cambria Math" w:eastAsia="Times New Roman" w:hAnsi="Cambria Math" w:cs="Times New Roman"/>
                          <w:color w:val="000000"/>
                          <w:spacing w:val="8"/>
                          <w:sz w:val="24"/>
                          <w:szCs w:val="24"/>
                          <w:bdr w:val="none" w:sz="0" w:space="0" w:color="auto" w:frame="1"/>
                          <w:lang w:eastAsia="en-IN"/>
                        </w:rPr>
                        <m:t>d</m:t>
                      </m:r>
                    </m:sub>
                  </m:sSub>
                </m:num>
                <m:den>
                  <m:r>
                    <m:rPr>
                      <m:sty m:val="bi"/>
                    </m:rP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b/>
                          <w:i/>
                          <w:color w:val="000000"/>
                          <w:spacing w:val="8"/>
                          <w:sz w:val="24"/>
                          <w:szCs w:val="24"/>
                          <w:bdr w:val="none" w:sz="0" w:space="0" w:color="auto" w:frame="1"/>
                          <w:lang w:eastAsia="en-IN"/>
                        </w:rPr>
                      </m:ctrlPr>
                    </m:sSubPr>
                    <m:e>
                      <m:r>
                        <m:rPr>
                          <m:sty m:val="bi"/>
                        </m:rPr>
                        <w:rPr>
                          <w:rFonts w:ascii="Cambria Math" w:eastAsia="Times New Roman" w:hAnsi="Cambria Math" w:cs="Times New Roman"/>
                          <w:color w:val="000000"/>
                          <w:spacing w:val="8"/>
                          <w:sz w:val="24"/>
                          <w:szCs w:val="24"/>
                          <w:bdr w:val="none" w:sz="0" w:space="0" w:color="auto" w:frame="1"/>
                          <w:lang w:eastAsia="en-IN"/>
                        </w:rPr>
                        <m:t>net</m:t>
                      </m:r>
                    </m:e>
                    <m:sub>
                      <m:r>
                        <m:rPr>
                          <m:sty m:val="bi"/>
                        </m:rPr>
                        <w:rPr>
                          <w:rFonts w:ascii="Cambria Math" w:eastAsia="Times New Roman" w:hAnsi="Cambria Math" w:cs="Times New Roman"/>
                          <w:color w:val="000000"/>
                          <w:spacing w:val="8"/>
                          <w:sz w:val="24"/>
                          <w:szCs w:val="24"/>
                          <w:bdr w:val="none" w:sz="0" w:space="0" w:color="auto" w:frame="1"/>
                          <w:lang w:eastAsia="en-IN"/>
                        </w:rPr>
                        <m:t>k</m:t>
                      </m:r>
                    </m:sub>
                  </m:sSub>
                </m:den>
              </m:f>
              <m:f>
                <m:fPr>
                  <m:ctrlPr>
                    <w:rPr>
                      <w:rFonts w:ascii="Cambria Math" w:eastAsia="Times New Roman" w:hAnsi="Cambria Math" w:cs="Times New Roman"/>
                      <w:b/>
                      <w:i/>
                      <w:color w:val="000000"/>
                      <w:spacing w:val="8"/>
                      <w:sz w:val="24"/>
                      <w:szCs w:val="24"/>
                      <w:bdr w:val="none" w:sz="0" w:space="0" w:color="auto" w:frame="1"/>
                      <w:lang w:eastAsia="en-IN"/>
                    </w:rPr>
                  </m:ctrlPr>
                </m:fPr>
                <m:num>
                  <m:r>
                    <m:rPr>
                      <m:sty m:val="bi"/>
                    </m:rP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b/>
                          <w:i/>
                          <w:color w:val="000000"/>
                          <w:spacing w:val="8"/>
                          <w:sz w:val="24"/>
                          <w:szCs w:val="24"/>
                          <w:bdr w:val="none" w:sz="0" w:space="0" w:color="auto" w:frame="1"/>
                          <w:lang w:eastAsia="en-IN"/>
                        </w:rPr>
                      </m:ctrlPr>
                    </m:sSubPr>
                    <m:e>
                      <m:r>
                        <m:rPr>
                          <m:sty m:val="bi"/>
                        </m:rPr>
                        <w:rPr>
                          <w:rFonts w:ascii="Cambria Math" w:eastAsia="Times New Roman" w:hAnsi="Cambria Math" w:cs="Times New Roman"/>
                          <w:color w:val="000000"/>
                          <w:spacing w:val="8"/>
                          <w:sz w:val="24"/>
                          <w:szCs w:val="24"/>
                          <w:bdr w:val="none" w:sz="0" w:space="0" w:color="auto" w:frame="1"/>
                          <w:lang w:eastAsia="en-IN"/>
                        </w:rPr>
                        <m:t>net</m:t>
                      </m:r>
                    </m:e>
                    <m:sub>
                      <m:r>
                        <m:rPr>
                          <m:sty m:val="bi"/>
                        </m:rPr>
                        <w:rPr>
                          <w:rFonts w:ascii="Cambria Math" w:eastAsia="Times New Roman" w:hAnsi="Cambria Math" w:cs="Times New Roman"/>
                          <w:color w:val="000000"/>
                          <w:spacing w:val="8"/>
                          <w:sz w:val="24"/>
                          <w:szCs w:val="24"/>
                          <w:bdr w:val="none" w:sz="0" w:space="0" w:color="auto" w:frame="1"/>
                          <w:lang w:eastAsia="en-IN"/>
                        </w:rPr>
                        <m:t>k</m:t>
                      </m:r>
                    </m:sub>
                  </m:sSub>
                </m:num>
                <m:den>
                  <m:r>
                    <m:rPr>
                      <m:sty m:val="bi"/>
                    </m:rP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b/>
                          <w:i/>
                          <w:color w:val="000000"/>
                          <w:spacing w:val="8"/>
                          <w:sz w:val="24"/>
                          <w:szCs w:val="24"/>
                          <w:bdr w:val="none" w:sz="0" w:space="0" w:color="auto" w:frame="1"/>
                          <w:lang w:eastAsia="en-IN"/>
                        </w:rPr>
                      </m:ctrlPr>
                    </m:sSubPr>
                    <m:e>
                      <m:r>
                        <m:rPr>
                          <m:sty m:val="bi"/>
                        </m:rPr>
                        <w:rPr>
                          <w:rFonts w:ascii="Cambria Math" w:eastAsia="Times New Roman" w:hAnsi="Cambria Math" w:cs="Times New Roman"/>
                          <w:color w:val="000000"/>
                          <w:spacing w:val="8"/>
                          <w:sz w:val="24"/>
                          <w:szCs w:val="24"/>
                          <w:bdr w:val="none" w:sz="0" w:space="0" w:color="auto" w:frame="1"/>
                          <w:lang w:eastAsia="en-IN"/>
                        </w:rPr>
                        <m:t>net</m:t>
                      </m:r>
                    </m:e>
                    <m:sub>
                      <m:r>
                        <m:rPr>
                          <m:sty m:val="bi"/>
                        </m:rPr>
                        <w:rPr>
                          <w:rFonts w:ascii="Cambria Math" w:eastAsia="Times New Roman" w:hAnsi="Cambria Math" w:cs="Times New Roman"/>
                          <w:color w:val="000000"/>
                          <w:spacing w:val="8"/>
                          <w:sz w:val="24"/>
                          <w:szCs w:val="24"/>
                          <w:bdr w:val="none" w:sz="0" w:space="0" w:color="auto" w:frame="1"/>
                          <w:lang w:eastAsia="en-IN"/>
                        </w:rPr>
                        <m:t>j</m:t>
                      </m:r>
                    </m:sub>
                  </m:sSub>
                </m:den>
              </m:f>
            </m:e>
          </m:nary>
        </m:oMath>
      </m:oMathPara>
    </w:p>
    <w:p w:rsidR="00A25216" w:rsidRPr="00C25D4B" w:rsidRDefault="00D4712E" w:rsidP="00A25216">
      <w:pPr>
        <w:tabs>
          <w:tab w:val="left" w:pos="1560"/>
        </w:tabs>
        <w:jc w:val="both"/>
        <w:rPr>
          <w:rFonts w:ascii="Times New Roman" w:hAnsi="Times New Roman" w:cs="Times New Roman"/>
          <w:color w:val="000000"/>
          <w:spacing w:val="8"/>
          <w:sz w:val="24"/>
          <w:szCs w:val="24"/>
          <w:bdr w:val="none" w:sz="0" w:space="0" w:color="auto" w:frame="1"/>
          <w:shd w:val="clear" w:color="auto" w:fill="FFFFFF"/>
        </w:rPr>
      </w:pPr>
      <m:oMathPara>
        <m:oMath>
          <m:f>
            <m:fPr>
              <m:ctrlPr>
                <w:rPr>
                  <w:rFonts w:ascii="Cambria Math" w:eastAsia="Times New Roman" w:hAnsi="Cambria Math" w:cs="Times New Roman"/>
                  <w:i/>
                  <w:color w:val="000000"/>
                  <w:spacing w:val="8"/>
                  <w:sz w:val="24"/>
                  <w:szCs w:val="24"/>
                  <w:bdr w:val="none" w:sz="0" w:space="0" w:color="auto" w:frame="1"/>
                  <w:lang w:eastAsia="en-IN"/>
                </w:rPr>
              </m:ctrlPr>
            </m:fPr>
            <m:num>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E</m:t>
                  </m:r>
                </m:e>
                <m:sub>
                  <m:r>
                    <w:rPr>
                      <w:rFonts w:ascii="Cambria Math" w:eastAsia="Times New Roman" w:hAnsi="Cambria Math" w:cs="Times New Roman"/>
                      <w:color w:val="000000"/>
                      <w:spacing w:val="8"/>
                      <w:sz w:val="24"/>
                      <w:szCs w:val="24"/>
                      <w:bdr w:val="none" w:sz="0" w:space="0" w:color="auto" w:frame="1"/>
                      <w:lang w:eastAsia="en-IN"/>
                    </w:rPr>
                    <m:t>d</m:t>
                  </m:r>
                </m:sub>
              </m:sSub>
            </m:num>
            <m:den>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net</m:t>
                  </m:r>
                </m:e>
                <m:sub>
                  <m:r>
                    <w:rPr>
                      <w:rFonts w:ascii="Cambria Math" w:eastAsia="Times New Roman" w:hAnsi="Cambria Math" w:cs="Times New Roman"/>
                      <w:color w:val="000000"/>
                      <w:spacing w:val="8"/>
                      <w:sz w:val="24"/>
                      <w:szCs w:val="24"/>
                      <w:bdr w:val="none" w:sz="0" w:space="0" w:color="auto" w:frame="1"/>
                      <w:lang w:eastAsia="en-IN"/>
                    </w:rPr>
                    <m:t>j</m:t>
                  </m:r>
                </m:sub>
              </m:sSub>
            </m:den>
          </m:f>
          <m:r>
            <w:rPr>
              <w:rFonts w:ascii="Cambria Math" w:hAnsi="Cambria Math" w:cs="Times New Roman"/>
              <w:color w:val="000000"/>
              <w:spacing w:val="8"/>
              <w:sz w:val="24"/>
              <w:szCs w:val="24"/>
              <w:bdr w:val="none" w:sz="0" w:space="0" w:color="auto" w:frame="1"/>
              <w:shd w:val="clear" w:color="auto" w:fill="FFFFFF"/>
            </w:rPr>
            <m:t>=</m:t>
          </m:r>
          <m:nary>
            <m:naryPr>
              <m:chr m:val="∑"/>
              <m:limLoc m:val="undOvr"/>
              <m:supHide m:val="1"/>
              <m:ctrlPr>
                <w:rPr>
                  <w:rFonts w:ascii="Cambria Math" w:eastAsia="Times New Roman" w:hAnsi="Cambria Math" w:cs="Times New Roman"/>
                  <w:i/>
                  <w:color w:val="000000"/>
                  <w:spacing w:val="8"/>
                  <w:sz w:val="24"/>
                  <w:szCs w:val="24"/>
                  <w:bdr w:val="none" w:sz="0" w:space="0" w:color="auto" w:frame="1"/>
                  <w:lang w:eastAsia="en-IN"/>
                </w:rPr>
              </m:ctrlPr>
            </m:naryPr>
            <m:sub>
              <m:r>
                <w:rPr>
                  <w:rFonts w:ascii="Cambria Math" w:eastAsia="Times New Roman" w:hAnsi="Cambria Math" w:cs="Times New Roman"/>
                  <w:color w:val="000000"/>
                  <w:spacing w:val="8"/>
                  <w:sz w:val="24"/>
                  <w:szCs w:val="24"/>
                  <w:bdr w:val="none" w:sz="0" w:space="0" w:color="auto" w:frame="1"/>
                  <w:lang w:eastAsia="en-IN"/>
                </w:rPr>
                <m:t>kϵDownstream(j)</m:t>
              </m:r>
            </m:sub>
            <m:sup/>
            <m:e>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δ</m:t>
                  </m:r>
                </m:e>
                <m:sub>
                  <m:r>
                    <w:rPr>
                      <w:rFonts w:ascii="Cambria Math" w:eastAsia="Times New Roman" w:hAnsi="Cambria Math" w:cs="Times New Roman"/>
                      <w:color w:val="000000"/>
                      <w:spacing w:val="8"/>
                      <w:sz w:val="24"/>
                      <w:szCs w:val="24"/>
                      <w:bdr w:val="none" w:sz="0" w:space="0" w:color="auto" w:frame="1"/>
                      <w:lang w:eastAsia="en-IN"/>
                    </w:rPr>
                    <m:t>k</m:t>
                  </m:r>
                </m:sub>
              </m:sSub>
              <m:f>
                <m:fPr>
                  <m:ctrlPr>
                    <w:rPr>
                      <w:rFonts w:ascii="Cambria Math" w:eastAsia="Times New Roman" w:hAnsi="Cambria Math" w:cs="Times New Roman"/>
                      <w:b/>
                      <w:i/>
                      <w:color w:val="000000"/>
                      <w:spacing w:val="8"/>
                      <w:sz w:val="24"/>
                      <w:szCs w:val="24"/>
                      <w:bdr w:val="none" w:sz="0" w:space="0" w:color="auto" w:frame="1"/>
                      <w:lang w:eastAsia="en-IN"/>
                    </w:rPr>
                  </m:ctrlPr>
                </m:fPr>
                <m:num>
                  <m:r>
                    <m:rPr>
                      <m:sty m:val="bi"/>
                    </m:rP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b/>
                          <w:i/>
                          <w:color w:val="000000"/>
                          <w:spacing w:val="8"/>
                          <w:sz w:val="24"/>
                          <w:szCs w:val="24"/>
                          <w:bdr w:val="none" w:sz="0" w:space="0" w:color="auto" w:frame="1"/>
                          <w:lang w:eastAsia="en-IN"/>
                        </w:rPr>
                      </m:ctrlPr>
                    </m:sSubPr>
                    <m:e>
                      <m:r>
                        <m:rPr>
                          <m:sty m:val="bi"/>
                        </m:rPr>
                        <w:rPr>
                          <w:rFonts w:ascii="Cambria Math" w:eastAsia="Times New Roman" w:hAnsi="Cambria Math" w:cs="Times New Roman"/>
                          <w:color w:val="000000"/>
                          <w:spacing w:val="8"/>
                          <w:sz w:val="24"/>
                          <w:szCs w:val="24"/>
                          <w:bdr w:val="none" w:sz="0" w:space="0" w:color="auto" w:frame="1"/>
                          <w:lang w:eastAsia="en-IN"/>
                        </w:rPr>
                        <m:t>net</m:t>
                      </m:r>
                    </m:e>
                    <m:sub>
                      <m:r>
                        <m:rPr>
                          <m:sty m:val="bi"/>
                        </m:rPr>
                        <w:rPr>
                          <w:rFonts w:ascii="Cambria Math" w:eastAsia="Times New Roman" w:hAnsi="Cambria Math" w:cs="Times New Roman"/>
                          <w:color w:val="000000"/>
                          <w:spacing w:val="8"/>
                          <w:sz w:val="24"/>
                          <w:szCs w:val="24"/>
                          <w:bdr w:val="none" w:sz="0" w:space="0" w:color="auto" w:frame="1"/>
                          <w:lang w:eastAsia="en-IN"/>
                        </w:rPr>
                        <m:t>k</m:t>
                      </m:r>
                    </m:sub>
                  </m:sSub>
                </m:num>
                <m:den>
                  <m:r>
                    <m:rPr>
                      <m:sty m:val="bi"/>
                    </m:rP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b/>
                          <w:i/>
                          <w:color w:val="000000"/>
                          <w:spacing w:val="8"/>
                          <w:sz w:val="24"/>
                          <w:szCs w:val="24"/>
                          <w:bdr w:val="none" w:sz="0" w:space="0" w:color="auto" w:frame="1"/>
                          <w:lang w:eastAsia="en-IN"/>
                        </w:rPr>
                      </m:ctrlPr>
                    </m:sSubPr>
                    <m:e>
                      <m:r>
                        <m:rPr>
                          <m:sty m:val="bi"/>
                        </m:rPr>
                        <w:rPr>
                          <w:rFonts w:ascii="Cambria Math" w:eastAsia="Times New Roman" w:hAnsi="Cambria Math" w:cs="Times New Roman"/>
                          <w:color w:val="000000"/>
                          <w:spacing w:val="8"/>
                          <w:sz w:val="24"/>
                          <w:szCs w:val="24"/>
                          <w:bdr w:val="none" w:sz="0" w:space="0" w:color="auto" w:frame="1"/>
                          <w:lang w:eastAsia="en-IN"/>
                        </w:rPr>
                        <m:t>net</m:t>
                      </m:r>
                    </m:e>
                    <m:sub>
                      <m:r>
                        <m:rPr>
                          <m:sty m:val="bi"/>
                        </m:rPr>
                        <w:rPr>
                          <w:rFonts w:ascii="Cambria Math" w:eastAsia="Times New Roman" w:hAnsi="Cambria Math" w:cs="Times New Roman"/>
                          <w:color w:val="000000"/>
                          <w:spacing w:val="8"/>
                          <w:sz w:val="24"/>
                          <w:szCs w:val="24"/>
                          <w:bdr w:val="none" w:sz="0" w:space="0" w:color="auto" w:frame="1"/>
                          <w:lang w:eastAsia="en-IN"/>
                        </w:rPr>
                        <m:t>j</m:t>
                      </m:r>
                    </m:sub>
                  </m:sSub>
                </m:den>
              </m:f>
            </m:e>
          </m:nary>
        </m:oMath>
      </m:oMathPara>
    </w:p>
    <w:p w:rsidR="00711836" w:rsidRPr="00FA539A" w:rsidRDefault="00711836" w:rsidP="00711836">
      <w:pPr>
        <w:tabs>
          <w:tab w:val="left" w:pos="1560"/>
        </w:tabs>
        <w:jc w:val="center"/>
        <w:rPr>
          <w:rFonts w:ascii="Times New Roman" w:eastAsiaTheme="minorEastAsia" w:hAnsi="Times New Roman" w:cs="Times New Roman"/>
          <w:color w:val="000000"/>
          <w:spacing w:val="8"/>
          <w:sz w:val="24"/>
          <w:szCs w:val="24"/>
          <w:bdr w:val="none" w:sz="0" w:space="0" w:color="auto" w:frame="1"/>
          <w:lang w:eastAsia="en-IN"/>
        </w:rPr>
      </w:pPr>
    </w:p>
    <w:p w:rsidR="00657147" w:rsidRDefault="00D4712E" w:rsidP="00657147">
      <w:pPr>
        <w:tabs>
          <w:tab w:val="left" w:pos="1560"/>
        </w:tabs>
        <w:jc w:val="center"/>
        <w:rPr>
          <w:rFonts w:ascii="Times New Roman" w:eastAsiaTheme="minorEastAsia" w:hAnsi="Times New Roman" w:cs="Times New Roman"/>
          <w:color w:val="000000"/>
          <w:spacing w:val="8"/>
          <w:sz w:val="24"/>
          <w:szCs w:val="24"/>
          <w:bdr w:val="none" w:sz="0" w:space="0" w:color="auto" w:frame="1"/>
          <w:lang w:eastAsia="en-IN"/>
        </w:rPr>
      </w:pPr>
      <m:oMathPara>
        <m:oMath>
          <m:f>
            <m:fPr>
              <m:ctrlPr>
                <w:rPr>
                  <w:rFonts w:ascii="Cambria Math" w:eastAsia="Times New Roman" w:hAnsi="Cambria Math" w:cs="Times New Roman"/>
                  <w:i/>
                  <w:color w:val="000000"/>
                  <w:spacing w:val="8"/>
                  <w:sz w:val="24"/>
                  <w:szCs w:val="24"/>
                  <w:bdr w:val="none" w:sz="0" w:space="0" w:color="auto" w:frame="1"/>
                  <w:lang w:eastAsia="en-IN"/>
                </w:rPr>
              </m:ctrlPr>
            </m:fPr>
            <m:num>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E</m:t>
                  </m:r>
                </m:e>
                <m:sub>
                  <m:r>
                    <w:rPr>
                      <w:rFonts w:ascii="Cambria Math" w:eastAsia="Times New Roman" w:hAnsi="Cambria Math" w:cs="Times New Roman"/>
                      <w:color w:val="000000"/>
                      <w:spacing w:val="8"/>
                      <w:sz w:val="24"/>
                      <w:szCs w:val="24"/>
                      <w:bdr w:val="none" w:sz="0" w:space="0" w:color="auto" w:frame="1"/>
                      <w:lang w:eastAsia="en-IN"/>
                    </w:rPr>
                    <m:t>d</m:t>
                  </m:r>
                </m:sub>
              </m:sSub>
            </m:num>
            <m:den>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net</m:t>
                  </m:r>
                </m:e>
                <m:sub>
                  <m:r>
                    <w:rPr>
                      <w:rFonts w:ascii="Cambria Math" w:eastAsia="Times New Roman" w:hAnsi="Cambria Math" w:cs="Times New Roman"/>
                      <w:color w:val="000000"/>
                      <w:spacing w:val="8"/>
                      <w:sz w:val="24"/>
                      <w:szCs w:val="24"/>
                      <w:bdr w:val="none" w:sz="0" w:space="0" w:color="auto" w:frame="1"/>
                      <w:lang w:eastAsia="en-IN"/>
                    </w:rPr>
                    <m:t>j</m:t>
                  </m:r>
                </m:sub>
              </m:sSub>
            </m:den>
          </m:f>
          <m:r>
            <w:rPr>
              <w:rFonts w:ascii="Cambria Math" w:hAnsi="Cambria Math" w:cs="Times New Roman"/>
              <w:color w:val="000000"/>
              <w:spacing w:val="8"/>
              <w:sz w:val="24"/>
              <w:szCs w:val="24"/>
              <w:bdr w:val="none" w:sz="0" w:space="0" w:color="auto" w:frame="1"/>
              <w:shd w:val="clear" w:color="auto" w:fill="FFFFFF"/>
            </w:rPr>
            <m:t>=</m:t>
          </m:r>
          <m:nary>
            <m:naryPr>
              <m:chr m:val="∑"/>
              <m:limLoc m:val="undOvr"/>
              <m:supHide m:val="1"/>
              <m:ctrlPr>
                <w:rPr>
                  <w:rFonts w:ascii="Cambria Math" w:eastAsia="Times New Roman" w:hAnsi="Cambria Math" w:cs="Times New Roman"/>
                  <w:i/>
                  <w:color w:val="000000"/>
                  <w:spacing w:val="8"/>
                  <w:sz w:val="24"/>
                  <w:szCs w:val="24"/>
                  <w:bdr w:val="none" w:sz="0" w:space="0" w:color="auto" w:frame="1"/>
                  <w:lang w:eastAsia="en-IN"/>
                </w:rPr>
              </m:ctrlPr>
            </m:naryPr>
            <m:sub>
              <m:r>
                <w:rPr>
                  <w:rFonts w:ascii="Cambria Math" w:eastAsia="Times New Roman" w:hAnsi="Cambria Math" w:cs="Times New Roman"/>
                  <w:color w:val="000000"/>
                  <w:spacing w:val="8"/>
                  <w:sz w:val="24"/>
                  <w:szCs w:val="24"/>
                  <w:bdr w:val="none" w:sz="0" w:space="0" w:color="auto" w:frame="1"/>
                  <w:lang w:eastAsia="en-IN"/>
                </w:rPr>
                <m:t>kϵDownstream(j)</m:t>
              </m:r>
            </m:sub>
            <m:sup/>
            <m:e>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δ</m:t>
                  </m:r>
                </m:e>
                <m:sub>
                  <m:r>
                    <w:rPr>
                      <w:rFonts w:ascii="Cambria Math" w:eastAsia="Times New Roman" w:hAnsi="Cambria Math" w:cs="Times New Roman"/>
                      <w:color w:val="000000"/>
                      <w:spacing w:val="8"/>
                      <w:sz w:val="24"/>
                      <w:szCs w:val="24"/>
                      <w:bdr w:val="none" w:sz="0" w:space="0" w:color="auto" w:frame="1"/>
                      <w:lang w:eastAsia="en-IN"/>
                    </w:rPr>
                    <m:t>k</m:t>
                  </m:r>
                </m:sub>
              </m:sSub>
              <m:f>
                <m:fPr>
                  <m:ctrlPr>
                    <w:rPr>
                      <w:rFonts w:ascii="Cambria Math" w:eastAsia="Times New Roman" w:hAnsi="Cambria Math" w:cs="Times New Roman"/>
                      <w:b/>
                      <w:i/>
                      <w:color w:val="000000"/>
                      <w:spacing w:val="8"/>
                      <w:sz w:val="24"/>
                      <w:szCs w:val="24"/>
                      <w:bdr w:val="none" w:sz="0" w:space="0" w:color="auto" w:frame="1"/>
                      <w:lang w:eastAsia="en-IN"/>
                    </w:rPr>
                  </m:ctrlPr>
                </m:fPr>
                <m:num>
                  <m:r>
                    <m:rPr>
                      <m:sty m:val="bi"/>
                    </m:rP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b/>
                          <w:i/>
                          <w:color w:val="000000"/>
                          <w:spacing w:val="8"/>
                          <w:sz w:val="24"/>
                          <w:szCs w:val="24"/>
                          <w:bdr w:val="none" w:sz="0" w:space="0" w:color="auto" w:frame="1"/>
                          <w:lang w:eastAsia="en-IN"/>
                        </w:rPr>
                      </m:ctrlPr>
                    </m:sSubPr>
                    <m:e>
                      <m:r>
                        <m:rPr>
                          <m:sty m:val="bi"/>
                        </m:rPr>
                        <w:rPr>
                          <w:rFonts w:ascii="Cambria Math" w:eastAsia="Times New Roman" w:hAnsi="Cambria Math" w:cs="Times New Roman"/>
                          <w:color w:val="000000"/>
                          <w:spacing w:val="8"/>
                          <w:sz w:val="24"/>
                          <w:szCs w:val="24"/>
                          <w:bdr w:val="none" w:sz="0" w:space="0" w:color="auto" w:frame="1"/>
                          <w:lang w:eastAsia="en-IN"/>
                        </w:rPr>
                        <m:t>net</m:t>
                      </m:r>
                    </m:e>
                    <m:sub>
                      <m:r>
                        <m:rPr>
                          <m:sty m:val="bi"/>
                        </m:rPr>
                        <w:rPr>
                          <w:rFonts w:ascii="Cambria Math" w:eastAsia="Times New Roman" w:hAnsi="Cambria Math" w:cs="Times New Roman"/>
                          <w:color w:val="000000"/>
                          <w:spacing w:val="8"/>
                          <w:sz w:val="24"/>
                          <w:szCs w:val="24"/>
                          <w:bdr w:val="none" w:sz="0" w:space="0" w:color="auto" w:frame="1"/>
                          <w:lang w:eastAsia="en-IN"/>
                        </w:rPr>
                        <m:t>k</m:t>
                      </m:r>
                    </m:sub>
                  </m:sSub>
                </m:num>
                <m:den>
                  <m:r>
                    <m:rPr>
                      <m:sty m:val="bi"/>
                    </m:rP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b/>
                          <w:i/>
                          <w:color w:val="000000"/>
                          <w:spacing w:val="8"/>
                          <w:sz w:val="24"/>
                          <w:szCs w:val="24"/>
                          <w:bdr w:val="none" w:sz="0" w:space="0" w:color="auto" w:frame="1"/>
                          <w:lang w:eastAsia="en-IN"/>
                        </w:rPr>
                      </m:ctrlPr>
                    </m:sSubPr>
                    <m:e>
                      <m:r>
                        <m:rPr>
                          <m:sty m:val="bi"/>
                        </m:rPr>
                        <w:rPr>
                          <w:rFonts w:ascii="Cambria Math" w:eastAsia="Times New Roman" w:hAnsi="Cambria Math" w:cs="Times New Roman"/>
                          <w:color w:val="000000"/>
                          <w:spacing w:val="8"/>
                          <w:sz w:val="24"/>
                          <w:szCs w:val="24"/>
                          <w:bdr w:val="none" w:sz="0" w:space="0" w:color="auto" w:frame="1"/>
                          <w:lang w:eastAsia="en-IN"/>
                        </w:rPr>
                        <m:t>o</m:t>
                      </m:r>
                    </m:e>
                    <m:sub>
                      <m:r>
                        <m:rPr>
                          <m:sty m:val="bi"/>
                        </m:rPr>
                        <w:rPr>
                          <w:rFonts w:ascii="Cambria Math" w:eastAsia="Times New Roman" w:hAnsi="Cambria Math" w:cs="Times New Roman"/>
                          <w:color w:val="000000"/>
                          <w:spacing w:val="8"/>
                          <w:sz w:val="24"/>
                          <w:szCs w:val="24"/>
                          <w:bdr w:val="none" w:sz="0" w:space="0" w:color="auto" w:frame="1"/>
                          <w:lang w:eastAsia="en-IN"/>
                        </w:rPr>
                        <m:t>j</m:t>
                      </m:r>
                    </m:sub>
                  </m:sSub>
                </m:den>
              </m:f>
              <m:r>
                <m:rPr>
                  <m:sty m:val="bi"/>
                </m:rPr>
                <w:rPr>
                  <w:rFonts w:ascii="Cambria Math" w:eastAsia="Times New Roman" w:hAnsi="Cambria Math" w:cs="Times New Roman"/>
                  <w:color w:val="000000"/>
                  <w:spacing w:val="8"/>
                  <w:sz w:val="24"/>
                  <w:szCs w:val="24"/>
                  <w:bdr w:val="none" w:sz="0" w:space="0" w:color="auto" w:frame="1"/>
                  <w:lang w:eastAsia="en-IN"/>
                </w:rPr>
                <m:t xml:space="preserve"> </m:t>
              </m:r>
              <m:f>
                <m:fPr>
                  <m:ctrlPr>
                    <w:rPr>
                      <w:rFonts w:ascii="Cambria Math" w:eastAsia="Times New Roman" w:hAnsi="Cambria Math" w:cs="Times New Roman"/>
                      <w:b/>
                      <w:i/>
                      <w:color w:val="000000"/>
                      <w:spacing w:val="8"/>
                      <w:sz w:val="24"/>
                      <w:szCs w:val="24"/>
                      <w:bdr w:val="none" w:sz="0" w:space="0" w:color="auto" w:frame="1"/>
                      <w:lang w:eastAsia="en-IN"/>
                    </w:rPr>
                  </m:ctrlPr>
                </m:fPr>
                <m:num>
                  <m:r>
                    <m:rPr>
                      <m:sty m:val="bi"/>
                    </m:rP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b/>
                          <w:i/>
                          <w:color w:val="000000"/>
                          <w:spacing w:val="8"/>
                          <w:sz w:val="24"/>
                          <w:szCs w:val="24"/>
                          <w:bdr w:val="none" w:sz="0" w:space="0" w:color="auto" w:frame="1"/>
                          <w:lang w:eastAsia="en-IN"/>
                        </w:rPr>
                      </m:ctrlPr>
                    </m:sSubPr>
                    <m:e>
                      <m:r>
                        <m:rPr>
                          <m:sty m:val="bi"/>
                        </m:rPr>
                        <w:rPr>
                          <w:rFonts w:ascii="Cambria Math" w:eastAsia="Times New Roman" w:hAnsi="Cambria Math" w:cs="Times New Roman"/>
                          <w:color w:val="000000"/>
                          <w:spacing w:val="8"/>
                          <w:sz w:val="24"/>
                          <w:szCs w:val="24"/>
                          <w:bdr w:val="none" w:sz="0" w:space="0" w:color="auto" w:frame="1"/>
                          <w:lang w:eastAsia="en-IN"/>
                        </w:rPr>
                        <m:t>o</m:t>
                      </m:r>
                    </m:e>
                    <m:sub>
                      <m:r>
                        <m:rPr>
                          <m:sty m:val="bi"/>
                        </m:rPr>
                        <w:rPr>
                          <w:rFonts w:ascii="Cambria Math" w:eastAsia="Times New Roman" w:hAnsi="Cambria Math" w:cs="Times New Roman"/>
                          <w:color w:val="000000"/>
                          <w:spacing w:val="8"/>
                          <w:sz w:val="24"/>
                          <w:szCs w:val="24"/>
                          <w:bdr w:val="none" w:sz="0" w:space="0" w:color="auto" w:frame="1"/>
                          <w:lang w:eastAsia="en-IN"/>
                        </w:rPr>
                        <m:t>j</m:t>
                      </m:r>
                    </m:sub>
                  </m:sSub>
                </m:num>
                <m:den>
                  <m:r>
                    <m:rPr>
                      <m:sty m:val="bi"/>
                    </m:rP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b/>
                          <w:i/>
                          <w:color w:val="000000"/>
                          <w:spacing w:val="8"/>
                          <w:sz w:val="24"/>
                          <w:szCs w:val="24"/>
                          <w:bdr w:val="none" w:sz="0" w:space="0" w:color="auto" w:frame="1"/>
                          <w:lang w:eastAsia="en-IN"/>
                        </w:rPr>
                      </m:ctrlPr>
                    </m:sSubPr>
                    <m:e>
                      <m:r>
                        <m:rPr>
                          <m:sty m:val="bi"/>
                        </m:rPr>
                        <w:rPr>
                          <w:rFonts w:ascii="Cambria Math" w:eastAsia="Times New Roman" w:hAnsi="Cambria Math" w:cs="Times New Roman"/>
                          <w:color w:val="000000"/>
                          <w:spacing w:val="8"/>
                          <w:sz w:val="24"/>
                          <w:szCs w:val="24"/>
                          <w:bdr w:val="none" w:sz="0" w:space="0" w:color="auto" w:frame="1"/>
                          <w:lang w:eastAsia="en-IN"/>
                        </w:rPr>
                        <m:t>net</m:t>
                      </m:r>
                    </m:e>
                    <m:sub>
                      <m:r>
                        <m:rPr>
                          <m:sty m:val="bi"/>
                        </m:rPr>
                        <w:rPr>
                          <w:rFonts w:ascii="Cambria Math" w:eastAsia="Times New Roman" w:hAnsi="Cambria Math" w:cs="Times New Roman"/>
                          <w:color w:val="000000"/>
                          <w:spacing w:val="8"/>
                          <w:sz w:val="24"/>
                          <w:szCs w:val="24"/>
                          <w:bdr w:val="none" w:sz="0" w:space="0" w:color="auto" w:frame="1"/>
                          <w:lang w:eastAsia="en-IN"/>
                        </w:rPr>
                        <m:t>j</m:t>
                      </m:r>
                    </m:sub>
                  </m:sSub>
                </m:den>
              </m:f>
            </m:e>
          </m:nary>
        </m:oMath>
      </m:oMathPara>
    </w:p>
    <w:p w:rsidR="00657147" w:rsidRPr="00C25D4B" w:rsidRDefault="00657147" w:rsidP="00657147">
      <w:pPr>
        <w:tabs>
          <w:tab w:val="left" w:pos="1560"/>
        </w:tabs>
        <w:jc w:val="center"/>
        <w:rPr>
          <w:rFonts w:ascii="Times New Roman" w:hAnsi="Times New Roman" w:cs="Times New Roman"/>
          <w:color w:val="000000"/>
          <w:spacing w:val="8"/>
          <w:sz w:val="24"/>
          <w:szCs w:val="24"/>
          <w:bdr w:val="none" w:sz="0" w:space="0" w:color="auto" w:frame="1"/>
          <w:shd w:val="clear" w:color="auto" w:fill="FFFFFF"/>
        </w:rPr>
      </w:pPr>
    </w:p>
    <w:p w:rsidR="00657147" w:rsidRDefault="00D4712E" w:rsidP="00657147">
      <w:pPr>
        <w:tabs>
          <w:tab w:val="left" w:pos="1560"/>
        </w:tabs>
        <w:jc w:val="center"/>
        <w:rPr>
          <w:rFonts w:ascii="Times New Roman" w:eastAsiaTheme="minorEastAsia" w:hAnsi="Times New Roman" w:cs="Times New Roman"/>
          <w:color w:val="000000"/>
          <w:spacing w:val="8"/>
          <w:sz w:val="24"/>
          <w:szCs w:val="24"/>
          <w:bdr w:val="none" w:sz="0" w:space="0" w:color="auto" w:frame="1"/>
          <w:lang w:eastAsia="en-IN"/>
        </w:rPr>
      </w:pPr>
      <m:oMathPara>
        <m:oMath>
          <m:f>
            <m:fPr>
              <m:ctrlPr>
                <w:rPr>
                  <w:rFonts w:ascii="Cambria Math" w:eastAsia="Times New Roman" w:hAnsi="Cambria Math" w:cs="Times New Roman"/>
                  <w:i/>
                  <w:color w:val="000000"/>
                  <w:spacing w:val="8"/>
                  <w:sz w:val="24"/>
                  <w:szCs w:val="24"/>
                  <w:bdr w:val="none" w:sz="0" w:space="0" w:color="auto" w:frame="1"/>
                  <w:lang w:eastAsia="en-IN"/>
                </w:rPr>
              </m:ctrlPr>
            </m:fPr>
            <m:num>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E</m:t>
                  </m:r>
                </m:e>
                <m:sub>
                  <m:r>
                    <w:rPr>
                      <w:rFonts w:ascii="Cambria Math" w:eastAsia="Times New Roman" w:hAnsi="Cambria Math" w:cs="Times New Roman"/>
                      <w:color w:val="000000"/>
                      <w:spacing w:val="8"/>
                      <w:sz w:val="24"/>
                      <w:szCs w:val="24"/>
                      <w:bdr w:val="none" w:sz="0" w:space="0" w:color="auto" w:frame="1"/>
                      <w:lang w:eastAsia="en-IN"/>
                    </w:rPr>
                    <m:t>d</m:t>
                  </m:r>
                </m:sub>
              </m:sSub>
            </m:num>
            <m:den>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net</m:t>
                  </m:r>
                </m:e>
                <m:sub>
                  <m:r>
                    <w:rPr>
                      <w:rFonts w:ascii="Cambria Math" w:eastAsia="Times New Roman" w:hAnsi="Cambria Math" w:cs="Times New Roman"/>
                      <w:color w:val="000000"/>
                      <w:spacing w:val="8"/>
                      <w:sz w:val="24"/>
                      <w:szCs w:val="24"/>
                      <w:bdr w:val="none" w:sz="0" w:space="0" w:color="auto" w:frame="1"/>
                      <w:lang w:eastAsia="en-IN"/>
                    </w:rPr>
                    <m:t>j</m:t>
                  </m:r>
                </m:sub>
              </m:sSub>
            </m:den>
          </m:f>
          <m:r>
            <w:rPr>
              <w:rFonts w:ascii="Cambria Math" w:hAnsi="Cambria Math" w:cs="Times New Roman"/>
              <w:color w:val="000000"/>
              <w:spacing w:val="8"/>
              <w:sz w:val="24"/>
              <w:szCs w:val="24"/>
              <w:bdr w:val="none" w:sz="0" w:space="0" w:color="auto" w:frame="1"/>
              <w:shd w:val="clear" w:color="auto" w:fill="FFFFFF"/>
            </w:rPr>
            <m:t>=</m:t>
          </m:r>
          <m:nary>
            <m:naryPr>
              <m:chr m:val="∑"/>
              <m:limLoc m:val="undOvr"/>
              <m:supHide m:val="1"/>
              <m:ctrlPr>
                <w:rPr>
                  <w:rFonts w:ascii="Cambria Math" w:eastAsia="Times New Roman" w:hAnsi="Cambria Math" w:cs="Times New Roman"/>
                  <w:i/>
                  <w:color w:val="000000"/>
                  <w:spacing w:val="8"/>
                  <w:sz w:val="24"/>
                  <w:szCs w:val="24"/>
                  <w:bdr w:val="none" w:sz="0" w:space="0" w:color="auto" w:frame="1"/>
                  <w:lang w:eastAsia="en-IN"/>
                </w:rPr>
              </m:ctrlPr>
            </m:naryPr>
            <m:sub>
              <m:r>
                <w:rPr>
                  <w:rFonts w:ascii="Cambria Math" w:eastAsia="Times New Roman" w:hAnsi="Cambria Math" w:cs="Times New Roman"/>
                  <w:color w:val="000000"/>
                  <w:spacing w:val="8"/>
                  <w:sz w:val="24"/>
                  <w:szCs w:val="24"/>
                  <w:bdr w:val="none" w:sz="0" w:space="0" w:color="auto" w:frame="1"/>
                  <w:lang w:eastAsia="en-IN"/>
                </w:rPr>
                <m:t>kϵDownstream(j)</m:t>
              </m:r>
            </m:sub>
            <m:sup/>
            <m:e>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δ</m:t>
                  </m:r>
                </m:e>
                <m:sub>
                  <m:r>
                    <w:rPr>
                      <w:rFonts w:ascii="Cambria Math" w:eastAsia="Times New Roman" w:hAnsi="Cambria Math" w:cs="Times New Roman"/>
                      <w:color w:val="000000"/>
                      <w:spacing w:val="8"/>
                      <w:sz w:val="24"/>
                      <w:szCs w:val="24"/>
                      <w:bdr w:val="none" w:sz="0" w:space="0" w:color="auto" w:frame="1"/>
                      <w:lang w:eastAsia="en-IN"/>
                    </w:rPr>
                    <m:t>k</m:t>
                  </m:r>
                </m:sub>
              </m:sSub>
              <m:sSub>
                <m:sSubPr>
                  <m:ctrlPr>
                    <w:rPr>
                      <w:rFonts w:ascii="Cambria Math" w:eastAsia="Times New Roman" w:hAnsi="Cambria Math" w:cs="Times New Roman"/>
                      <w:b/>
                      <w:i/>
                      <w:color w:val="000000"/>
                      <w:spacing w:val="8"/>
                      <w:sz w:val="24"/>
                      <w:szCs w:val="24"/>
                      <w:bdr w:val="none" w:sz="0" w:space="0" w:color="auto" w:frame="1"/>
                      <w:lang w:eastAsia="en-IN"/>
                    </w:rPr>
                  </m:ctrlPr>
                </m:sSubPr>
                <m:e>
                  <m:r>
                    <m:rPr>
                      <m:sty m:val="bi"/>
                    </m:rPr>
                    <w:rPr>
                      <w:rFonts w:ascii="Cambria Math" w:eastAsia="Times New Roman" w:hAnsi="Cambria Math" w:cs="Times New Roman"/>
                      <w:color w:val="000000"/>
                      <w:spacing w:val="8"/>
                      <w:sz w:val="24"/>
                      <w:szCs w:val="24"/>
                      <w:bdr w:val="none" w:sz="0" w:space="0" w:color="auto" w:frame="1"/>
                      <w:lang w:eastAsia="en-IN"/>
                    </w:rPr>
                    <m:t>w</m:t>
                  </m:r>
                </m:e>
                <m:sub>
                  <m:r>
                    <m:rPr>
                      <m:sty m:val="bi"/>
                    </m:rPr>
                    <w:rPr>
                      <w:rFonts w:ascii="Cambria Math" w:eastAsia="Times New Roman" w:hAnsi="Cambria Math" w:cs="Times New Roman"/>
                      <w:color w:val="000000"/>
                      <w:spacing w:val="8"/>
                      <w:sz w:val="24"/>
                      <w:szCs w:val="24"/>
                      <w:bdr w:val="none" w:sz="0" w:space="0" w:color="auto" w:frame="1"/>
                      <w:lang w:eastAsia="en-IN"/>
                    </w:rPr>
                    <m:t>kj</m:t>
                  </m:r>
                </m:sub>
              </m:sSub>
              <m:r>
                <m:rPr>
                  <m:sty m:val="bi"/>
                </m:rPr>
                <w:rPr>
                  <w:rFonts w:ascii="Cambria Math" w:eastAsia="Times New Roman" w:hAnsi="Cambria Math" w:cs="Times New Roman"/>
                  <w:color w:val="000000"/>
                  <w:spacing w:val="8"/>
                  <w:sz w:val="24"/>
                  <w:szCs w:val="24"/>
                  <w:bdr w:val="none" w:sz="0" w:space="0" w:color="auto" w:frame="1"/>
                  <w:lang w:eastAsia="en-IN"/>
                </w:rPr>
                <m:t xml:space="preserve"> </m:t>
              </m:r>
              <m:f>
                <m:fPr>
                  <m:ctrlPr>
                    <w:rPr>
                      <w:rFonts w:ascii="Cambria Math" w:eastAsia="Times New Roman" w:hAnsi="Cambria Math" w:cs="Times New Roman"/>
                      <w:b/>
                      <w:i/>
                      <w:color w:val="000000"/>
                      <w:spacing w:val="8"/>
                      <w:sz w:val="24"/>
                      <w:szCs w:val="24"/>
                      <w:bdr w:val="none" w:sz="0" w:space="0" w:color="auto" w:frame="1"/>
                      <w:lang w:eastAsia="en-IN"/>
                    </w:rPr>
                  </m:ctrlPr>
                </m:fPr>
                <m:num>
                  <m:r>
                    <m:rPr>
                      <m:sty m:val="bi"/>
                    </m:rP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b/>
                          <w:i/>
                          <w:color w:val="000000"/>
                          <w:spacing w:val="8"/>
                          <w:sz w:val="24"/>
                          <w:szCs w:val="24"/>
                          <w:bdr w:val="none" w:sz="0" w:space="0" w:color="auto" w:frame="1"/>
                          <w:lang w:eastAsia="en-IN"/>
                        </w:rPr>
                      </m:ctrlPr>
                    </m:sSubPr>
                    <m:e>
                      <m:r>
                        <m:rPr>
                          <m:sty m:val="bi"/>
                        </m:rPr>
                        <w:rPr>
                          <w:rFonts w:ascii="Cambria Math" w:eastAsia="Times New Roman" w:hAnsi="Cambria Math" w:cs="Times New Roman"/>
                          <w:color w:val="000000"/>
                          <w:spacing w:val="8"/>
                          <w:sz w:val="24"/>
                          <w:szCs w:val="24"/>
                          <w:bdr w:val="none" w:sz="0" w:space="0" w:color="auto" w:frame="1"/>
                          <w:lang w:eastAsia="en-IN"/>
                        </w:rPr>
                        <m:t>o</m:t>
                      </m:r>
                    </m:e>
                    <m:sub>
                      <m:r>
                        <m:rPr>
                          <m:sty m:val="bi"/>
                        </m:rPr>
                        <w:rPr>
                          <w:rFonts w:ascii="Cambria Math" w:eastAsia="Times New Roman" w:hAnsi="Cambria Math" w:cs="Times New Roman"/>
                          <w:color w:val="000000"/>
                          <w:spacing w:val="8"/>
                          <w:sz w:val="24"/>
                          <w:szCs w:val="24"/>
                          <w:bdr w:val="none" w:sz="0" w:space="0" w:color="auto" w:frame="1"/>
                          <w:lang w:eastAsia="en-IN"/>
                        </w:rPr>
                        <m:t>j</m:t>
                      </m:r>
                    </m:sub>
                  </m:sSub>
                </m:num>
                <m:den>
                  <m:r>
                    <m:rPr>
                      <m:sty m:val="bi"/>
                    </m:rP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b/>
                          <w:i/>
                          <w:color w:val="000000"/>
                          <w:spacing w:val="8"/>
                          <w:sz w:val="24"/>
                          <w:szCs w:val="24"/>
                          <w:bdr w:val="none" w:sz="0" w:space="0" w:color="auto" w:frame="1"/>
                          <w:lang w:eastAsia="en-IN"/>
                        </w:rPr>
                      </m:ctrlPr>
                    </m:sSubPr>
                    <m:e>
                      <m:r>
                        <m:rPr>
                          <m:sty m:val="bi"/>
                        </m:rPr>
                        <w:rPr>
                          <w:rFonts w:ascii="Cambria Math" w:eastAsia="Times New Roman" w:hAnsi="Cambria Math" w:cs="Times New Roman"/>
                          <w:color w:val="000000"/>
                          <w:spacing w:val="8"/>
                          <w:sz w:val="24"/>
                          <w:szCs w:val="24"/>
                          <w:bdr w:val="none" w:sz="0" w:space="0" w:color="auto" w:frame="1"/>
                          <w:lang w:eastAsia="en-IN"/>
                        </w:rPr>
                        <m:t>net</m:t>
                      </m:r>
                    </m:e>
                    <m:sub>
                      <m:r>
                        <m:rPr>
                          <m:sty m:val="bi"/>
                        </m:rPr>
                        <w:rPr>
                          <w:rFonts w:ascii="Cambria Math" w:eastAsia="Times New Roman" w:hAnsi="Cambria Math" w:cs="Times New Roman"/>
                          <w:color w:val="000000"/>
                          <w:spacing w:val="8"/>
                          <w:sz w:val="24"/>
                          <w:szCs w:val="24"/>
                          <w:bdr w:val="none" w:sz="0" w:space="0" w:color="auto" w:frame="1"/>
                          <w:lang w:eastAsia="en-IN"/>
                        </w:rPr>
                        <m:t>j</m:t>
                      </m:r>
                    </m:sub>
                  </m:sSub>
                </m:den>
              </m:f>
            </m:e>
          </m:nary>
        </m:oMath>
      </m:oMathPara>
    </w:p>
    <w:p w:rsidR="00657147" w:rsidRDefault="00D4712E" w:rsidP="00657147">
      <w:pPr>
        <w:tabs>
          <w:tab w:val="left" w:pos="1560"/>
        </w:tabs>
        <w:jc w:val="center"/>
        <w:rPr>
          <w:rFonts w:ascii="Times New Roman" w:eastAsiaTheme="minorEastAsia" w:hAnsi="Times New Roman" w:cs="Times New Roman"/>
          <w:color w:val="000000"/>
          <w:spacing w:val="8"/>
          <w:sz w:val="24"/>
          <w:szCs w:val="24"/>
          <w:bdr w:val="none" w:sz="0" w:space="0" w:color="auto" w:frame="1"/>
          <w:lang w:eastAsia="en-IN"/>
        </w:rPr>
      </w:pPr>
      <m:oMathPara>
        <m:oMath>
          <m:f>
            <m:fPr>
              <m:ctrlPr>
                <w:rPr>
                  <w:rFonts w:ascii="Cambria Math" w:eastAsia="Times New Roman" w:hAnsi="Cambria Math" w:cs="Times New Roman"/>
                  <w:i/>
                  <w:color w:val="000000"/>
                  <w:spacing w:val="8"/>
                  <w:sz w:val="24"/>
                  <w:szCs w:val="24"/>
                  <w:bdr w:val="none" w:sz="0" w:space="0" w:color="auto" w:frame="1"/>
                  <w:lang w:eastAsia="en-IN"/>
                </w:rPr>
              </m:ctrlPr>
            </m:fPr>
            <m:num>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E</m:t>
                  </m:r>
                </m:e>
                <m:sub>
                  <m:r>
                    <w:rPr>
                      <w:rFonts w:ascii="Cambria Math" w:eastAsia="Times New Roman" w:hAnsi="Cambria Math" w:cs="Times New Roman"/>
                      <w:color w:val="000000"/>
                      <w:spacing w:val="8"/>
                      <w:sz w:val="24"/>
                      <w:szCs w:val="24"/>
                      <w:bdr w:val="none" w:sz="0" w:space="0" w:color="auto" w:frame="1"/>
                      <w:lang w:eastAsia="en-IN"/>
                    </w:rPr>
                    <m:t>d</m:t>
                  </m:r>
                </m:sub>
              </m:sSub>
            </m:num>
            <m:den>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net</m:t>
                  </m:r>
                </m:e>
                <m:sub>
                  <m:r>
                    <w:rPr>
                      <w:rFonts w:ascii="Cambria Math" w:eastAsia="Times New Roman" w:hAnsi="Cambria Math" w:cs="Times New Roman"/>
                      <w:color w:val="000000"/>
                      <w:spacing w:val="8"/>
                      <w:sz w:val="24"/>
                      <w:szCs w:val="24"/>
                      <w:bdr w:val="none" w:sz="0" w:space="0" w:color="auto" w:frame="1"/>
                      <w:lang w:eastAsia="en-IN"/>
                    </w:rPr>
                    <m:t>j</m:t>
                  </m:r>
                </m:sub>
              </m:sSub>
            </m:den>
          </m:f>
          <m:r>
            <w:rPr>
              <w:rFonts w:ascii="Cambria Math" w:hAnsi="Cambria Math" w:cs="Times New Roman"/>
              <w:color w:val="000000"/>
              <w:spacing w:val="8"/>
              <w:sz w:val="24"/>
              <w:szCs w:val="24"/>
              <w:bdr w:val="none" w:sz="0" w:space="0" w:color="auto" w:frame="1"/>
              <w:shd w:val="clear" w:color="auto" w:fill="FFFFFF"/>
            </w:rPr>
            <m:t>=</m:t>
          </m:r>
          <m:nary>
            <m:naryPr>
              <m:chr m:val="∑"/>
              <m:limLoc m:val="undOvr"/>
              <m:supHide m:val="1"/>
              <m:ctrlPr>
                <w:rPr>
                  <w:rFonts w:ascii="Cambria Math" w:eastAsia="Times New Roman" w:hAnsi="Cambria Math" w:cs="Times New Roman"/>
                  <w:i/>
                  <w:color w:val="000000"/>
                  <w:spacing w:val="8"/>
                  <w:sz w:val="24"/>
                  <w:szCs w:val="24"/>
                  <w:bdr w:val="none" w:sz="0" w:space="0" w:color="auto" w:frame="1"/>
                  <w:lang w:eastAsia="en-IN"/>
                </w:rPr>
              </m:ctrlPr>
            </m:naryPr>
            <m:sub>
              <m:r>
                <w:rPr>
                  <w:rFonts w:ascii="Cambria Math" w:eastAsia="Times New Roman" w:hAnsi="Cambria Math" w:cs="Times New Roman"/>
                  <w:color w:val="000000"/>
                  <w:spacing w:val="8"/>
                  <w:sz w:val="24"/>
                  <w:szCs w:val="24"/>
                  <w:bdr w:val="none" w:sz="0" w:space="0" w:color="auto" w:frame="1"/>
                  <w:lang w:eastAsia="en-IN"/>
                </w:rPr>
                <m:t>kϵDownstream(j)</m:t>
              </m:r>
            </m:sub>
            <m:sup/>
            <m:e>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δ</m:t>
                  </m:r>
                </m:e>
                <m:sub>
                  <m:r>
                    <w:rPr>
                      <w:rFonts w:ascii="Cambria Math" w:eastAsia="Times New Roman" w:hAnsi="Cambria Math" w:cs="Times New Roman"/>
                      <w:color w:val="000000"/>
                      <w:spacing w:val="8"/>
                      <w:sz w:val="24"/>
                      <w:szCs w:val="24"/>
                      <w:bdr w:val="none" w:sz="0" w:space="0" w:color="auto" w:frame="1"/>
                      <w:lang w:eastAsia="en-IN"/>
                    </w:rPr>
                    <m:t>k</m:t>
                  </m:r>
                </m:sub>
              </m:sSub>
              <m:sSub>
                <m:sSubPr>
                  <m:ctrlPr>
                    <w:rPr>
                      <w:rFonts w:ascii="Cambria Math" w:eastAsia="Times New Roman" w:hAnsi="Cambria Math" w:cs="Times New Roman"/>
                      <w:b/>
                      <w:i/>
                      <w:color w:val="000000"/>
                      <w:spacing w:val="8"/>
                      <w:sz w:val="24"/>
                      <w:szCs w:val="24"/>
                      <w:bdr w:val="none" w:sz="0" w:space="0" w:color="auto" w:frame="1"/>
                      <w:lang w:eastAsia="en-IN"/>
                    </w:rPr>
                  </m:ctrlPr>
                </m:sSubPr>
                <m:e>
                  <m:r>
                    <m:rPr>
                      <m:sty m:val="bi"/>
                    </m:rPr>
                    <w:rPr>
                      <w:rFonts w:ascii="Cambria Math" w:eastAsia="Times New Roman" w:hAnsi="Cambria Math" w:cs="Times New Roman"/>
                      <w:color w:val="000000"/>
                      <w:spacing w:val="8"/>
                      <w:sz w:val="24"/>
                      <w:szCs w:val="24"/>
                      <w:bdr w:val="none" w:sz="0" w:space="0" w:color="auto" w:frame="1"/>
                      <w:lang w:eastAsia="en-IN"/>
                    </w:rPr>
                    <m:t>w</m:t>
                  </m:r>
                </m:e>
                <m:sub>
                  <m:r>
                    <m:rPr>
                      <m:sty m:val="bi"/>
                    </m:rPr>
                    <w:rPr>
                      <w:rFonts w:ascii="Cambria Math" w:eastAsia="Times New Roman" w:hAnsi="Cambria Math" w:cs="Times New Roman"/>
                      <w:color w:val="000000"/>
                      <w:spacing w:val="8"/>
                      <w:sz w:val="24"/>
                      <w:szCs w:val="24"/>
                      <w:bdr w:val="none" w:sz="0" w:space="0" w:color="auto" w:frame="1"/>
                      <w:lang w:eastAsia="en-IN"/>
                    </w:rPr>
                    <m:t>kj</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j</m:t>
                  </m:r>
                </m:sub>
              </m:sSub>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1</m:t>
                  </m:r>
                  <m:r>
                    <w:rPr>
                      <w:rFonts w:ascii="Cambria Math" w:eastAsiaTheme="minorEastAsia" w:hAnsi="Cambria Math"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j</m:t>
                      </m:r>
                    </m:sub>
                  </m:sSub>
                </m:e>
              </m:d>
              <m:r>
                <m:rPr>
                  <m:sty m:val="bi"/>
                </m:rPr>
                <w:rPr>
                  <w:rFonts w:ascii="Cambria Math" w:eastAsia="Times New Roman" w:hAnsi="Cambria Math" w:cs="Times New Roman"/>
                  <w:color w:val="000000"/>
                  <w:spacing w:val="8"/>
                  <w:sz w:val="24"/>
                  <w:szCs w:val="24"/>
                  <w:bdr w:val="none" w:sz="0" w:space="0" w:color="auto" w:frame="1"/>
                  <w:lang w:eastAsia="en-IN"/>
                </w:rPr>
                <m:t xml:space="preserve"> </m:t>
              </m:r>
            </m:e>
          </m:nary>
        </m:oMath>
      </m:oMathPara>
    </w:p>
    <w:p w:rsidR="002C0E9C" w:rsidRDefault="00A509C3" w:rsidP="002C0E9C">
      <w:pPr>
        <w:tabs>
          <w:tab w:val="left" w:pos="1560"/>
        </w:tabs>
        <w:rPr>
          <w:rFonts w:ascii="Times New Roman" w:eastAsiaTheme="minorEastAsia" w:hAnsi="Times New Roman" w:cs="Times New Roman"/>
          <w:color w:val="000000"/>
          <w:spacing w:val="8"/>
          <w:sz w:val="24"/>
          <w:szCs w:val="24"/>
          <w:bdr w:val="none" w:sz="0" w:space="0" w:color="auto" w:frame="1"/>
          <w:lang w:eastAsia="en-IN"/>
        </w:rPr>
      </w:pPr>
      <w:r>
        <w:rPr>
          <w:rFonts w:ascii="Times New Roman" w:eastAsiaTheme="minorEastAsia" w:hAnsi="Times New Roman" w:cs="Times New Roman"/>
          <w:sz w:val="24"/>
        </w:rPr>
        <w:t xml:space="preserve">Rearranging terms and using </w:t>
      </w:r>
      <m:oMath>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δ</m:t>
            </m:r>
          </m:e>
          <m:sub>
            <m:r>
              <w:rPr>
                <w:rFonts w:ascii="Cambria Math" w:eastAsia="Times New Roman" w:hAnsi="Cambria Math" w:cs="Times New Roman"/>
                <w:color w:val="000000"/>
                <w:spacing w:val="8"/>
                <w:sz w:val="24"/>
                <w:szCs w:val="24"/>
                <w:bdr w:val="none" w:sz="0" w:space="0" w:color="auto" w:frame="1"/>
                <w:lang w:eastAsia="en-IN"/>
              </w:rPr>
              <m:t>j</m:t>
            </m:r>
          </m:sub>
        </m:sSub>
      </m:oMath>
      <w:r>
        <w:rPr>
          <w:rFonts w:ascii="Times New Roman" w:eastAsiaTheme="minorEastAsia" w:hAnsi="Times New Roman" w:cs="Times New Roman"/>
          <w:color w:val="000000"/>
          <w:spacing w:val="8"/>
          <w:sz w:val="24"/>
          <w:szCs w:val="24"/>
          <w:bdr w:val="none" w:sz="0" w:space="0" w:color="auto" w:frame="1"/>
          <w:lang w:eastAsia="en-IN"/>
        </w:rPr>
        <w:t xml:space="preserve"> to denote </w:t>
      </w:r>
      <m:oMath>
        <m:r>
          <w:rPr>
            <w:rFonts w:ascii="Cambria Math" w:eastAsiaTheme="minorEastAsia" w:hAnsi="Cambria Math" w:cs="Times New Roman"/>
            <w:color w:val="000000"/>
            <w:spacing w:val="8"/>
            <w:sz w:val="24"/>
            <w:szCs w:val="24"/>
            <w:bdr w:val="none" w:sz="0" w:space="0" w:color="auto" w:frame="1"/>
            <w:lang w:eastAsia="en-IN"/>
          </w:rPr>
          <m:t>-</m:t>
        </m:r>
        <m:f>
          <m:fPr>
            <m:ctrlPr>
              <w:rPr>
                <w:rFonts w:ascii="Cambria Math" w:eastAsia="Times New Roman" w:hAnsi="Cambria Math" w:cs="Times New Roman"/>
                <w:i/>
                <w:color w:val="000000"/>
                <w:spacing w:val="8"/>
                <w:sz w:val="24"/>
                <w:szCs w:val="24"/>
                <w:bdr w:val="none" w:sz="0" w:space="0" w:color="auto" w:frame="1"/>
                <w:lang w:eastAsia="en-IN"/>
              </w:rPr>
            </m:ctrlPr>
          </m:fPr>
          <m:num>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E</m:t>
                </m:r>
              </m:e>
              <m:sub>
                <m:r>
                  <w:rPr>
                    <w:rFonts w:ascii="Cambria Math" w:eastAsia="Times New Roman" w:hAnsi="Cambria Math" w:cs="Times New Roman"/>
                    <w:color w:val="000000"/>
                    <w:spacing w:val="8"/>
                    <w:sz w:val="24"/>
                    <w:szCs w:val="24"/>
                    <w:bdr w:val="none" w:sz="0" w:space="0" w:color="auto" w:frame="1"/>
                    <w:lang w:eastAsia="en-IN"/>
                  </w:rPr>
                  <m:t>d</m:t>
                </m:r>
              </m:sub>
            </m:sSub>
          </m:num>
          <m:den>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net</m:t>
                </m:r>
              </m:e>
              <m:sub>
                <m:r>
                  <w:rPr>
                    <w:rFonts w:ascii="Cambria Math" w:eastAsia="Times New Roman" w:hAnsi="Cambria Math" w:cs="Times New Roman"/>
                    <w:color w:val="000000"/>
                    <w:spacing w:val="8"/>
                    <w:sz w:val="24"/>
                    <w:szCs w:val="24"/>
                    <w:bdr w:val="none" w:sz="0" w:space="0" w:color="auto" w:frame="1"/>
                    <w:lang w:eastAsia="en-IN"/>
                  </w:rPr>
                  <m:t>j</m:t>
                </m:r>
              </m:sub>
            </m:sSub>
          </m:den>
        </m:f>
      </m:oMath>
      <w:r>
        <w:rPr>
          <w:rFonts w:ascii="Times New Roman" w:eastAsiaTheme="minorEastAsia" w:hAnsi="Times New Roman" w:cs="Times New Roman"/>
          <w:color w:val="000000"/>
          <w:spacing w:val="8"/>
          <w:sz w:val="24"/>
          <w:szCs w:val="24"/>
          <w:bdr w:val="none" w:sz="0" w:space="0" w:color="auto" w:frame="1"/>
          <w:lang w:eastAsia="en-IN"/>
        </w:rPr>
        <w:t xml:space="preserve"> we have </w:t>
      </w:r>
    </w:p>
    <w:p w:rsidR="00A509C3" w:rsidRDefault="00D4712E" w:rsidP="002C0E9C">
      <w:pPr>
        <w:tabs>
          <w:tab w:val="left" w:pos="1560"/>
        </w:tabs>
        <w:rPr>
          <w:rFonts w:ascii="Times New Roman" w:eastAsiaTheme="minorEastAsia" w:hAnsi="Times New Roman" w:cs="Times New Roman"/>
          <w:color w:val="000000"/>
          <w:spacing w:val="8"/>
          <w:sz w:val="24"/>
          <w:szCs w:val="24"/>
          <w:bdr w:val="none" w:sz="0" w:space="0" w:color="auto" w:frame="1"/>
          <w:lang w:eastAsia="en-IN"/>
        </w:rPr>
      </w:pPr>
      <m:oMathPara>
        <m:oMath>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δ</m:t>
              </m:r>
            </m:e>
            <m:sub>
              <m:r>
                <w:rPr>
                  <w:rFonts w:ascii="Cambria Math" w:eastAsia="Times New Roman" w:hAnsi="Cambria Math" w:cs="Times New Roman"/>
                  <w:color w:val="000000"/>
                  <w:spacing w:val="8"/>
                  <w:sz w:val="24"/>
                  <w:szCs w:val="24"/>
                  <w:bdr w:val="none" w:sz="0" w:space="0" w:color="auto" w:frame="1"/>
                  <w:lang w:eastAsia="en-IN"/>
                </w:rPr>
                <m:t>j</m:t>
              </m:r>
            </m:sub>
          </m:sSub>
          <m:r>
            <w:rPr>
              <w:rFonts w:ascii="Cambria Math" w:eastAsia="Times New Roman" w:hAnsi="Cambria Math" w:cs="Times New Roman"/>
              <w:color w:val="000000"/>
              <w:spacing w:val="8"/>
              <w:sz w:val="24"/>
              <w:szCs w:val="24"/>
              <w:bdr w:val="none" w:sz="0" w:space="0" w:color="auto" w:frame="1"/>
              <w:lang w:eastAsia="en-IN"/>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j</m:t>
              </m:r>
            </m:sub>
          </m:sSub>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1</m:t>
              </m:r>
              <m:r>
                <w:rPr>
                  <w:rFonts w:ascii="Cambria Math" w:eastAsiaTheme="minorEastAsia" w:hAnsi="Cambria Math"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j</m:t>
                  </m:r>
                </m:sub>
              </m:sSub>
            </m:e>
          </m:d>
          <m:nary>
            <m:naryPr>
              <m:chr m:val="∑"/>
              <m:limLoc m:val="undOvr"/>
              <m:supHide m:val="1"/>
              <m:ctrlPr>
                <w:rPr>
                  <w:rFonts w:ascii="Cambria Math" w:eastAsia="Times New Roman" w:hAnsi="Cambria Math" w:cs="Times New Roman"/>
                  <w:i/>
                  <w:color w:val="000000"/>
                  <w:spacing w:val="8"/>
                  <w:sz w:val="24"/>
                  <w:szCs w:val="24"/>
                  <w:bdr w:val="none" w:sz="0" w:space="0" w:color="auto" w:frame="1"/>
                  <w:lang w:eastAsia="en-IN"/>
                </w:rPr>
              </m:ctrlPr>
            </m:naryPr>
            <m:sub>
              <m:r>
                <w:rPr>
                  <w:rFonts w:ascii="Cambria Math" w:eastAsia="Times New Roman" w:hAnsi="Cambria Math" w:cs="Times New Roman"/>
                  <w:color w:val="000000"/>
                  <w:spacing w:val="8"/>
                  <w:sz w:val="24"/>
                  <w:szCs w:val="24"/>
                  <w:bdr w:val="none" w:sz="0" w:space="0" w:color="auto" w:frame="1"/>
                  <w:lang w:eastAsia="en-IN"/>
                </w:rPr>
                <m:t>kϵDownstream(j)</m:t>
              </m:r>
            </m:sub>
            <m:sup/>
            <m:e>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 xml:space="preserve"> δ</m:t>
                  </m:r>
                </m:e>
                <m:sub>
                  <m:r>
                    <w:rPr>
                      <w:rFonts w:ascii="Cambria Math" w:eastAsia="Times New Roman" w:hAnsi="Cambria Math" w:cs="Times New Roman"/>
                      <w:color w:val="000000"/>
                      <w:spacing w:val="8"/>
                      <w:sz w:val="24"/>
                      <w:szCs w:val="24"/>
                      <w:bdr w:val="none" w:sz="0" w:space="0" w:color="auto" w:frame="1"/>
                      <w:lang w:eastAsia="en-IN"/>
                    </w:rPr>
                    <m:t>k</m:t>
                  </m:r>
                </m:sub>
              </m:sSub>
              <m:sSub>
                <m:sSubPr>
                  <m:ctrlPr>
                    <w:rPr>
                      <w:rFonts w:ascii="Cambria Math" w:eastAsia="Times New Roman" w:hAnsi="Cambria Math" w:cs="Times New Roman"/>
                      <w:b/>
                      <w:i/>
                      <w:color w:val="000000"/>
                      <w:spacing w:val="8"/>
                      <w:sz w:val="24"/>
                      <w:szCs w:val="24"/>
                      <w:bdr w:val="none" w:sz="0" w:space="0" w:color="auto" w:frame="1"/>
                      <w:lang w:eastAsia="en-IN"/>
                    </w:rPr>
                  </m:ctrlPr>
                </m:sSubPr>
                <m:e>
                  <m:r>
                    <m:rPr>
                      <m:sty m:val="bi"/>
                    </m:rPr>
                    <w:rPr>
                      <w:rFonts w:ascii="Cambria Math" w:eastAsia="Times New Roman" w:hAnsi="Cambria Math" w:cs="Times New Roman"/>
                      <w:color w:val="000000"/>
                      <w:spacing w:val="8"/>
                      <w:sz w:val="24"/>
                      <w:szCs w:val="24"/>
                      <w:bdr w:val="none" w:sz="0" w:space="0" w:color="auto" w:frame="1"/>
                      <w:lang w:eastAsia="en-IN"/>
                    </w:rPr>
                    <m:t>w</m:t>
                  </m:r>
                </m:e>
                <m:sub>
                  <m:r>
                    <m:rPr>
                      <m:sty m:val="bi"/>
                    </m:rPr>
                    <w:rPr>
                      <w:rFonts w:ascii="Cambria Math" w:eastAsia="Times New Roman" w:hAnsi="Cambria Math" w:cs="Times New Roman"/>
                      <w:color w:val="000000"/>
                      <w:spacing w:val="8"/>
                      <w:sz w:val="24"/>
                      <w:szCs w:val="24"/>
                      <w:bdr w:val="none" w:sz="0" w:space="0" w:color="auto" w:frame="1"/>
                      <w:lang w:eastAsia="en-IN"/>
                    </w:rPr>
                    <m:t>kj</m:t>
                  </m:r>
                </m:sub>
              </m:sSub>
              <m:r>
                <m:rPr>
                  <m:sty m:val="bi"/>
                </m:rPr>
                <w:rPr>
                  <w:rFonts w:ascii="Cambria Math" w:eastAsia="Times New Roman" w:hAnsi="Cambria Math" w:cs="Times New Roman"/>
                  <w:color w:val="000000"/>
                  <w:spacing w:val="8"/>
                  <w:sz w:val="24"/>
                  <w:szCs w:val="24"/>
                  <w:bdr w:val="none" w:sz="0" w:space="0" w:color="auto" w:frame="1"/>
                  <w:lang w:eastAsia="en-IN"/>
                </w:rPr>
                <m:t xml:space="preserve"> </m:t>
              </m:r>
            </m:e>
          </m:nary>
        </m:oMath>
      </m:oMathPara>
    </w:p>
    <w:p w:rsidR="000063BC" w:rsidRDefault="000063BC" w:rsidP="000063BC">
      <w:pPr>
        <w:tabs>
          <w:tab w:val="left" w:pos="1560"/>
        </w:tabs>
        <w:jc w:val="center"/>
        <w:rPr>
          <w:rFonts w:ascii="Times New Roman" w:eastAsiaTheme="minorEastAsia" w:hAnsi="Times New Roman" w:cs="Times New Roman"/>
          <w:color w:val="000000"/>
          <w:spacing w:val="8"/>
          <w:sz w:val="24"/>
          <w:szCs w:val="24"/>
          <w:bdr w:val="none" w:sz="0" w:space="0" w:color="auto" w:frame="1"/>
          <w:lang w:eastAsia="en-IN"/>
        </w:rPr>
      </w:pPr>
      <w:proofErr w:type="gramStart"/>
      <w:r>
        <w:rPr>
          <w:rFonts w:ascii="Times New Roman" w:eastAsiaTheme="minorEastAsia" w:hAnsi="Times New Roman" w:cs="Times New Roman"/>
          <w:color w:val="000000"/>
          <w:spacing w:val="8"/>
          <w:sz w:val="24"/>
          <w:szCs w:val="24"/>
          <w:bdr w:val="none" w:sz="0" w:space="0" w:color="auto" w:frame="1"/>
          <w:lang w:eastAsia="en-IN"/>
        </w:rPr>
        <w:t>and</w:t>
      </w:r>
      <w:proofErr w:type="gramEnd"/>
    </w:p>
    <w:p w:rsidR="000063BC" w:rsidRDefault="000063BC" w:rsidP="000063BC">
      <w:pPr>
        <w:tabs>
          <w:tab w:val="left" w:pos="1560"/>
        </w:tabs>
        <w:jc w:val="center"/>
        <w:rPr>
          <w:rFonts w:ascii="Times New Roman" w:eastAsiaTheme="minorEastAsia" w:hAnsi="Times New Roman" w:cs="Times New Roman"/>
          <w:b/>
          <w:color w:val="000000"/>
          <w:spacing w:val="8"/>
          <w:sz w:val="24"/>
          <w:szCs w:val="24"/>
          <w:bdr w:val="none" w:sz="0" w:space="0" w:color="auto" w:frame="1"/>
          <w:lang w:eastAsia="en-IN"/>
        </w:rPr>
      </w:pPr>
      <m:oMath>
        <m:r>
          <w:rPr>
            <w:rFonts w:ascii="Cambria Math" w:eastAsiaTheme="minorEastAsia" w:hAnsi="Cambria Math" w:cs="Times New Roman"/>
            <w:sz w:val="24"/>
          </w:rPr>
          <m:t>∆</m:t>
        </m:r>
        <m:sSub>
          <m:sSubPr>
            <m:ctrlPr>
              <w:rPr>
                <w:rFonts w:ascii="Cambria Math" w:eastAsia="Times New Roman" w:hAnsi="Times New Roman"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w</m:t>
            </m:r>
          </m:e>
          <m:sub>
            <m:r>
              <w:rPr>
                <w:rFonts w:ascii="Cambria Math" w:eastAsia="Times New Roman" w:hAnsi="Cambria Math" w:cs="Times New Roman"/>
                <w:color w:val="000000"/>
                <w:spacing w:val="8"/>
                <w:sz w:val="24"/>
                <w:szCs w:val="24"/>
                <w:bdr w:val="none" w:sz="0" w:space="0" w:color="auto" w:frame="1"/>
                <w:lang w:eastAsia="en-IN"/>
              </w:rPr>
              <m:t>ji</m:t>
            </m:r>
          </m:sub>
        </m:sSub>
        <m:r>
          <w:rPr>
            <w:rFonts w:ascii="Cambria Math" w:eastAsia="Times New Roman" w:hAnsi="Times New Roman" w:cs="Times New Roman"/>
            <w:color w:val="000000"/>
            <w:spacing w:val="8"/>
            <w:sz w:val="24"/>
            <w:szCs w:val="24"/>
            <w:bdr w:val="none" w:sz="0" w:space="0" w:color="auto" w:frame="1"/>
            <w:lang w:eastAsia="en-IN"/>
          </w:rPr>
          <m:t>=</m:t>
        </m:r>
      </m:oMath>
      <w:r>
        <w:rPr>
          <w:rFonts w:ascii="Times New Roman" w:eastAsiaTheme="minorEastAsia" w:hAnsi="Times New Roman" w:cs="Times New Roman"/>
          <w:color w:val="000000"/>
          <w:spacing w:val="8"/>
          <w:sz w:val="24"/>
          <w:szCs w:val="24"/>
          <w:bdr w:val="none" w:sz="0" w:space="0" w:color="auto" w:frame="1"/>
          <w:lang w:eastAsia="en-IN"/>
        </w:rPr>
        <w:t xml:space="preserve"> </w:t>
      </w:r>
      <m:oMath>
        <m:r>
          <w:rPr>
            <w:rFonts w:ascii="Cambria Math" w:eastAsia="Times New Roman" w:hAnsi="Cambria Math" w:cs="Times New Roman"/>
            <w:color w:val="000000"/>
            <w:spacing w:val="8"/>
            <w:sz w:val="24"/>
            <w:szCs w:val="24"/>
            <w:bdr w:val="none" w:sz="0" w:space="0" w:color="auto" w:frame="1"/>
            <w:lang w:eastAsia="en-IN"/>
          </w:rPr>
          <m:t>η</m:t>
        </m:r>
        <m:sSub>
          <m:sSubPr>
            <m:ctrlPr>
              <w:rPr>
                <w:rFonts w:ascii="Cambria Math" w:eastAsia="Times New Roman" w:hAnsi="Cambria Math" w:cs="Times New Roman"/>
                <w:i/>
                <w:color w:val="000000"/>
                <w:spacing w:val="8"/>
                <w:sz w:val="24"/>
                <w:szCs w:val="24"/>
                <w:bdr w:val="none" w:sz="0" w:space="0" w:color="auto" w:frame="1"/>
                <w:lang w:eastAsia="en-IN"/>
              </w:rPr>
            </m:ctrlPr>
          </m:sSubPr>
          <m:e>
            <m:r>
              <w:rPr>
                <w:rFonts w:ascii="Cambria Math" w:eastAsia="Times New Roman" w:hAnsi="Cambria Math" w:cs="Times New Roman"/>
                <w:color w:val="000000"/>
                <w:spacing w:val="8"/>
                <w:sz w:val="24"/>
                <w:szCs w:val="24"/>
                <w:bdr w:val="none" w:sz="0" w:space="0" w:color="auto" w:frame="1"/>
                <w:lang w:eastAsia="en-IN"/>
              </w:rPr>
              <m:t>δ</m:t>
            </m:r>
          </m:e>
          <m:sub>
            <m:r>
              <w:rPr>
                <w:rFonts w:ascii="Cambria Math" w:eastAsia="Times New Roman" w:hAnsi="Cambria Math" w:cs="Times New Roman"/>
                <w:color w:val="000000"/>
                <w:spacing w:val="8"/>
                <w:sz w:val="24"/>
                <w:szCs w:val="24"/>
                <w:bdr w:val="none" w:sz="0" w:space="0" w:color="auto" w:frame="1"/>
                <w:lang w:eastAsia="en-IN"/>
              </w:rPr>
              <m:t>j</m:t>
            </m:r>
          </m:sub>
        </m:sSub>
        <m:sSub>
          <m:sSubPr>
            <m:ctrlPr>
              <w:rPr>
                <w:rFonts w:ascii="Cambria Math" w:eastAsia="Times New Roman" w:hAnsi="Cambria Math" w:cs="Times New Roman"/>
                <w:b/>
                <w:i/>
                <w:color w:val="000000"/>
                <w:spacing w:val="8"/>
                <w:sz w:val="24"/>
                <w:szCs w:val="24"/>
                <w:bdr w:val="none" w:sz="0" w:space="0" w:color="auto" w:frame="1"/>
                <w:lang w:eastAsia="en-IN"/>
              </w:rPr>
            </m:ctrlPr>
          </m:sSubPr>
          <m:e>
            <m:r>
              <m:rPr>
                <m:sty m:val="bi"/>
              </m:rPr>
              <w:rPr>
                <w:rFonts w:ascii="Cambria Math" w:eastAsia="Times New Roman" w:hAnsi="Cambria Math" w:cs="Times New Roman"/>
                <w:color w:val="000000"/>
                <w:spacing w:val="8"/>
                <w:sz w:val="24"/>
                <w:szCs w:val="24"/>
                <w:bdr w:val="none" w:sz="0" w:space="0" w:color="auto" w:frame="1"/>
                <w:lang w:eastAsia="en-IN"/>
              </w:rPr>
              <m:t>x</m:t>
            </m:r>
          </m:e>
          <m:sub>
            <m:r>
              <m:rPr>
                <m:sty m:val="bi"/>
              </m:rPr>
              <w:rPr>
                <w:rFonts w:ascii="Cambria Math" w:eastAsia="Times New Roman" w:hAnsi="Cambria Math" w:cs="Times New Roman"/>
                <w:color w:val="000000"/>
                <w:spacing w:val="8"/>
                <w:sz w:val="24"/>
                <w:szCs w:val="24"/>
                <w:bdr w:val="none" w:sz="0" w:space="0" w:color="auto" w:frame="1"/>
                <w:lang w:eastAsia="en-IN"/>
              </w:rPr>
              <m:t>ji</m:t>
            </m:r>
          </m:sub>
        </m:sSub>
      </m:oMath>
    </w:p>
    <w:p w:rsidR="000063BC" w:rsidRPr="005B4B83" w:rsidRDefault="000063BC" w:rsidP="000063BC">
      <w:pPr>
        <w:tabs>
          <w:tab w:val="left" w:pos="1560"/>
        </w:tabs>
        <w:jc w:val="both"/>
        <w:rPr>
          <w:rFonts w:ascii="Times New Roman" w:eastAsiaTheme="minorEastAsia" w:hAnsi="Times New Roman" w:cs="Times New Roman"/>
          <w:b/>
          <w:color w:val="000000"/>
          <w:sz w:val="28"/>
          <w:szCs w:val="24"/>
          <w:bdr w:val="none" w:sz="0" w:space="0" w:color="auto" w:frame="1"/>
          <w:lang w:eastAsia="en-IN"/>
        </w:rPr>
      </w:pPr>
      <w:r w:rsidRPr="005B4B83">
        <w:rPr>
          <w:rFonts w:ascii="Times New Roman" w:eastAsiaTheme="minorEastAsia" w:hAnsi="Times New Roman" w:cs="Times New Roman"/>
          <w:b/>
          <w:color w:val="000000"/>
          <w:sz w:val="28"/>
          <w:szCs w:val="24"/>
          <w:bdr w:val="none" w:sz="0" w:space="0" w:color="auto" w:frame="1"/>
          <w:lang w:eastAsia="en-IN"/>
        </w:rPr>
        <w:t>Bayesian Learning:</w:t>
      </w:r>
    </w:p>
    <w:p w:rsidR="0056334D" w:rsidRPr="005B4B83" w:rsidRDefault="0056334D" w:rsidP="0056334D">
      <w:pPr>
        <w:tabs>
          <w:tab w:val="left" w:pos="1560"/>
        </w:tabs>
        <w:jc w:val="both"/>
        <w:rPr>
          <w:rFonts w:ascii="Times New Roman" w:eastAsiaTheme="minorEastAsia" w:hAnsi="Times New Roman" w:cs="Times New Roman"/>
          <w:color w:val="000000"/>
          <w:sz w:val="24"/>
          <w:szCs w:val="24"/>
          <w:bdr w:val="none" w:sz="0" w:space="0" w:color="auto" w:frame="1"/>
          <w:lang w:eastAsia="en-IN"/>
        </w:rPr>
      </w:pPr>
      <w:r w:rsidRPr="005B4B83">
        <w:rPr>
          <w:rFonts w:ascii="Times New Roman" w:eastAsiaTheme="minorEastAsia" w:hAnsi="Times New Roman" w:cs="Times New Roman"/>
          <w:color w:val="000000"/>
          <w:sz w:val="24"/>
          <w:szCs w:val="24"/>
          <w:bdr w:val="none" w:sz="0" w:space="0" w:color="auto" w:frame="1"/>
          <w:lang w:eastAsia="en-IN"/>
        </w:rPr>
        <w:t>Bayesian machine learning is a subset of probabilistic machine learning approaches (for other probabilistic models, see Supervised Learning).</w:t>
      </w:r>
    </w:p>
    <w:p w:rsidR="0056334D" w:rsidRPr="005B4B83" w:rsidRDefault="0056334D" w:rsidP="0056334D">
      <w:pPr>
        <w:tabs>
          <w:tab w:val="left" w:pos="1560"/>
        </w:tabs>
        <w:jc w:val="both"/>
        <w:rPr>
          <w:rFonts w:ascii="Times New Roman" w:eastAsiaTheme="minorEastAsia" w:hAnsi="Times New Roman" w:cs="Times New Roman"/>
          <w:color w:val="000000"/>
          <w:sz w:val="24"/>
          <w:szCs w:val="24"/>
          <w:bdr w:val="none" w:sz="0" w:space="0" w:color="auto" w:frame="1"/>
          <w:lang w:eastAsia="en-IN"/>
        </w:rPr>
      </w:pPr>
      <w:r w:rsidRPr="005B4B83">
        <w:rPr>
          <w:rFonts w:ascii="Times New Roman" w:eastAsiaTheme="minorEastAsia" w:hAnsi="Times New Roman" w:cs="Times New Roman"/>
          <w:color w:val="000000"/>
          <w:sz w:val="24"/>
          <w:szCs w:val="24"/>
          <w:bdr w:val="none" w:sz="0" w:space="0" w:color="auto" w:frame="1"/>
          <w:lang w:eastAsia="en-IN"/>
        </w:rPr>
        <w:t>In Bayesian learning, model parameters are treated as random variables, and parameter estimation entails constructing posterior distributions for these random variables based on observed data.</w:t>
      </w:r>
    </w:p>
    <w:p w:rsidR="0056334D" w:rsidRPr="005B4B83" w:rsidRDefault="0056334D" w:rsidP="0056334D">
      <w:pPr>
        <w:tabs>
          <w:tab w:val="left" w:pos="1560"/>
        </w:tabs>
        <w:jc w:val="both"/>
        <w:rPr>
          <w:rFonts w:ascii="Times New Roman" w:eastAsiaTheme="minorEastAsia" w:hAnsi="Times New Roman" w:cs="Times New Roman"/>
          <w:color w:val="000000"/>
          <w:sz w:val="24"/>
          <w:szCs w:val="24"/>
          <w:bdr w:val="none" w:sz="0" w:space="0" w:color="auto" w:frame="1"/>
          <w:lang w:eastAsia="en-IN"/>
        </w:rPr>
      </w:pPr>
      <w:r w:rsidRPr="005B4B83">
        <w:rPr>
          <w:rFonts w:ascii="Times New Roman" w:eastAsiaTheme="minorEastAsia" w:hAnsi="Times New Roman" w:cs="Times New Roman"/>
          <w:b/>
          <w:bCs/>
          <w:color w:val="000000"/>
          <w:sz w:val="24"/>
          <w:szCs w:val="24"/>
          <w:bdr w:val="none" w:sz="0" w:space="0" w:color="auto" w:frame="1"/>
          <w:lang w:eastAsia="en-IN"/>
        </w:rPr>
        <w:t>Why Bayesian Learning Algorithms?</w:t>
      </w:r>
    </w:p>
    <w:p w:rsidR="0056334D" w:rsidRPr="005B4B83" w:rsidRDefault="0056334D" w:rsidP="0056334D">
      <w:pPr>
        <w:tabs>
          <w:tab w:val="left" w:pos="1560"/>
        </w:tabs>
        <w:jc w:val="both"/>
        <w:rPr>
          <w:rFonts w:ascii="Times New Roman" w:eastAsiaTheme="minorEastAsia" w:hAnsi="Times New Roman" w:cs="Times New Roman"/>
          <w:color w:val="000000"/>
          <w:sz w:val="24"/>
          <w:szCs w:val="24"/>
          <w:bdr w:val="none" w:sz="0" w:space="0" w:color="auto" w:frame="1"/>
          <w:lang w:eastAsia="en-IN"/>
        </w:rPr>
      </w:pPr>
      <w:r w:rsidRPr="005B4B83">
        <w:rPr>
          <w:rFonts w:ascii="Times New Roman" w:eastAsiaTheme="minorEastAsia" w:hAnsi="Times New Roman" w:cs="Times New Roman"/>
          <w:color w:val="000000"/>
          <w:sz w:val="24"/>
          <w:szCs w:val="24"/>
          <w:bdr w:val="none" w:sz="0" w:space="0" w:color="auto" w:frame="1"/>
          <w:lang w:eastAsia="en-IN"/>
        </w:rPr>
        <w:t>For two reasons, Bayesian learning approaches are relevant to machine learning.</w:t>
      </w:r>
    </w:p>
    <w:p w:rsidR="0056334D" w:rsidRPr="005B4B83" w:rsidRDefault="0056334D" w:rsidP="008E766C">
      <w:pPr>
        <w:numPr>
          <w:ilvl w:val="0"/>
          <w:numId w:val="23"/>
        </w:numPr>
        <w:tabs>
          <w:tab w:val="left" w:pos="1560"/>
        </w:tabs>
        <w:jc w:val="both"/>
        <w:rPr>
          <w:rFonts w:ascii="Times New Roman" w:eastAsiaTheme="minorEastAsia" w:hAnsi="Times New Roman" w:cs="Times New Roman"/>
          <w:color w:val="000000"/>
          <w:sz w:val="24"/>
          <w:szCs w:val="24"/>
          <w:bdr w:val="none" w:sz="0" w:space="0" w:color="auto" w:frame="1"/>
          <w:lang w:eastAsia="en-IN"/>
        </w:rPr>
      </w:pPr>
      <w:r w:rsidRPr="005B4B83">
        <w:rPr>
          <w:rFonts w:ascii="Times New Roman" w:eastAsiaTheme="minorEastAsia" w:hAnsi="Times New Roman" w:cs="Times New Roman"/>
          <w:color w:val="000000"/>
          <w:sz w:val="24"/>
          <w:szCs w:val="24"/>
          <w:bdr w:val="none" w:sz="0" w:space="0" w:color="auto" w:frame="1"/>
          <w:lang w:eastAsia="en-IN"/>
        </w:rPr>
        <w:t>To begin, Bayesian learning algorithms compute explicit probabilities for hypotheses.</w:t>
      </w:r>
    </w:p>
    <w:p w:rsidR="0056334D" w:rsidRPr="005B4B83" w:rsidRDefault="0056334D" w:rsidP="008E766C">
      <w:pPr>
        <w:numPr>
          <w:ilvl w:val="0"/>
          <w:numId w:val="23"/>
        </w:numPr>
        <w:tabs>
          <w:tab w:val="left" w:pos="1560"/>
        </w:tabs>
        <w:jc w:val="both"/>
        <w:rPr>
          <w:rFonts w:ascii="Times New Roman" w:eastAsiaTheme="minorEastAsia" w:hAnsi="Times New Roman" w:cs="Times New Roman"/>
          <w:color w:val="000000"/>
          <w:sz w:val="24"/>
          <w:szCs w:val="24"/>
          <w:bdr w:val="none" w:sz="0" w:space="0" w:color="auto" w:frame="1"/>
          <w:lang w:eastAsia="en-IN"/>
        </w:rPr>
      </w:pPr>
      <w:r w:rsidRPr="005B4B83">
        <w:rPr>
          <w:rFonts w:ascii="Times New Roman" w:eastAsiaTheme="minorEastAsia" w:hAnsi="Times New Roman" w:cs="Times New Roman"/>
          <w:color w:val="000000"/>
          <w:sz w:val="24"/>
          <w:szCs w:val="24"/>
          <w:bdr w:val="none" w:sz="0" w:space="0" w:color="auto" w:frame="1"/>
          <w:lang w:eastAsia="en-IN"/>
        </w:rPr>
        <w:t>The second reason is that they aid comprehension of various learning methods that do not involve probability manipulation.</w:t>
      </w:r>
    </w:p>
    <w:p w:rsidR="0056334D" w:rsidRPr="005B4B83" w:rsidRDefault="0056334D" w:rsidP="0056334D">
      <w:pPr>
        <w:shd w:val="clear" w:color="auto" w:fill="FFFFFF"/>
        <w:spacing w:after="0"/>
        <w:jc w:val="both"/>
        <w:textAlignment w:val="baseline"/>
        <w:outlineLvl w:val="3"/>
        <w:rPr>
          <w:rFonts w:ascii="Times New Roman" w:eastAsia="Times New Roman" w:hAnsi="Times New Roman" w:cs="Times New Roman"/>
          <w:color w:val="000000"/>
          <w:sz w:val="24"/>
          <w:szCs w:val="24"/>
          <w:lang w:eastAsia="en-IN"/>
        </w:rPr>
      </w:pPr>
      <w:r w:rsidRPr="005B4B83">
        <w:rPr>
          <w:rFonts w:ascii="Times New Roman" w:eastAsia="Times New Roman" w:hAnsi="Times New Roman" w:cs="Times New Roman"/>
          <w:b/>
          <w:bCs/>
          <w:color w:val="000000"/>
          <w:sz w:val="24"/>
          <w:szCs w:val="24"/>
          <w:bdr w:val="none" w:sz="0" w:space="0" w:color="auto" w:frame="1"/>
          <w:lang w:eastAsia="en-IN"/>
        </w:rPr>
        <w:t>Features of Bayesian learning methods include:</w:t>
      </w:r>
    </w:p>
    <w:p w:rsidR="0056334D" w:rsidRPr="005B4B83" w:rsidRDefault="0056334D" w:rsidP="008E766C">
      <w:pPr>
        <w:pStyle w:val="ListParagraph"/>
        <w:numPr>
          <w:ilvl w:val="0"/>
          <w:numId w:val="23"/>
        </w:numPr>
        <w:shd w:val="clear" w:color="auto" w:fill="FFFFFF"/>
        <w:spacing w:after="0"/>
        <w:jc w:val="both"/>
        <w:textAlignment w:val="baseline"/>
        <w:rPr>
          <w:rFonts w:ascii="Times New Roman" w:eastAsia="Times New Roman" w:hAnsi="Times New Roman" w:cs="Times New Roman"/>
          <w:color w:val="000000"/>
          <w:sz w:val="24"/>
          <w:szCs w:val="24"/>
          <w:lang w:eastAsia="en-IN"/>
        </w:rPr>
      </w:pPr>
      <w:r w:rsidRPr="005B4B83">
        <w:rPr>
          <w:rFonts w:ascii="Times New Roman" w:eastAsia="Times New Roman" w:hAnsi="Times New Roman" w:cs="Times New Roman"/>
          <w:color w:val="000000"/>
          <w:sz w:val="24"/>
          <w:szCs w:val="24"/>
          <w:bdr w:val="none" w:sz="0" w:space="0" w:color="auto" w:frame="1"/>
          <w:lang w:eastAsia="en-IN"/>
        </w:rPr>
        <w:t>Each observed training example can reduce or enhance the estimated chance that a hypothesis is correct by a small amount.</w:t>
      </w:r>
    </w:p>
    <w:p w:rsidR="0056334D" w:rsidRPr="005B4B83" w:rsidRDefault="0056334D" w:rsidP="008E766C">
      <w:pPr>
        <w:pStyle w:val="ListParagraph"/>
        <w:numPr>
          <w:ilvl w:val="0"/>
          <w:numId w:val="23"/>
        </w:numPr>
        <w:shd w:val="clear" w:color="auto" w:fill="FFFFFF"/>
        <w:spacing w:after="0"/>
        <w:jc w:val="both"/>
        <w:textAlignment w:val="baseline"/>
        <w:rPr>
          <w:rFonts w:ascii="Times New Roman" w:eastAsia="Times New Roman" w:hAnsi="Times New Roman" w:cs="Times New Roman"/>
          <w:color w:val="000000"/>
          <w:sz w:val="24"/>
          <w:szCs w:val="24"/>
          <w:lang w:eastAsia="en-IN"/>
        </w:rPr>
      </w:pPr>
      <w:r w:rsidRPr="005B4B83">
        <w:rPr>
          <w:rFonts w:ascii="Times New Roman" w:eastAsia="Times New Roman" w:hAnsi="Times New Roman" w:cs="Times New Roman"/>
          <w:color w:val="000000"/>
          <w:sz w:val="24"/>
          <w:szCs w:val="24"/>
          <w:bdr w:val="none" w:sz="0" w:space="0" w:color="auto" w:frame="1"/>
          <w:lang w:eastAsia="en-IN"/>
        </w:rPr>
        <w:t>This is more flexible than methods that fully discard a hypothesis if it is discovered to be inconsistent with any single example. To assess the final probability of a hypothesis, prior knowledge can be merged with observed data.</w:t>
      </w:r>
    </w:p>
    <w:p w:rsidR="0056334D" w:rsidRPr="005B4B83" w:rsidRDefault="0056334D" w:rsidP="008E766C">
      <w:pPr>
        <w:pStyle w:val="ListParagraph"/>
        <w:numPr>
          <w:ilvl w:val="0"/>
          <w:numId w:val="23"/>
        </w:numPr>
        <w:shd w:val="clear" w:color="auto" w:fill="FFFFFF"/>
        <w:spacing w:after="0"/>
        <w:jc w:val="both"/>
        <w:textAlignment w:val="baseline"/>
        <w:rPr>
          <w:rFonts w:ascii="Times New Roman" w:eastAsia="Times New Roman" w:hAnsi="Times New Roman" w:cs="Times New Roman"/>
          <w:color w:val="000000"/>
          <w:sz w:val="24"/>
          <w:szCs w:val="24"/>
          <w:lang w:eastAsia="en-IN"/>
        </w:rPr>
      </w:pPr>
      <w:r w:rsidRPr="005B4B83">
        <w:rPr>
          <w:rFonts w:ascii="Times New Roman" w:eastAsia="Times New Roman" w:hAnsi="Times New Roman" w:cs="Times New Roman"/>
          <w:color w:val="000000"/>
          <w:sz w:val="24"/>
          <w:szCs w:val="24"/>
          <w:bdr w:val="none" w:sz="0" w:space="0" w:color="auto" w:frame="1"/>
          <w:lang w:eastAsia="en-IN"/>
        </w:rPr>
        <w:t>Hypotheses that make probabilistic predictions can be accommodated by Bayesian approaches (e.g., hypotheses such as “this pneumonia patient has a 93 percent chance of complete recovery”).</w:t>
      </w:r>
      <w:r w:rsidRPr="005B4B83">
        <w:rPr>
          <w:rFonts w:ascii="Times New Roman" w:eastAsia="Times New Roman" w:hAnsi="Times New Roman" w:cs="Times New Roman"/>
          <w:color w:val="000000"/>
          <w:sz w:val="24"/>
          <w:szCs w:val="24"/>
          <w:lang w:eastAsia="en-IN"/>
        </w:rPr>
        <w:t> </w:t>
      </w:r>
    </w:p>
    <w:p w:rsidR="0056334D" w:rsidRPr="005B4B83" w:rsidRDefault="0056334D" w:rsidP="008E766C">
      <w:pPr>
        <w:pStyle w:val="ListParagraph"/>
        <w:numPr>
          <w:ilvl w:val="0"/>
          <w:numId w:val="23"/>
        </w:numPr>
        <w:shd w:val="clear" w:color="auto" w:fill="FFFFFF"/>
        <w:spacing w:after="0"/>
        <w:jc w:val="both"/>
        <w:textAlignment w:val="baseline"/>
        <w:rPr>
          <w:rFonts w:ascii="Times New Roman" w:eastAsia="Times New Roman" w:hAnsi="Times New Roman" w:cs="Times New Roman"/>
          <w:color w:val="000000"/>
          <w:sz w:val="24"/>
          <w:szCs w:val="24"/>
          <w:lang w:eastAsia="en-IN"/>
        </w:rPr>
      </w:pPr>
      <w:r w:rsidRPr="005B4B83">
        <w:rPr>
          <w:rFonts w:ascii="Times New Roman" w:eastAsia="Times New Roman" w:hAnsi="Times New Roman" w:cs="Times New Roman"/>
          <w:color w:val="000000"/>
          <w:sz w:val="24"/>
          <w:szCs w:val="24"/>
          <w:bdr w:val="none" w:sz="0" w:space="0" w:color="auto" w:frame="1"/>
          <w:lang w:eastAsia="en-IN"/>
        </w:rPr>
        <w:t>The validity of a proposition is calculated via Bayesian Estimation.</w:t>
      </w:r>
      <w:r w:rsidRPr="005B4B83">
        <w:rPr>
          <w:rFonts w:ascii="Times New Roman" w:eastAsia="Times New Roman" w:hAnsi="Times New Roman" w:cs="Times New Roman"/>
          <w:color w:val="000000"/>
          <w:sz w:val="24"/>
          <w:szCs w:val="24"/>
          <w:lang w:eastAsia="en-IN"/>
        </w:rPr>
        <w:t> </w:t>
      </w:r>
    </w:p>
    <w:p w:rsidR="0056334D" w:rsidRPr="005B4B83" w:rsidRDefault="0056334D" w:rsidP="008E766C">
      <w:pPr>
        <w:pStyle w:val="ListParagraph"/>
        <w:numPr>
          <w:ilvl w:val="0"/>
          <w:numId w:val="23"/>
        </w:numPr>
        <w:shd w:val="clear" w:color="auto" w:fill="FFFFFF"/>
        <w:spacing w:after="0"/>
        <w:jc w:val="both"/>
        <w:textAlignment w:val="baseline"/>
        <w:rPr>
          <w:rFonts w:ascii="Times New Roman" w:eastAsia="Times New Roman" w:hAnsi="Times New Roman" w:cs="Times New Roman"/>
          <w:color w:val="000000"/>
          <w:sz w:val="24"/>
          <w:szCs w:val="24"/>
          <w:lang w:eastAsia="en-IN"/>
        </w:rPr>
      </w:pPr>
      <w:r w:rsidRPr="005B4B83">
        <w:rPr>
          <w:rFonts w:ascii="Times New Roman" w:eastAsia="Times New Roman" w:hAnsi="Times New Roman" w:cs="Times New Roman"/>
          <w:color w:val="000000"/>
          <w:sz w:val="24"/>
          <w:szCs w:val="24"/>
          <w:bdr w:val="none" w:sz="0" w:space="0" w:color="auto" w:frame="1"/>
          <w:lang w:eastAsia="en-IN"/>
        </w:rPr>
        <w:t>The proposition’s validity is determined by two factors:</w:t>
      </w:r>
    </w:p>
    <w:p w:rsidR="0056334D" w:rsidRPr="005B4B83" w:rsidRDefault="0056334D" w:rsidP="008E766C">
      <w:pPr>
        <w:pStyle w:val="ListParagraph"/>
        <w:numPr>
          <w:ilvl w:val="0"/>
          <w:numId w:val="23"/>
        </w:numPr>
        <w:shd w:val="clear" w:color="auto" w:fill="FFFFFF"/>
        <w:spacing w:after="0"/>
        <w:jc w:val="both"/>
        <w:textAlignment w:val="baseline"/>
        <w:rPr>
          <w:rFonts w:ascii="Times New Roman" w:eastAsia="Times New Roman" w:hAnsi="Times New Roman" w:cs="Times New Roman"/>
          <w:color w:val="000000"/>
          <w:sz w:val="24"/>
          <w:szCs w:val="24"/>
          <w:lang w:eastAsia="en-IN"/>
        </w:rPr>
      </w:pPr>
      <w:r w:rsidRPr="005B4B83">
        <w:rPr>
          <w:rFonts w:ascii="Times New Roman" w:eastAsia="Times New Roman" w:hAnsi="Times New Roman" w:cs="Times New Roman"/>
          <w:color w:val="000000"/>
          <w:sz w:val="24"/>
          <w:szCs w:val="24"/>
          <w:bdr w:val="none" w:sz="0" w:space="0" w:color="auto" w:frame="1"/>
          <w:lang w:eastAsia="en-IN"/>
        </w:rPr>
        <w:t>i). Preliminary Estimate</w:t>
      </w:r>
    </w:p>
    <w:p w:rsidR="0056334D" w:rsidRPr="005B4B83" w:rsidRDefault="0056334D" w:rsidP="008E766C">
      <w:pPr>
        <w:pStyle w:val="ListParagraph"/>
        <w:numPr>
          <w:ilvl w:val="0"/>
          <w:numId w:val="23"/>
        </w:numPr>
        <w:shd w:val="clear" w:color="auto" w:fill="FFFFFF"/>
        <w:spacing w:after="0"/>
        <w:jc w:val="both"/>
        <w:textAlignment w:val="baseline"/>
        <w:rPr>
          <w:rFonts w:ascii="Times New Roman" w:eastAsia="Times New Roman" w:hAnsi="Times New Roman" w:cs="Times New Roman"/>
          <w:color w:val="000000"/>
          <w:sz w:val="24"/>
          <w:szCs w:val="24"/>
          <w:lang w:eastAsia="en-IN"/>
        </w:rPr>
      </w:pPr>
      <w:r w:rsidRPr="005B4B83">
        <w:rPr>
          <w:rFonts w:ascii="Times New Roman" w:eastAsia="Times New Roman" w:hAnsi="Times New Roman" w:cs="Times New Roman"/>
          <w:color w:val="000000"/>
          <w:sz w:val="24"/>
          <w:szCs w:val="24"/>
          <w:bdr w:val="none" w:sz="0" w:space="0" w:color="auto" w:frame="1"/>
          <w:lang w:eastAsia="en-IN"/>
        </w:rPr>
        <w:t>ii). New evidence that is relevant.</w:t>
      </w:r>
    </w:p>
    <w:p w:rsidR="0056334D" w:rsidRPr="005B4B83" w:rsidRDefault="0056334D" w:rsidP="0056334D">
      <w:pPr>
        <w:tabs>
          <w:tab w:val="left" w:pos="1560"/>
        </w:tabs>
        <w:jc w:val="both"/>
        <w:rPr>
          <w:rFonts w:ascii="Times New Roman" w:eastAsiaTheme="minorEastAsia" w:hAnsi="Times New Roman" w:cs="Times New Roman"/>
          <w:color w:val="000000"/>
          <w:sz w:val="24"/>
          <w:szCs w:val="24"/>
          <w:bdr w:val="none" w:sz="0" w:space="0" w:color="auto" w:frame="1"/>
          <w:lang w:eastAsia="en-IN"/>
        </w:rPr>
      </w:pPr>
      <w:r w:rsidRPr="005B4B83">
        <w:rPr>
          <w:rFonts w:ascii="Times New Roman" w:eastAsiaTheme="minorEastAsia" w:hAnsi="Times New Roman" w:cs="Times New Roman"/>
          <w:b/>
          <w:bCs/>
          <w:color w:val="000000"/>
          <w:sz w:val="24"/>
          <w:szCs w:val="24"/>
          <w:bdr w:val="none" w:sz="0" w:space="0" w:color="auto" w:frame="1"/>
          <w:lang w:eastAsia="en-IN"/>
        </w:rPr>
        <w:t>Practical Issues:</w:t>
      </w:r>
      <w:r w:rsidRPr="005B4B83">
        <w:rPr>
          <w:rFonts w:ascii="Times New Roman" w:eastAsiaTheme="minorEastAsia" w:hAnsi="Times New Roman" w:cs="Times New Roman"/>
          <w:color w:val="000000"/>
          <w:sz w:val="24"/>
          <w:szCs w:val="24"/>
          <w:bdr w:val="none" w:sz="0" w:space="0" w:color="auto" w:frame="1"/>
          <w:lang w:eastAsia="en-IN"/>
        </w:rPr>
        <w:t> </w:t>
      </w:r>
    </w:p>
    <w:p w:rsidR="0056334D" w:rsidRPr="005B4B83" w:rsidRDefault="0056334D" w:rsidP="008E766C">
      <w:pPr>
        <w:numPr>
          <w:ilvl w:val="0"/>
          <w:numId w:val="24"/>
        </w:numPr>
        <w:tabs>
          <w:tab w:val="left" w:pos="1560"/>
        </w:tabs>
        <w:jc w:val="both"/>
        <w:rPr>
          <w:rFonts w:ascii="Times New Roman" w:eastAsiaTheme="minorEastAsia" w:hAnsi="Times New Roman" w:cs="Times New Roman"/>
          <w:color w:val="000000"/>
          <w:sz w:val="24"/>
          <w:szCs w:val="24"/>
          <w:bdr w:val="none" w:sz="0" w:space="0" w:color="auto" w:frame="1"/>
          <w:lang w:eastAsia="en-IN"/>
        </w:rPr>
      </w:pPr>
      <w:r w:rsidRPr="005B4B83">
        <w:rPr>
          <w:rFonts w:ascii="Times New Roman" w:eastAsiaTheme="minorEastAsia" w:hAnsi="Times New Roman" w:cs="Times New Roman"/>
          <w:color w:val="000000"/>
          <w:sz w:val="24"/>
          <w:szCs w:val="24"/>
          <w:bdr w:val="none" w:sz="0" w:space="0" w:color="auto" w:frame="1"/>
          <w:lang w:eastAsia="en-IN"/>
        </w:rPr>
        <w:t>One practical issue with using Bayesian methods is that they often require prior knowledge of a large number of possibilities. When these probabilities aren’t known ahead of time, they’re calculated using prior knowledge, data, and assumptions about the shape of the underlying distributions.</w:t>
      </w:r>
    </w:p>
    <w:p w:rsidR="0056334D" w:rsidRPr="005B4B83" w:rsidRDefault="0056334D" w:rsidP="008E766C">
      <w:pPr>
        <w:numPr>
          <w:ilvl w:val="0"/>
          <w:numId w:val="25"/>
        </w:numPr>
        <w:tabs>
          <w:tab w:val="left" w:pos="1560"/>
        </w:tabs>
        <w:jc w:val="both"/>
        <w:rPr>
          <w:rFonts w:ascii="Times New Roman" w:eastAsiaTheme="minorEastAsia" w:hAnsi="Times New Roman" w:cs="Times New Roman"/>
          <w:color w:val="000000"/>
          <w:sz w:val="24"/>
          <w:szCs w:val="24"/>
          <w:bdr w:val="none" w:sz="0" w:space="0" w:color="auto" w:frame="1"/>
          <w:lang w:eastAsia="en-IN"/>
        </w:rPr>
      </w:pPr>
      <w:r w:rsidRPr="005B4B83">
        <w:rPr>
          <w:rFonts w:ascii="Times New Roman" w:eastAsiaTheme="minorEastAsia" w:hAnsi="Times New Roman" w:cs="Times New Roman"/>
          <w:color w:val="000000"/>
          <w:sz w:val="24"/>
          <w:szCs w:val="24"/>
          <w:bdr w:val="none" w:sz="0" w:space="0" w:color="auto" w:frame="1"/>
          <w:lang w:eastAsia="en-IN"/>
        </w:rPr>
        <w:t>The substantial processing cost necessary to determine the Bayes optimum hypothesis in the general case is a second practical obstacle</w:t>
      </w:r>
    </w:p>
    <w:p w:rsidR="0056334D" w:rsidRDefault="0056334D" w:rsidP="0056334D">
      <w:pPr>
        <w:tabs>
          <w:tab w:val="left" w:pos="1560"/>
        </w:tabs>
        <w:ind w:left="720"/>
        <w:jc w:val="both"/>
        <w:rPr>
          <w:rFonts w:ascii="Times New Roman" w:eastAsiaTheme="minorEastAsia" w:hAnsi="Times New Roman" w:cs="Times New Roman"/>
          <w:color w:val="000000"/>
          <w:spacing w:val="8"/>
          <w:sz w:val="24"/>
          <w:szCs w:val="24"/>
          <w:bdr w:val="none" w:sz="0" w:space="0" w:color="auto" w:frame="1"/>
          <w:lang w:eastAsia="en-IN"/>
        </w:rPr>
      </w:pPr>
    </w:p>
    <w:p w:rsidR="0056334D" w:rsidRPr="0056334D" w:rsidRDefault="0056334D" w:rsidP="0056334D">
      <w:pPr>
        <w:tabs>
          <w:tab w:val="left" w:pos="426"/>
          <w:tab w:val="left" w:pos="1560"/>
        </w:tabs>
        <w:jc w:val="both"/>
        <w:rPr>
          <w:rFonts w:ascii="Times New Roman" w:eastAsiaTheme="minorEastAsia" w:hAnsi="Times New Roman" w:cs="Times New Roman"/>
          <w:color w:val="000000"/>
          <w:spacing w:val="8"/>
          <w:sz w:val="24"/>
          <w:szCs w:val="24"/>
          <w:bdr w:val="none" w:sz="0" w:space="0" w:color="auto" w:frame="1"/>
          <w:lang w:eastAsia="en-IN"/>
        </w:rPr>
      </w:pPr>
      <w:r w:rsidRPr="0056334D">
        <w:rPr>
          <w:rFonts w:ascii="Times New Roman" w:eastAsiaTheme="minorEastAsia" w:hAnsi="Times New Roman" w:cs="Times New Roman"/>
          <w:b/>
          <w:bCs/>
          <w:color w:val="000000"/>
          <w:spacing w:val="8"/>
          <w:sz w:val="24"/>
          <w:szCs w:val="24"/>
          <w:bdr w:val="none" w:sz="0" w:space="0" w:color="auto" w:frame="1"/>
          <w:lang w:eastAsia="en-IN"/>
        </w:rPr>
        <w:t>BAYES THEOREM:</w:t>
      </w:r>
    </w:p>
    <w:p w:rsidR="0056334D" w:rsidRPr="005B4B83" w:rsidRDefault="0056334D" w:rsidP="0056334D">
      <w:pPr>
        <w:tabs>
          <w:tab w:val="left" w:pos="426"/>
          <w:tab w:val="left" w:pos="1560"/>
        </w:tabs>
        <w:jc w:val="both"/>
        <w:rPr>
          <w:rFonts w:ascii="Times New Roman" w:eastAsiaTheme="minorEastAsia" w:hAnsi="Times New Roman" w:cs="Times New Roman"/>
          <w:color w:val="000000"/>
          <w:sz w:val="24"/>
          <w:szCs w:val="24"/>
          <w:bdr w:val="none" w:sz="0" w:space="0" w:color="auto" w:frame="1"/>
          <w:lang w:eastAsia="en-IN"/>
        </w:rPr>
      </w:pPr>
      <w:r w:rsidRPr="005B4B83">
        <w:rPr>
          <w:rFonts w:ascii="Times New Roman" w:eastAsiaTheme="minorEastAsia" w:hAnsi="Times New Roman" w:cs="Times New Roman"/>
          <w:color w:val="000000"/>
          <w:sz w:val="24"/>
          <w:szCs w:val="24"/>
          <w:bdr w:val="none" w:sz="0" w:space="0" w:color="auto" w:frame="1"/>
          <w:lang w:eastAsia="en-IN"/>
        </w:rPr>
        <w:t>Consider a typical machine learning task. You have a set of training data, inputs, and outputs, and you’d like to figure out how to map them together. </w:t>
      </w:r>
    </w:p>
    <w:p w:rsidR="0056334D" w:rsidRPr="005B4B83" w:rsidRDefault="0056334D" w:rsidP="0056334D">
      <w:pPr>
        <w:tabs>
          <w:tab w:val="left" w:pos="426"/>
          <w:tab w:val="left" w:pos="1560"/>
        </w:tabs>
        <w:jc w:val="both"/>
        <w:rPr>
          <w:rFonts w:ascii="Times New Roman" w:eastAsiaTheme="minorEastAsia" w:hAnsi="Times New Roman" w:cs="Times New Roman"/>
          <w:color w:val="000000"/>
          <w:sz w:val="24"/>
          <w:szCs w:val="24"/>
          <w:bdr w:val="none" w:sz="0" w:space="0" w:color="auto" w:frame="1"/>
          <w:lang w:eastAsia="en-IN"/>
        </w:rPr>
      </w:pPr>
      <w:r w:rsidRPr="005B4B83">
        <w:rPr>
          <w:rFonts w:ascii="Times New Roman" w:eastAsiaTheme="minorEastAsia" w:hAnsi="Times New Roman" w:cs="Times New Roman"/>
          <w:color w:val="000000"/>
          <w:sz w:val="24"/>
          <w:szCs w:val="24"/>
          <w:bdr w:val="none" w:sz="0" w:space="0" w:color="auto" w:frame="1"/>
          <w:lang w:eastAsia="en-IN"/>
        </w:rPr>
        <w:t>As a result, you piece together a model and soon have a deterministic way of making predictions for a target variable y given an unknown input x.</w:t>
      </w:r>
    </w:p>
    <w:p w:rsidR="0056334D" w:rsidRPr="005B4B83" w:rsidRDefault="0056334D" w:rsidP="0056334D">
      <w:pPr>
        <w:tabs>
          <w:tab w:val="left" w:pos="426"/>
          <w:tab w:val="left" w:pos="1560"/>
        </w:tabs>
        <w:jc w:val="both"/>
        <w:rPr>
          <w:rFonts w:ascii="Times New Roman" w:eastAsiaTheme="minorEastAsia" w:hAnsi="Times New Roman" w:cs="Times New Roman"/>
          <w:color w:val="000000"/>
          <w:sz w:val="24"/>
          <w:szCs w:val="24"/>
          <w:bdr w:val="none" w:sz="0" w:space="0" w:color="auto" w:frame="1"/>
          <w:lang w:eastAsia="en-IN"/>
        </w:rPr>
      </w:pPr>
      <w:r w:rsidRPr="005B4B83">
        <w:rPr>
          <w:rFonts w:ascii="Times New Roman" w:eastAsiaTheme="minorEastAsia" w:hAnsi="Times New Roman" w:cs="Times New Roman"/>
          <w:color w:val="000000"/>
          <w:sz w:val="24"/>
          <w:szCs w:val="24"/>
          <w:bdr w:val="none" w:sz="0" w:space="0" w:color="auto" w:frame="1"/>
          <w:lang w:eastAsia="en-IN"/>
        </w:rPr>
        <w:t>There’s only one problem: you have no method of explaining what’s going on inside your model! You just know it was trained to minimize some loss function on your training data, but that’s not much information. In an ideal world, you’d have an objective summary of your model’s parameters, complete with confidence intervals and other statistical morsels, and you’d be able to reason about them in probability terms.</w:t>
      </w:r>
    </w:p>
    <w:p w:rsidR="0056334D" w:rsidRPr="005B4B83" w:rsidRDefault="0056334D" w:rsidP="0056334D">
      <w:pPr>
        <w:tabs>
          <w:tab w:val="left" w:pos="426"/>
          <w:tab w:val="left" w:pos="1560"/>
        </w:tabs>
        <w:jc w:val="both"/>
        <w:rPr>
          <w:rFonts w:ascii="Times New Roman" w:eastAsiaTheme="minorEastAsia" w:hAnsi="Times New Roman" w:cs="Times New Roman"/>
          <w:color w:val="000000"/>
          <w:sz w:val="24"/>
          <w:szCs w:val="24"/>
          <w:bdr w:val="none" w:sz="0" w:space="0" w:color="auto" w:frame="1"/>
          <w:lang w:eastAsia="en-IN"/>
        </w:rPr>
      </w:pPr>
      <w:r w:rsidRPr="005B4B83">
        <w:rPr>
          <w:rFonts w:ascii="Times New Roman" w:eastAsiaTheme="minorEastAsia" w:hAnsi="Times New Roman" w:cs="Times New Roman"/>
          <w:color w:val="000000"/>
          <w:sz w:val="24"/>
          <w:szCs w:val="24"/>
          <w:bdr w:val="none" w:sz="0" w:space="0" w:color="auto" w:frame="1"/>
          <w:lang w:eastAsia="en-IN"/>
        </w:rPr>
        <w:t>This is where Bayesian Machine Learning enters the picture.</w:t>
      </w:r>
    </w:p>
    <w:p w:rsidR="0056334D" w:rsidRPr="005B4B83" w:rsidRDefault="0056334D" w:rsidP="0056334D">
      <w:pPr>
        <w:tabs>
          <w:tab w:val="left" w:pos="426"/>
          <w:tab w:val="left" w:pos="1560"/>
        </w:tabs>
        <w:jc w:val="both"/>
        <w:rPr>
          <w:rFonts w:ascii="Times New Roman" w:eastAsiaTheme="minorEastAsia" w:hAnsi="Times New Roman" w:cs="Times New Roman"/>
          <w:color w:val="000000"/>
          <w:sz w:val="24"/>
          <w:szCs w:val="24"/>
          <w:bdr w:val="none" w:sz="0" w:space="0" w:color="auto" w:frame="1"/>
          <w:lang w:eastAsia="en-IN"/>
        </w:rPr>
      </w:pPr>
      <w:r w:rsidRPr="005B4B83">
        <w:rPr>
          <w:rFonts w:ascii="Times New Roman" w:eastAsiaTheme="minorEastAsia" w:hAnsi="Times New Roman" w:cs="Times New Roman"/>
          <w:color w:val="000000"/>
          <w:sz w:val="24"/>
          <w:szCs w:val="24"/>
          <w:bdr w:val="none" w:sz="0" w:space="0" w:color="auto" w:frame="1"/>
          <w:lang w:eastAsia="en-IN"/>
        </w:rPr>
        <w:t>The Bayes theorem is a method for calculating a hypothesis’s probability based on its prior probability, the probabilities of observing specific data given the hypothesis, and the seen data itself.</w:t>
      </w:r>
    </w:p>
    <w:p w:rsidR="0056334D" w:rsidRPr="005B4B83" w:rsidRDefault="0056334D" w:rsidP="0056334D">
      <w:pPr>
        <w:tabs>
          <w:tab w:val="left" w:pos="426"/>
          <w:tab w:val="left" w:pos="1560"/>
        </w:tabs>
        <w:jc w:val="both"/>
        <w:rPr>
          <w:rFonts w:ascii="Times New Roman" w:eastAsiaTheme="minorEastAsia" w:hAnsi="Times New Roman" w:cs="Times New Roman"/>
          <w:color w:val="000000"/>
          <w:sz w:val="24"/>
          <w:szCs w:val="24"/>
          <w:bdr w:val="none" w:sz="0" w:space="0" w:color="auto" w:frame="1"/>
          <w:lang w:eastAsia="en-IN"/>
        </w:rPr>
      </w:pPr>
      <w:r w:rsidRPr="005B4B83">
        <w:rPr>
          <w:rFonts w:ascii="Times New Roman" w:eastAsiaTheme="minorEastAsia" w:hAnsi="Times New Roman" w:cs="Times New Roman"/>
          <w:b/>
          <w:color w:val="000000"/>
          <w:sz w:val="24"/>
          <w:szCs w:val="24"/>
          <w:bdr w:val="none" w:sz="0" w:space="0" w:color="auto" w:frame="1"/>
          <w:lang w:eastAsia="en-IN"/>
        </w:rPr>
        <w:t>Bayes theorem definition</w:t>
      </w:r>
      <w:r w:rsidRPr="005B4B83">
        <w:rPr>
          <w:rFonts w:ascii="Times New Roman" w:eastAsiaTheme="minorEastAsia" w:hAnsi="Times New Roman" w:cs="Times New Roman"/>
          <w:color w:val="000000"/>
          <w:sz w:val="24"/>
          <w:szCs w:val="24"/>
          <w:bdr w:val="none" w:sz="0" w:space="0" w:color="auto" w:frame="1"/>
          <w:lang w:eastAsia="en-IN"/>
        </w:rPr>
        <w:t>,</w:t>
      </w:r>
    </w:p>
    <w:p w:rsidR="0056334D" w:rsidRPr="005B4B83" w:rsidRDefault="0056334D" w:rsidP="008E766C">
      <w:pPr>
        <w:numPr>
          <w:ilvl w:val="0"/>
          <w:numId w:val="26"/>
        </w:numPr>
        <w:tabs>
          <w:tab w:val="left" w:pos="426"/>
          <w:tab w:val="left" w:pos="1560"/>
        </w:tabs>
        <w:jc w:val="both"/>
        <w:rPr>
          <w:rFonts w:ascii="Times New Roman" w:eastAsiaTheme="minorEastAsia" w:hAnsi="Times New Roman" w:cs="Times New Roman"/>
          <w:color w:val="000000"/>
          <w:sz w:val="24"/>
          <w:szCs w:val="24"/>
          <w:bdr w:val="none" w:sz="0" w:space="0" w:color="auto" w:frame="1"/>
          <w:lang w:eastAsia="en-IN"/>
        </w:rPr>
      </w:pPr>
      <w:r w:rsidRPr="005B4B83">
        <w:rPr>
          <w:rFonts w:ascii="Times New Roman" w:eastAsiaTheme="minorEastAsia" w:hAnsi="Times New Roman" w:cs="Times New Roman"/>
          <w:color w:val="000000"/>
          <w:sz w:val="24"/>
          <w:szCs w:val="24"/>
          <w:bdr w:val="none" w:sz="0" w:space="0" w:color="auto" w:frame="1"/>
          <w:lang w:eastAsia="en-IN"/>
        </w:rPr>
        <w:t xml:space="preserve">Before we view the training data, we use </w:t>
      </w:r>
      <w:proofErr w:type="gramStart"/>
      <w:r w:rsidRPr="005B4B83">
        <w:rPr>
          <w:rFonts w:ascii="Times New Roman" w:eastAsiaTheme="minorEastAsia" w:hAnsi="Times New Roman" w:cs="Times New Roman"/>
          <w:color w:val="000000"/>
          <w:sz w:val="24"/>
          <w:szCs w:val="24"/>
          <w:bdr w:val="none" w:sz="0" w:space="0" w:color="auto" w:frame="1"/>
          <w:lang w:eastAsia="en-IN"/>
        </w:rPr>
        <w:t>P(</w:t>
      </w:r>
      <w:proofErr w:type="gramEnd"/>
      <w:r w:rsidRPr="005B4B83">
        <w:rPr>
          <w:rFonts w:ascii="Times New Roman" w:eastAsiaTheme="minorEastAsia" w:hAnsi="Times New Roman" w:cs="Times New Roman"/>
          <w:color w:val="000000"/>
          <w:sz w:val="24"/>
          <w:szCs w:val="24"/>
          <w:bdr w:val="none" w:sz="0" w:space="0" w:color="auto" w:frame="1"/>
          <w:lang w:eastAsia="en-IN"/>
        </w:rPr>
        <w:t>h) to signify the starting probability that hypothesis h holds.</w:t>
      </w:r>
    </w:p>
    <w:p w:rsidR="0056334D" w:rsidRPr="005B4B83" w:rsidRDefault="0056334D" w:rsidP="008E766C">
      <w:pPr>
        <w:numPr>
          <w:ilvl w:val="0"/>
          <w:numId w:val="27"/>
        </w:numPr>
        <w:tabs>
          <w:tab w:val="left" w:pos="426"/>
          <w:tab w:val="left" w:pos="1560"/>
        </w:tabs>
        <w:jc w:val="both"/>
        <w:rPr>
          <w:rFonts w:ascii="Times New Roman" w:eastAsiaTheme="minorEastAsia" w:hAnsi="Times New Roman" w:cs="Times New Roman"/>
          <w:color w:val="000000"/>
          <w:sz w:val="24"/>
          <w:szCs w:val="24"/>
          <w:bdr w:val="none" w:sz="0" w:space="0" w:color="auto" w:frame="1"/>
          <w:lang w:eastAsia="en-IN"/>
        </w:rPr>
      </w:pPr>
      <w:proofErr w:type="gramStart"/>
      <w:r w:rsidRPr="005B4B83">
        <w:rPr>
          <w:rFonts w:ascii="Times New Roman" w:eastAsiaTheme="minorEastAsia" w:hAnsi="Times New Roman" w:cs="Times New Roman"/>
          <w:color w:val="000000"/>
          <w:sz w:val="24"/>
          <w:szCs w:val="24"/>
          <w:bdr w:val="none" w:sz="0" w:space="0" w:color="auto" w:frame="1"/>
          <w:lang w:eastAsia="en-IN"/>
        </w:rPr>
        <w:t>P(</w:t>
      </w:r>
      <w:proofErr w:type="gramEnd"/>
      <w:r w:rsidRPr="005B4B83">
        <w:rPr>
          <w:rFonts w:ascii="Times New Roman" w:eastAsiaTheme="minorEastAsia" w:hAnsi="Times New Roman" w:cs="Times New Roman"/>
          <w:color w:val="000000"/>
          <w:sz w:val="24"/>
          <w:szCs w:val="24"/>
          <w:bdr w:val="none" w:sz="0" w:space="0" w:color="auto" w:frame="1"/>
          <w:lang w:eastAsia="en-IN"/>
        </w:rPr>
        <w:t>h) is also known as the prior probability of h, and it might reflect whatever prior knowledge we have about the likelihood that h is right.</w:t>
      </w:r>
    </w:p>
    <w:p w:rsidR="0056334D" w:rsidRPr="005B4B83" w:rsidRDefault="0056334D" w:rsidP="008E766C">
      <w:pPr>
        <w:numPr>
          <w:ilvl w:val="0"/>
          <w:numId w:val="28"/>
        </w:numPr>
        <w:tabs>
          <w:tab w:val="left" w:pos="426"/>
          <w:tab w:val="left" w:pos="1560"/>
        </w:tabs>
        <w:jc w:val="both"/>
        <w:rPr>
          <w:rFonts w:ascii="Times New Roman" w:eastAsiaTheme="minorEastAsia" w:hAnsi="Times New Roman" w:cs="Times New Roman"/>
          <w:color w:val="000000"/>
          <w:sz w:val="24"/>
          <w:szCs w:val="24"/>
          <w:bdr w:val="none" w:sz="0" w:space="0" w:color="auto" w:frame="1"/>
          <w:lang w:eastAsia="en-IN"/>
        </w:rPr>
      </w:pPr>
      <w:r w:rsidRPr="005B4B83">
        <w:rPr>
          <w:rFonts w:ascii="Times New Roman" w:eastAsiaTheme="minorEastAsia" w:hAnsi="Times New Roman" w:cs="Times New Roman"/>
          <w:color w:val="000000"/>
          <w:sz w:val="24"/>
          <w:szCs w:val="24"/>
          <w:bdr w:val="none" w:sz="0" w:space="0" w:color="auto" w:frame="1"/>
          <w:lang w:eastAsia="en-IN"/>
        </w:rPr>
        <w:t>If we don’t have any prior knowledge, we may just give each candidate’s hypothesis the same prior probability.</w:t>
      </w:r>
    </w:p>
    <w:p w:rsidR="0056334D" w:rsidRPr="005B4B83" w:rsidRDefault="0056334D" w:rsidP="008E766C">
      <w:pPr>
        <w:numPr>
          <w:ilvl w:val="0"/>
          <w:numId w:val="29"/>
        </w:numPr>
        <w:tabs>
          <w:tab w:val="left" w:pos="426"/>
          <w:tab w:val="left" w:pos="1560"/>
        </w:tabs>
        <w:jc w:val="both"/>
        <w:rPr>
          <w:rFonts w:ascii="Times New Roman" w:eastAsiaTheme="minorEastAsia" w:hAnsi="Times New Roman" w:cs="Times New Roman"/>
          <w:color w:val="000000"/>
          <w:sz w:val="24"/>
          <w:szCs w:val="24"/>
          <w:bdr w:val="none" w:sz="0" w:space="0" w:color="auto" w:frame="1"/>
          <w:lang w:eastAsia="en-IN"/>
        </w:rPr>
      </w:pPr>
      <w:r w:rsidRPr="005B4B83">
        <w:rPr>
          <w:rFonts w:ascii="Times New Roman" w:eastAsiaTheme="minorEastAsia" w:hAnsi="Times New Roman" w:cs="Times New Roman"/>
          <w:color w:val="000000"/>
          <w:sz w:val="24"/>
          <w:szCs w:val="24"/>
          <w:bdr w:val="none" w:sz="0" w:space="0" w:color="auto" w:frame="1"/>
          <w:lang w:eastAsia="en-IN"/>
        </w:rPr>
        <w:t xml:space="preserve">Similarly, </w:t>
      </w:r>
      <w:proofErr w:type="gramStart"/>
      <w:r w:rsidRPr="005B4B83">
        <w:rPr>
          <w:rFonts w:ascii="Times New Roman" w:eastAsiaTheme="minorEastAsia" w:hAnsi="Times New Roman" w:cs="Times New Roman"/>
          <w:color w:val="000000"/>
          <w:sz w:val="24"/>
          <w:szCs w:val="24"/>
          <w:bdr w:val="none" w:sz="0" w:space="0" w:color="auto" w:frame="1"/>
          <w:lang w:eastAsia="en-IN"/>
        </w:rPr>
        <w:t>P(</w:t>
      </w:r>
      <w:proofErr w:type="gramEnd"/>
      <w:r w:rsidRPr="005B4B83">
        <w:rPr>
          <w:rFonts w:ascii="Times New Roman" w:eastAsiaTheme="minorEastAsia" w:hAnsi="Times New Roman" w:cs="Times New Roman"/>
          <w:color w:val="000000"/>
          <w:sz w:val="24"/>
          <w:szCs w:val="24"/>
          <w:bdr w:val="none" w:sz="0" w:space="0" w:color="auto" w:frame="1"/>
          <w:lang w:eastAsia="en-IN"/>
        </w:rPr>
        <w:t>D) is the prior probability of observing training data D. (i.e., the probability of D given no knowledge about which hypothesis holds).</w:t>
      </w:r>
    </w:p>
    <w:p w:rsidR="0056334D" w:rsidRPr="005B4B83" w:rsidRDefault="0056334D" w:rsidP="008E766C">
      <w:pPr>
        <w:numPr>
          <w:ilvl w:val="0"/>
          <w:numId w:val="30"/>
        </w:numPr>
        <w:tabs>
          <w:tab w:val="left" w:pos="426"/>
          <w:tab w:val="left" w:pos="1560"/>
        </w:tabs>
        <w:jc w:val="both"/>
        <w:rPr>
          <w:rFonts w:ascii="Times New Roman" w:eastAsiaTheme="minorEastAsia" w:hAnsi="Times New Roman" w:cs="Times New Roman"/>
          <w:color w:val="000000"/>
          <w:sz w:val="24"/>
          <w:szCs w:val="24"/>
          <w:bdr w:val="none" w:sz="0" w:space="0" w:color="auto" w:frame="1"/>
          <w:lang w:eastAsia="en-IN"/>
        </w:rPr>
      </w:pPr>
      <w:r w:rsidRPr="005B4B83">
        <w:rPr>
          <w:rFonts w:ascii="Times New Roman" w:eastAsiaTheme="minorEastAsia" w:hAnsi="Times New Roman" w:cs="Times New Roman"/>
          <w:color w:val="000000"/>
          <w:sz w:val="24"/>
          <w:szCs w:val="24"/>
          <w:bdr w:val="none" w:sz="0" w:space="0" w:color="auto" w:frame="1"/>
          <w:lang w:eastAsia="en-IN"/>
        </w:rPr>
        <w:t xml:space="preserve">The likelihood of seeing data D in some environment where hypothesis h holds is denoted by </w:t>
      </w:r>
      <w:proofErr w:type="gramStart"/>
      <w:r w:rsidRPr="005B4B83">
        <w:rPr>
          <w:rFonts w:ascii="Times New Roman" w:eastAsiaTheme="minorEastAsia" w:hAnsi="Times New Roman" w:cs="Times New Roman"/>
          <w:color w:val="000000"/>
          <w:sz w:val="24"/>
          <w:szCs w:val="24"/>
          <w:bdr w:val="none" w:sz="0" w:space="0" w:color="auto" w:frame="1"/>
          <w:lang w:eastAsia="en-IN"/>
        </w:rPr>
        <w:t>P(</w:t>
      </w:r>
      <w:proofErr w:type="gramEnd"/>
      <w:r w:rsidRPr="005B4B83">
        <w:rPr>
          <w:rFonts w:ascii="Times New Roman" w:eastAsiaTheme="minorEastAsia" w:hAnsi="Times New Roman" w:cs="Times New Roman"/>
          <w:color w:val="000000"/>
          <w:sz w:val="24"/>
          <w:szCs w:val="24"/>
          <w:bdr w:val="none" w:sz="0" w:space="0" w:color="auto" w:frame="1"/>
          <w:lang w:eastAsia="en-IN"/>
        </w:rPr>
        <w:t>D/h).</w:t>
      </w:r>
    </w:p>
    <w:p w:rsidR="0056334D" w:rsidRPr="005B4B83" w:rsidRDefault="0056334D" w:rsidP="008E766C">
      <w:pPr>
        <w:numPr>
          <w:ilvl w:val="0"/>
          <w:numId w:val="31"/>
        </w:numPr>
        <w:tabs>
          <w:tab w:val="left" w:pos="426"/>
          <w:tab w:val="left" w:pos="1560"/>
        </w:tabs>
        <w:jc w:val="both"/>
        <w:rPr>
          <w:rFonts w:ascii="Times New Roman" w:eastAsiaTheme="minorEastAsia" w:hAnsi="Times New Roman" w:cs="Times New Roman"/>
          <w:color w:val="000000"/>
          <w:sz w:val="24"/>
          <w:szCs w:val="24"/>
          <w:bdr w:val="none" w:sz="0" w:space="0" w:color="auto" w:frame="1"/>
          <w:lang w:eastAsia="en-IN"/>
        </w:rPr>
      </w:pPr>
      <w:r w:rsidRPr="005B4B83">
        <w:rPr>
          <w:rFonts w:ascii="Times New Roman" w:eastAsiaTheme="minorEastAsia" w:hAnsi="Times New Roman" w:cs="Times New Roman"/>
          <w:color w:val="000000"/>
          <w:sz w:val="24"/>
          <w:szCs w:val="24"/>
          <w:bdr w:val="none" w:sz="0" w:space="0" w:color="auto" w:frame="1"/>
          <w:lang w:eastAsia="en-IN"/>
        </w:rPr>
        <w:t xml:space="preserve">Given the observed training data D, the probability </w:t>
      </w:r>
      <w:proofErr w:type="gramStart"/>
      <w:r w:rsidRPr="005B4B83">
        <w:rPr>
          <w:rFonts w:ascii="Times New Roman" w:eastAsiaTheme="minorEastAsia" w:hAnsi="Times New Roman" w:cs="Times New Roman"/>
          <w:color w:val="000000"/>
          <w:sz w:val="24"/>
          <w:szCs w:val="24"/>
          <w:bdr w:val="none" w:sz="0" w:space="0" w:color="auto" w:frame="1"/>
          <w:lang w:eastAsia="en-IN"/>
        </w:rPr>
        <w:t>P(</w:t>
      </w:r>
      <w:proofErr w:type="gramEnd"/>
      <w:r w:rsidRPr="005B4B83">
        <w:rPr>
          <w:rFonts w:ascii="Times New Roman" w:eastAsiaTheme="minorEastAsia" w:hAnsi="Times New Roman" w:cs="Times New Roman"/>
          <w:color w:val="000000"/>
          <w:sz w:val="24"/>
          <w:szCs w:val="24"/>
          <w:bdr w:val="none" w:sz="0" w:space="0" w:color="auto" w:frame="1"/>
          <w:lang w:eastAsia="en-IN"/>
        </w:rPr>
        <w:t>h/D) that h holds.</w:t>
      </w:r>
    </w:p>
    <w:p w:rsidR="0056334D" w:rsidRPr="005B4B83" w:rsidRDefault="0056334D" w:rsidP="008E766C">
      <w:pPr>
        <w:numPr>
          <w:ilvl w:val="0"/>
          <w:numId w:val="32"/>
        </w:numPr>
        <w:tabs>
          <w:tab w:val="left" w:pos="426"/>
          <w:tab w:val="left" w:pos="1560"/>
        </w:tabs>
        <w:jc w:val="both"/>
        <w:rPr>
          <w:rFonts w:ascii="Times New Roman" w:eastAsiaTheme="minorEastAsia" w:hAnsi="Times New Roman" w:cs="Times New Roman"/>
          <w:color w:val="000000"/>
          <w:sz w:val="24"/>
          <w:szCs w:val="24"/>
          <w:bdr w:val="none" w:sz="0" w:space="0" w:color="auto" w:frame="1"/>
          <w:lang w:eastAsia="en-IN"/>
        </w:rPr>
      </w:pPr>
      <w:r w:rsidRPr="005B4B83">
        <w:rPr>
          <w:rFonts w:ascii="Times New Roman" w:eastAsiaTheme="minorEastAsia" w:hAnsi="Times New Roman" w:cs="Times New Roman"/>
          <w:color w:val="000000"/>
          <w:sz w:val="24"/>
          <w:szCs w:val="24"/>
          <w:bdr w:val="none" w:sz="0" w:space="0" w:color="auto" w:frame="1"/>
          <w:lang w:eastAsia="en-IN"/>
        </w:rPr>
        <w:t xml:space="preserve">The posterior probability of h is designated </w:t>
      </w:r>
      <w:proofErr w:type="gramStart"/>
      <w:r w:rsidRPr="005B4B83">
        <w:rPr>
          <w:rFonts w:ascii="Times New Roman" w:eastAsiaTheme="minorEastAsia" w:hAnsi="Times New Roman" w:cs="Times New Roman"/>
          <w:color w:val="000000"/>
          <w:sz w:val="24"/>
          <w:szCs w:val="24"/>
          <w:bdr w:val="none" w:sz="0" w:space="0" w:color="auto" w:frame="1"/>
          <w:lang w:eastAsia="en-IN"/>
        </w:rPr>
        <w:t>P(</w:t>
      </w:r>
      <w:proofErr w:type="gramEnd"/>
      <w:r w:rsidRPr="005B4B83">
        <w:rPr>
          <w:rFonts w:ascii="Times New Roman" w:eastAsiaTheme="minorEastAsia" w:hAnsi="Times New Roman" w:cs="Times New Roman"/>
          <w:color w:val="000000"/>
          <w:sz w:val="24"/>
          <w:szCs w:val="24"/>
          <w:bdr w:val="none" w:sz="0" w:space="0" w:color="auto" w:frame="1"/>
          <w:lang w:eastAsia="en-IN"/>
        </w:rPr>
        <w:t>h/D) because it represents our confidence that h holds after seeing the training data D.</w:t>
      </w:r>
    </w:p>
    <w:p w:rsidR="0056334D" w:rsidRPr="005B4B83" w:rsidRDefault="0056334D" w:rsidP="008E766C">
      <w:pPr>
        <w:numPr>
          <w:ilvl w:val="0"/>
          <w:numId w:val="33"/>
        </w:numPr>
        <w:tabs>
          <w:tab w:val="left" w:pos="426"/>
          <w:tab w:val="left" w:pos="1560"/>
        </w:tabs>
        <w:jc w:val="both"/>
        <w:rPr>
          <w:rFonts w:ascii="Times New Roman" w:eastAsiaTheme="minorEastAsia" w:hAnsi="Times New Roman" w:cs="Times New Roman"/>
          <w:color w:val="000000"/>
          <w:sz w:val="24"/>
          <w:szCs w:val="24"/>
          <w:bdr w:val="none" w:sz="0" w:space="0" w:color="auto" w:frame="1"/>
          <w:lang w:eastAsia="en-IN"/>
        </w:rPr>
      </w:pPr>
      <w:r w:rsidRPr="005B4B83">
        <w:rPr>
          <w:rFonts w:ascii="Times New Roman" w:eastAsiaTheme="minorEastAsia" w:hAnsi="Times New Roman" w:cs="Times New Roman"/>
          <w:color w:val="000000"/>
          <w:sz w:val="24"/>
          <w:szCs w:val="24"/>
          <w:bdr w:val="none" w:sz="0" w:space="0" w:color="auto" w:frame="1"/>
          <w:lang w:eastAsia="en-IN"/>
        </w:rPr>
        <w:t>In contrast to the prior probability P(h), which is independent of D, the posterior probability P(h/D) indicates the influence of the training data D.</w:t>
      </w:r>
    </w:p>
    <w:p w:rsidR="0056334D" w:rsidRPr="005B4B83" w:rsidRDefault="0056334D" w:rsidP="008E766C">
      <w:pPr>
        <w:numPr>
          <w:ilvl w:val="0"/>
          <w:numId w:val="34"/>
        </w:numPr>
        <w:tabs>
          <w:tab w:val="left" w:pos="426"/>
          <w:tab w:val="left" w:pos="1560"/>
        </w:tabs>
        <w:jc w:val="both"/>
        <w:rPr>
          <w:rFonts w:ascii="Times New Roman" w:eastAsiaTheme="minorEastAsia" w:hAnsi="Times New Roman" w:cs="Times New Roman"/>
          <w:color w:val="000000"/>
          <w:sz w:val="24"/>
          <w:szCs w:val="24"/>
          <w:bdr w:val="none" w:sz="0" w:space="0" w:color="auto" w:frame="1"/>
          <w:lang w:eastAsia="en-IN"/>
        </w:rPr>
      </w:pPr>
      <w:r w:rsidRPr="005B4B83">
        <w:rPr>
          <w:rFonts w:ascii="Times New Roman" w:eastAsiaTheme="minorEastAsia" w:hAnsi="Times New Roman" w:cs="Times New Roman"/>
          <w:color w:val="000000"/>
          <w:sz w:val="24"/>
          <w:szCs w:val="24"/>
          <w:bdr w:val="none" w:sz="0" w:space="0" w:color="auto" w:frame="1"/>
          <w:lang w:eastAsia="en-IN"/>
        </w:rPr>
        <w:t xml:space="preserve">From the prior probability </w:t>
      </w:r>
      <w:proofErr w:type="gramStart"/>
      <w:r w:rsidRPr="005B4B83">
        <w:rPr>
          <w:rFonts w:ascii="Times New Roman" w:eastAsiaTheme="minorEastAsia" w:hAnsi="Times New Roman" w:cs="Times New Roman"/>
          <w:color w:val="000000"/>
          <w:sz w:val="24"/>
          <w:szCs w:val="24"/>
          <w:bdr w:val="none" w:sz="0" w:space="0" w:color="auto" w:frame="1"/>
          <w:lang w:eastAsia="en-IN"/>
        </w:rPr>
        <w:t>P(</w:t>
      </w:r>
      <w:proofErr w:type="gramEnd"/>
      <w:r w:rsidRPr="005B4B83">
        <w:rPr>
          <w:rFonts w:ascii="Times New Roman" w:eastAsiaTheme="minorEastAsia" w:hAnsi="Times New Roman" w:cs="Times New Roman"/>
          <w:color w:val="000000"/>
          <w:sz w:val="24"/>
          <w:szCs w:val="24"/>
          <w:bdr w:val="none" w:sz="0" w:space="0" w:color="auto" w:frame="1"/>
          <w:lang w:eastAsia="en-IN"/>
        </w:rPr>
        <w:t>h), as well as P(D) and P(D/h), the Bayes theorem can be used to compute the posterior probability P(h/D).</w:t>
      </w:r>
    </w:p>
    <w:p w:rsidR="0056334D" w:rsidRPr="005B4B83" w:rsidRDefault="0056334D" w:rsidP="0056334D">
      <w:pPr>
        <w:tabs>
          <w:tab w:val="left" w:pos="1560"/>
        </w:tabs>
        <w:ind w:left="720"/>
        <w:jc w:val="both"/>
        <w:rPr>
          <w:rFonts w:ascii="Times New Roman" w:eastAsiaTheme="minorEastAsia" w:hAnsi="Times New Roman" w:cs="Times New Roman"/>
          <w:color w:val="000000"/>
          <w:sz w:val="24"/>
          <w:szCs w:val="24"/>
          <w:bdr w:val="none" w:sz="0" w:space="0" w:color="auto" w:frame="1"/>
          <w:lang w:eastAsia="en-IN"/>
        </w:rPr>
      </w:pPr>
      <w:r w:rsidRPr="005B4B83">
        <w:rPr>
          <w:rFonts w:ascii="Times New Roman" w:eastAsiaTheme="minorEastAsia" w:hAnsi="Times New Roman" w:cs="Times New Roman"/>
          <w:color w:val="000000"/>
          <w:sz w:val="24"/>
          <w:szCs w:val="24"/>
          <w:bdr w:val="none" w:sz="0" w:space="0" w:color="auto" w:frame="1"/>
          <w:lang w:eastAsia="en-IN"/>
        </w:rPr>
        <w:lastRenderedPageBreak/>
        <w:t xml:space="preserve">Bayes theorem: </w:t>
      </w:r>
    </w:p>
    <w:p w:rsidR="0056334D" w:rsidRPr="005B4B83" w:rsidRDefault="00E478DC" w:rsidP="000063BC">
      <w:pPr>
        <w:tabs>
          <w:tab w:val="left" w:pos="1560"/>
        </w:tabs>
        <w:jc w:val="both"/>
        <w:rPr>
          <w:rFonts w:ascii="Times New Roman" w:eastAsiaTheme="minorEastAsia" w:hAnsi="Times New Roman" w:cs="Times New Roman"/>
          <w:color w:val="000000"/>
          <w:sz w:val="24"/>
          <w:szCs w:val="24"/>
          <w:bdr w:val="none" w:sz="0" w:space="0" w:color="auto" w:frame="1"/>
          <w:lang w:eastAsia="en-IN"/>
        </w:rPr>
      </w:pPr>
      <m:oMathPara>
        <m:oMath>
          <m: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h|D</m:t>
              </m:r>
            </m:e>
          </m:d>
          <m:r>
            <w:rPr>
              <w:rFonts w:ascii="Cambria Math" w:eastAsiaTheme="minorEastAsia" w:hAnsi="Cambria Math" w:cs="Times New Roman"/>
              <w:color w:val="000000"/>
              <w:sz w:val="24"/>
              <w:szCs w:val="24"/>
              <w:bdr w:val="none" w:sz="0" w:space="0" w:color="auto" w:frame="1"/>
              <w:lang w:eastAsia="en-IN"/>
            </w:rPr>
            <m:t>=</m:t>
          </m:r>
          <m:f>
            <m:fPr>
              <m:ctrlPr>
                <w:rPr>
                  <w:rFonts w:ascii="Cambria Math" w:eastAsiaTheme="minorEastAsia" w:hAnsi="Cambria Math" w:cs="Times New Roman"/>
                  <w:i/>
                  <w:color w:val="000000"/>
                  <w:sz w:val="24"/>
                  <w:szCs w:val="24"/>
                  <w:bdr w:val="none" w:sz="0" w:space="0" w:color="auto" w:frame="1"/>
                  <w:lang w:eastAsia="en-IN"/>
                </w:rPr>
              </m:ctrlPr>
            </m:fPr>
            <m:num>
              <m: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D|h</m:t>
                  </m:r>
                </m:e>
              </m:d>
              <m:r>
                <w:rPr>
                  <w:rFonts w:ascii="Cambria Math" w:eastAsiaTheme="minorEastAsia" w:hAnsi="Cambria Math" w:cs="Times New Roman"/>
                  <w:color w:val="000000"/>
                  <w:sz w:val="24"/>
                  <w:szCs w:val="24"/>
                  <w:bdr w:val="none" w:sz="0" w:space="0" w:color="auto" w:frame="1"/>
                  <w:lang w:eastAsia="en-IN"/>
                </w:rPr>
                <m:t xml:space="preserve"> P</m:t>
              </m:r>
              <m:d>
                <m:dPr>
                  <m:ctrlPr>
                    <w:rPr>
                      <w:rFonts w:ascii="Cambria Math" w:eastAsiaTheme="minorEastAsia" w:hAnsi="Cambria Math" w:cs="Times New Roman"/>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h</m:t>
                  </m:r>
                </m:e>
              </m:d>
            </m:num>
            <m:den>
              <m: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D</m:t>
                  </m:r>
                </m:e>
              </m:d>
            </m:den>
          </m:f>
        </m:oMath>
      </m:oMathPara>
    </w:p>
    <w:p w:rsidR="00E478DC" w:rsidRPr="005B4B83" w:rsidRDefault="00E478DC" w:rsidP="008E766C">
      <w:pPr>
        <w:numPr>
          <w:ilvl w:val="0"/>
          <w:numId w:val="35"/>
        </w:numPr>
        <w:tabs>
          <w:tab w:val="left" w:pos="1560"/>
        </w:tabs>
        <w:jc w:val="both"/>
        <w:rPr>
          <w:rFonts w:ascii="Times New Roman" w:eastAsiaTheme="minorEastAsia" w:hAnsi="Times New Roman" w:cs="Times New Roman"/>
          <w:color w:val="000000"/>
          <w:sz w:val="24"/>
          <w:szCs w:val="24"/>
          <w:bdr w:val="none" w:sz="0" w:space="0" w:color="auto" w:frame="1"/>
          <w:lang w:eastAsia="en-IN"/>
        </w:rPr>
      </w:pPr>
      <w:r w:rsidRPr="005B4B83">
        <w:rPr>
          <w:rFonts w:ascii="Times New Roman" w:eastAsiaTheme="minorEastAsia" w:hAnsi="Times New Roman" w:cs="Times New Roman"/>
          <w:color w:val="000000"/>
          <w:sz w:val="24"/>
          <w:szCs w:val="24"/>
          <w:bdr w:val="none" w:sz="0" w:space="0" w:color="auto" w:frame="1"/>
          <w:lang w:eastAsia="en-IN"/>
        </w:rPr>
        <w:t xml:space="preserve">According to Bayes theorem, </w:t>
      </w:r>
      <w:proofErr w:type="gramStart"/>
      <w:r w:rsidRPr="005B4B83">
        <w:rPr>
          <w:rFonts w:ascii="Times New Roman" w:eastAsiaTheme="minorEastAsia" w:hAnsi="Times New Roman" w:cs="Times New Roman"/>
          <w:color w:val="000000"/>
          <w:sz w:val="24"/>
          <w:szCs w:val="24"/>
          <w:bdr w:val="none" w:sz="0" w:space="0" w:color="auto" w:frame="1"/>
          <w:lang w:eastAsia="en-IN"/>
        </w:rPr>
        <w:t>P(</w:t>
      </w:r>
      <w:proofErr w:type="gramEnd"/>
      <w:r w:rsidRPr="005B4B83">
        <w:rPr>
          <w:rFonts w:ascii="Times New Roman" w:eastAsiaTheme="minorEastAsia" w:hAnsi="Times New Roman" w:cs="Times New Roman"/>
          <w:color w:val="000000"/>
          <w:sz w:val="24"/>
          <w:szCs w:val="24"/>
          <w:bdr w:val="none" w:sz="0" w:space="0" w:color="auto" w:frame="1"/>
          <w:lang w:eastAsia="en-IN"/>
        </w:rPr>
        <w:t>h/D) grows with P(h) and P(D/h).</w:t>
      </w:r>
    </w:p>
    <w:p w:rsidR="00E478DC" w:rsidRPr="005B4B83" w:rsidRDefault="00E478DC" w:rsidP="00E478DC">
      <w:pPr>
        <w:tabs>
          <w:tab w:val="left" w:pos="1560"/>
        </w:tabs>
        <w:jc w:val="both"/>
        <w:rPr>
          <w:rFonts w:ascii="Times New Roman" w:eastAsiaTheme="minorEastAsia" w:hAnsi="Times New Roman" w:cs="Times New Roman"/>
          <w:color w:val="000000"/>
          <w:sz w:val="24"/>
          <w:szCs w:val="24"/>
          <w:bdr w:val="none" w:sz="0" w:space="0" w:color="auto" w:frame="1"/>
          <w:lang w:eastAsia="en-IN"/>
        </w:rPr>
      </w:pPr>
      <w:r w:rsidRPr="005B4B83">
        <w:rPr>
          <w:rFonts w:ascii="Times New Roman" w:eastAsiaTheme="minorEastAsia" w:hAnsi="Times New Roman" w:cs="Times New Roman"/>
          <w:color w:val="000000"/>
          <w:sz w:val="24"/>
          <w:szCs w:val="24"/>
          <w:bdr w:val="none" w:sz="0" w:space="0" w:color="auto" w:frame="1"/>
          <w:lang w:eastAsia="en-IN"/>
        </w:rPr>
        <w:t xml:space="preserve">          As </w:t>
      </w:r>
      <w:proofErr w:type="gramStart"/>
      <w:r w:rsidRPr="005B4B83">
        <w:rPr>
          <w:rFonts w:ascii="Times New Roman" w:eastAsiaTheme="minorEastAsia" w:hAnsi="Times New Roman" w:cs="Times New Roman"/>
          <w:color w:val="000000"/>
          <w:sz w:val="24"/>
          <w:szCs w:val="24"/>
          <w:bdr w:val="none" w:sz="0" w:space="0" w:color="auto" w:frame="1"/>
          <w:lang w:eastAsia="en-IN"/>
        </w:rPr>
        <w:t>P(</w:t>
      </w:r>
      <w:proofErr w:type="gramEnd"/>
      <w:r w:rsidRPr="005B4B83">
        <w:rPr>
          <w:rFonts w:ascii="Times New Roman" w:eastAsiaTheme="minorEastAsia" w:hAnsi="Times New Roman" w:cs="Times New Roman"/>
          <w:color w:val="000000"/>
          <w:sz w:val="24"/>
          <w:szCs w:val="24"/>
          <w:bdr w:val="none" w:sz="0" w:space="0" w:color="auto" w:frame="1"/>
          <w:lang w:eastAsia="en-IN"/>
        </w:rPr>
        <w:t>D) grows, P(h/D) drops.</w:t>
      </w:r>
    </w:p>
    <w:p w:rsidR="00E478DC" w:rsidRPr="005B4B83" w:rsidRDefault="00E478DC" w:rsidP="008E766C">
      <w:pPr>
        <w:numPr>
          <w:ilvl w:val="0"/>
          <w:numId w:val="36"/>
        </w:numPr>
        <w:tabs>
          <w:tab w:val="left" w:pos="1560"/>
        </w:tabs>
        <w:jc w:val="both"/>
        <w:rPr>
          <w:rFonts w:ascii="Times New Roman" w:eastAsiaTheme="minorEastAsia" w:hAnsi="Times New Roman" w:cs="Times New Roman"/>
          <w:color w:val="000000"/>
          <w:sz w:val="24"/>
          <w:szCs w:val="24"/>
          <w:bdr w:val="none" w:sz="0" w:space="0" w:color="auto" w:frame="1"/>
          <w:lang w:eastAsia="en-IN"/>
        </w:rPr>
      </w:pPr>
      <w:r w:rsidRPr="005B4B83">
        <w:rPr>
          <w:rFonts w:ascii="Times New Roman" w:eastAsiaTheme="minorEastAsia" w:hAnsi="Times New Roman" w:cs="Times New Roman"/>
          <w:color w:val="000000"/>
          <w:sz w:val="24"/>
          <w:szCs w:val="24"/>
          <w:bdr w:val="none" w:sz="0" w:space="0" w:color="auto" w:frame="1"/>
          <w:lang w:eastAsia="en-IN"/>
        </w:rPr>
        <w:t xml:space="preserve">In many learning scenarios, the learner considers a collection of candidate hypotheses H and is looking for the most likely hypothesis </w:t>
      </w:r>
      <w:proofErr w:type="spellStart"/>
      <w:r w:rsidRPr="005B4B83">
        <w:rPr>
          <w:rFonts w:ascii="Times New Roman" w:eastAsiaTheme="minorEastAsia" w:hAnsi="Times New Roman" w:cs="Times New Roman"/>
          <w:color w:val="000000"/>
          <w:sz w:val="24"/>
          <w:szCs w:val="24"/>
          <w:bdr w:val="none" w:sz="0" w:space="0" w:color="auto" w:frame="1"/>
          <w:lang w:eastAsia="en-IN"/>
        </w:rPr>
        <w:t>hH</w:t>
      </w:r>
      <w:proofErr w:type="spellEnd"/>
      <w:r w:rsidRPr="005B4B83">
        <w:rPr>
          <w:rFonts w:ascii="Times New Roman" w:eastAsiaTheme="minorEastAsia" w:hAnsi="Times New Roman" w:cs="Times New Roman"/>
          <w:color w:val="000000"/>
          <w:sz w:val="24"/>
          <w:szCs w:val="24"/>
          <w:bdr w:val="none" w:sz="0" w:space="0" w:color="auto" w:frame="1"/>
          <w:lang w:eastAsia="en-IN"/>
        </w:rPr>
        <w:t xml:space="preserve"> given the observed data D, or at least one of the most likely if there are numerous.</w:t>
      </w:r>
    </w:p>
    <w:p w:rsidR="00E478DC" w:rsidRPr="005B4B83" w:rsidRDefault="00E478DC" w:rsidP="008E766C">
      <w:pPr>
        <w:numPr>
          <w:ilvl w:val="0"/>
          <w:numId w:val="37"/>
        </w:numPr>
        <w:tabs>
          <w:tab w:val="left" w:pos="1560"/>
        </w:tabs>
        <w:jc w:val="both"/>
        <w:rPr>
          <w:rFonts w:ascii="Times New Roman" w:eastAsiaTheme="minorEastAsia" w:hAnsi="Times New Roman" w:cs="Times New Roman"/>
          <w:color w:val="000000"/>
          <w:sz w:val="24"/>
          <w:szCs w:val="24"/>
          <w:bdr w:val="none" w:sz="0" w:space="0" w:color="auto" w:frame="1"/>
          <w:lang w:eastAsia="en-IN"/>
        </w:rPr>
      </w:pPr>
      <w:r w:rsidRPr="005B4B83">
        <w:rPr>
          <w:rFonts w:ascii="Times New Roman" w:eastAsiaTheme="minorEastAsia" w:hAnsi="Times New Roman" w:cs="Times New Roman"/>
          <w:color w:val="000000"/>
          <w:sz w:val="24"/>
          <w:szCs w:val="24"/>
          <w:bdr w:val="none" w:sz="0" w:space="0" w:color="auto" w:frame="1"/>
          <w:lang w:eastAsia="en-IN"/>
        </w:rPr>
        <w:t>A maximum a posteriori (MAP) hypothesis is any maximally likely hypothesis.</w:t>
      </w:r>
    </w:p>
    <w:p w:rsidR="00E478DC" w:rsidRPr="005B4B83" w:rsidRDefault="00E478DC" w:rsidP="00E478DC">
      <w:pPr>
        <w:tabs>
          <w:tab w:val="left" w:pos="1560"/>
        </w:tabs>
        <w:jc w:val="both"/>
        <w:rPr>
          <w:rFonts w:ascii="Times New Roman" w:eastAsiaTheme="minorEastAsia" w:hAnsi="Times New Roman" w:cs="Times New Roman"/>
          <w:color w:val="000000"/>
          <w:sz w:val="24"/>
          <w:szCs w:val="24"/>
          <w:bdr w:val="none" w:sz="0" w:space="0" w:color="auto" w:frame="1"/>
          <w:lang w:eastAsia="en-IN"/>
        </w:rPr>
      </w:pPr>
      <w:r w:rsidRPr="005B4B83">
        <w:rPr>
          <w:rFonts w:ascii="Times New Roman" w:eastAsiaTheme="minorEastAsia" w:hAnsi="Times New Roman" w:cs="Times New Roman"/>
          <w:color w:val="000000"/>
          <w:sz w:val="24"/>
          <w:szCs w:val="24"/>
          <w:bdr w:val="none" w:sz="0" w:space="0" w:color="auto" w:frame="1"/>
          <w:lang w:eastAsia="en-IN"/>
        </w:rPr>
        <w:t> </w:t>
      </w:r>
    </w:p>
    <w:p w:rsidR="00E478DC" w:rsidRPr="005B4B83" w:rsidRDefault="00E478DC" w:rsidP="008E766C">
      <w:pPr>
        <w:numPr>
          <w:ilvl w:val="0"/>
          <w:numId w:val="38"/>
        </w:numPr>
        <w:tabs>
          <w:tab w:val="left" w:pos="1560"/>
        </w:tabs>
        <w:jc w:val="both"/>
        <w:rPr>
          <w:rFonts w:ascii="Times New Roman" w:eastAsiaTheme="minorEastAsia" w:hAnsi="Times New Roman" w:cs="Times New Roman"/>
          <w:color w:val="000000"/>
          <w:sz w:val="24"/>
          <w:szCs w:val="24"/>
          <w:bdr w:val="none" w:sz="0" w:space="0" w:color="auto" w:frame="1"/>
          <w:lang w:eastAsia="en-IN"/>
        </w:rPr>
      </w:pPr>
      <w:r w:rsidRPr="005B4B83">
        <w:rPr>
          <w:rFonts w:ascii="Times New Roman" w:eastAsiaTheme="minorEastAsia" w:hAnsi="Times New Roman" w:cs="Times New Roman"/>
          <w:color w:val="000000"/>
          <w:sz w:val="24"/>
          <w:szCs w:val="24"/>
          <w:bdr w:val="none" w:sz="0" w:space="0" w:color="auto" w:frame="1"/>
          <w:lang w:eastAsia="en-IN"/>
        </w:rPr>
        <w:t>The posterior probability of each candidate hypothesis can be calculated using the Bayes method to identify the MAP hypotheses.</w:t>
      </w:r>
    </w:p>
    <w:p w:rsidR="00E478DC" w:rsidRPr="00E478DC" w:rsidRDefault="00D4712E" w:rsidP="00E478DC">
      <w:pPr>
        <w:tabs>
          <w:tab w:val="left" w:pos="1560"/>
        </w:tabs>
        <w:ind w:left="720"/>
        <w:jc w:val="both"/>
        <w:rPr>
          <w:rFonts w:ascii="Times New Roman" w:eastAsiaTheme="minorEastAsia" w:hAnsi="Times New Roman" w:cs="Times New Roman"/>
          <w:color w:val="000000"/>
          <w:spacing w:val="8"/>
          <w:sz w:val="24"/>
          <w:szCs w:val="24"/>
          <w:bdr w:val="none" w:sz="0" w:space="0" w:color="auto" w:frame="1"/>
          <w:lang w:eastAsia="en-IN"/>
        </w:rPr>
      </w:pPr>
      <m:oMathPara>
        <m:oMath>
          <m:sSub>
            <m:sSubPr>
              <m:ctrlPr>
                <w:rPr>
                  <w:rFonts w:ascii="Cambria Math" w:eastAsiaTheme="minorEastAsia" w:hAnsi="Cambria Math" w:cs="Times New Roman"/>
                  <w:i/>
                  <w:color w:val="000000"/>
                  <w:spacing w:val="8"/>
                  <w:sz w:val="24"/>
                  <w:szCs w:val="24"/>
                  <w:bdr w:val="none" w:sz="0" w:space="0" w:color="auto" w:frame="1"/>
                  <w:lang w:eastAsia="en-IN"/>
                </w:rPr>
              </m:ctrlPr>
            </m:sSubPr>
            <m:e>
              <m:r>
                <w:rPr>
                  <w:rFonts w:ascii="Cambria Math" w:eastAsiaTheme="minorEastAsia" w:hAnsi="Cambria Math" w:cs="Times New Roman"/>
                  <w:color w:val="000000"/>
                  <w:spacing w:val="8"/>
                  <w:sz w:val="24"/>
                  <w:szCs w:val="24"/>
                  <w:bdr w:val="none" w:sz="0" w:space="0" w:color="auto" w:frame="1"/>
                  <w:lang w:eastAsia="en-IN"/>
                </w:rPr>
                <m:t>h</m:t>
              </m:r>
            </m:e>
            <m:sub>
              <m:r>
                <w:rPr>
                  <w:rFonts w:ascii="Cambria Math" w:eastAsiaTheme="minorEastAsia" w:hAnsi="Cambria Math" w:cs="Times New Roman"/>
                  <w:color w:val="000000"/>
                  <w:spacing w:val="8"/>
                  <w:sz w:val="24"/>
                  <w:szCs w:val="24"/>
                  <w:bdr w:val="none" w:sz="0" w:space="0" w:color="auto" w:frame="1"/>
                  <w:lang w:eastAsia="en-IN"/>
                </w:rPr>
                <m:t>MAP</m:t>
              </m:r>
            </m:sub>
          </m:sSub>
          <m:r>
            <w:rPr>
              <w:rFonts w:ascii="Cambria Math" w:eastAsiaTheme="minorEastAsia" w:hAnsi="Cambria Math" w:cs="Times New Roman"/>
              <w:color w:val="000000"/>
              <w:spacing w:val="8"/>
              <w:sz w:val="24"/>
              <w:szCs w:val="24"/>
              <w:bdr w:val="none" w:sz="0" w:space="0" w:color="auto" w:frame="1"/>
              <w:lang w:eastAsia="en-IN"/>
            </w:rPr>
            <m:t>≡</m:t>
          </m:r>
          <m:m>
            <m:mPr>
              <m:mcs>
                <m:mc>
                  <m:mcPr>
                    <m:count m:val="1"/>
                    <m:mcJc m:val="center"/>
                  </m:mcPr>
                </m:mc>
              </m:mcs>
              <m:ctrlPr>
                <w:rPr>
                  <w:rFonts w:ascii="Cambria Math" w:eastAsiaTheme="minorEastAsia" w:hAnsi="Cambria Math" w:cs="Times New Roman"/>
                  <w:i/>
                  <w:color w:val="000000"/>
                  <w:spacing w:val="8"/>
                  <w:sz w:val="24"/>
                  <w:szCs w:val="24"/>
                  <w:bdr w:val="none" w:sz="0" w:space="0" w:color="auto" w:frame="1"/>
                  <w:lang w:eastAsia="en-IN"/>
                </w:rPr>
              </m:ctrlPr>
            </m:mPr>
            <m:mr>
              <m:e>
                <m:r>
                  <w:rPr>
                    <w:rFonts w:ascii="Cambria Math" w:eastAsiaTheme="minorEastAsia" w:hAnsi="Cambria Math" w:cs="Times New Roman"/>
                    <w:color w:val="000000"/>
                    <w:spacing w:val="8"/>
                    <w:sz w:val="24"/>
                    <w:szCs w:val="24"/>
                    <w:bdr w:val="none" w:sz="0" w:space="0" w:color="auto" w:frame="1"/>
                    <w:lang w:eastAsia="en-IN"/>
                  </w:rPr>
                  <m:t>argmax</m:t>
                </m:r>
              </m:e>
            </m:mr>
            <m:mr>
              <m:e>
                <m:r>
                  <w:rPr>
                    <w:rFonts w:ascii="Cambria Math" w:eastAsiaTheme="minorEastAsia" w:hAnsi="Cambria Math" w:cs="Times New Roman"/>
                    <w:color w:val="000000"/>
                    <w:spacing w:val="8"/>
                    <w:sz w:val="24"/>
                    <w:szCs w:val="24"/>
                    <w:bdr w:val="none" w:sz="0" w:space="0" w:color="auto" w:frame="1"/>
                    <w:lang w:eastAsia="en-IN"/>
                  </w:rPr>
                  <m:t>h∈H</m:t>
                </m:r>
              </m:e>
            </m:mr>
          </m:m>
          <m:r>
            <w:rPr>
              <w:rFonts w:ascii="Cambria Math" w:eastAsiaTheme="minorEastAsia" w:hAnsi="Cambria Math" w:cs="Times New Roman"/>
              <w:color w:val="000000"/>
              <w:spacing w:val="8"/>
              <w:sz w:val="24"/>
              <w:szCs w:val="24"/>
              <w:bdr w:val="none" w:sz="0" w:space="0" w:color="auto" w:frame="1"/>
              <w:lang w:eastAsia="en-IN"/>
            </w:rPr>
            <m:t xml:space="preserve"> P</m:t>
          </m:r>
          <m:d>
            <m:dPr>
              <m:ctrlPr>
                <w:rPr>
                  <w:rFonts w:ascii="Cambria Math" w:eastAsiaTheme="minorEastAsia" w:hAnsi="Cambria Math" w:cs="Times New Roman"/>
                  <w:i/>
                  <w:color w:val="000000"/>
                  <w:spacing w:val="8"/>
                  <w:sz w:val="24"/>
                  <w:szCs w:val="24"/>
                  <w:bdr w:val="none" w:sz="0" w:space="0" w:color="auto" w:frame="1"/>
                  <w:lang w:eastAsia="en-IN"/>
                </w:rPr>
              </m:ctrlPr>
            </m:dPr>
            <m:e>
              <m:r>
                <w:rPr>
                  <w:rFonts w:ascii="Cambria Math" w:eastAsiaTheme="minorEastAsia" w:hAnsi="Cambria Math" w:cs="Times New Roman"/>
                  <w:color w:val="000000"/>
                  <w:spacing w:val="8"/>
                  <w:sz w:val="24"/>
                  <w:szCs w:val="24"/>
                  <w:bdr w:val="none" w:sz="0" w:space="0" w:color="auto" w:frame="1"/>
                  <w:lang w:eastAsia="en-IN"/>
                </w:rPr>
                <m:t>h|D</m:t>
              </m:r>
            </m:e>
          </m:d>
        </m:oMath>
      </m:oMathPara>
    </w:p>
    <w:p w:rsidR="006C15EA" w:rsidRPr="00E478DC" w:rsidRDefault="00D4712E" w:rsidP="006C15EA">
      <w:pPr>
        <w:tabs>
          <w:tab w:val="left" w:pos="1560"/>
        </w:tabs>
        <w:ind w:left="720"/>
        <w:jc w:val="both"/>
        <w:rPr>
          <w:rFonts w:ascii="Times New Roman" w:eastAsiaTheme="minorEastAsia" w:hAnsi="Times New Roman" w:cs="Times New Roman"/>
          <w:color w:val="000000"/>
          <w:spacing w:val="8"/>
          <w:sz w:val="24"/>
          <w:szCs w:val="24"/>
          <w:bdr w:val="none" w:sz="0" w:space="0" w:color="auto" w:frame="1"/>
          <w:lang w:eastAsia="en-IN"/>
        </w:rPr>
      </w:pPr>
      <m:oMathPara>
        <m:oMath>
          <m:sSub>
            <m:sSubPr>
              <m:ctrlPr>
                <w:rPr>
                  <w:rFonts w:ascii="Cambria Math" w:eastAsiaTheme="minorEastAsia" w:hAnsi="Cambria Math" w:cs="Times New Roman"/>
                  <w:i/>
                  <w:color w:val="000000"/>
                  <w:spacing w:val="8"/>
                  <w:sz w:val="24"/>
                  <w:szCs w:val="24"/>
                  <w:bdr w:val="none" w:sz="0" w:space="0" w:color="auto" w:frame="1"/>
                  <w:lang w:eastAsia="en-IN"/>
                </w:rPr>
              </m:ctrlPr>
            </m:sSubPr>
            <m:e>
              <m:r>
                <w:rPr>
                  <w:rFonts w:ascii="Cambria Math" w:eastAsiaTheme="minorEastAsia" w:hAnsi="Cambria Math" w:cs="Times New Roman"/>
                  <w:color w:val="000000"/>
                  <w:spacing w:val="8"/>
                  <w:sz w:val="24"/>
                  <w:szCs w:val="24"/>
                  <w:bdr w:val="none" w:sz="0" w:space="0" w:color="auto" w:frame="1"/>
                  <w:lang w:eastAsia="en-IN"/>
                </w:rPr>
                <m:t>h</m:t>
              </m:r>
            </m:e>
            <m:sub>
              <m:r>
                <w:rPr>
                  <w:rFonts w:ascii="Cambria Math" w:eastAsiaTheme="minorEastAsia" w:hAnsi="Cambria Math" w:cs="Times New Roman"/>
                  <w:color w:val="000000"/>
                  <w:spacing w:val="8"/>
                  <w:sz w:val="24"/>
                  <w:szCs w:val="24"/>
                  <w:bdr w:val="none" w:sz="0" w:space="0" w:color="auto" w:frame="1"/>
                  <w:lang w:eastAsia="en-IN"/>
                </w:rPr>
                <m:t>MAP</m:t>
              </m:r>
            </m:sub>
          </m:sSub>
          <m:r>
            <w:rPr>
              <w:rFonts w:ascii="Cambria Math" w:eastAsiaTheme="minorEastAsia" w:hAnsi="Cambria Math" w:cs="Times New Roman"/>
              <w:color w:val="000000"/>
              <w:spacing w:val="8"/>
              <w:sz w:val="24"/>
              <w:szCs w:val="24"/>
              <w:bdr w:val="none" w:sz="0" w:space="0" w:color="auto" w:frame="1"/>
              <w:lang w:eastAsia="en-IN"/>
            </w:rPr>
            <m:t>≡</m:t>
          </m:r>
          <m:m>
            <m:mPr>
              <m:mcs>
                <m:mc>
                  <m:mcPr>
                    <m:count m:val="1"/>
                    <m:mcJc m:val="center"/>
                  </m:mcPr>
                </m:mc>
              </m:mcs>
              <m:ctrlPr>
                <w:rPr>
                  <w:rFonts w:ascii="Cambria Math" w:eastAsiaTheme="minorEastAsia" w:hAnsi="Cambria Math" w:cs="Times New Roman"/>
                  <w:i/>
                  <w:color w:val="000000"/>
                  <w:spacing w:val="8"/>
                  <w:sz w:val="24"/>
                  <w:szCs w:val="24"/>
                  <w:bdr w:val="none" w:sz="0" w:space="0" w:color="auto" w:frame="1"/>
                  <w:lang w:eastAsia="en-IN"/>
                </w:rPr>
              </m:ctrlPr>
            </m:mPr>
            <m:mr>
              <m:e>
                <m:r>
                  <w:rPr>
                    <w:rFonts w:ascii="Cambria Math" w:eastAsiaTheme="minorEastAsia" w:hAnsi="Cambria Math" w:cs="Times New Roman"/>
                    <w:color w:val="000000"/>
                    <w:spacing w:val="8"/>
                    <w:sz w:val="24"/>
                    <w:szCs w:val="24"/>
                    <w:bdr w:val="none" w:sz="0" w:space="0" w:color="auto" w:frame="1"/>
                    <w:lang w:eastAsia="en-IN"/>
                  </w:rPr>
                  <m:t>argmax</m:t>
                </m:r>
              </m:e>
            </m:mr>
            <m:mr>
              <m:e>
                <m:r>
                  <w:rPr>
                    <w:rFonts w:ascii="Cambria Math" w:eastAsiaTheme="minorEastAsia" w:hAnsi="Cambria Math" w:cs="Times New Roman"/>
                    <w:color w:val="000000"/>
                    <w:spacing w:val="8"/>
                    <w:sz w:val="24"/>
                    <w:szCs w:val="24"/>
                    <w:bdr w:val="none" w:sz="0" w:space="0" w:color="auto" w:frame="1"/>
                    <w:lang w:eastAsia="en-IN"/>
                  </w:rPr>
                  <m:t>h∈H</m:t>
                </m:r>
              </m:e>
            </m:mr>
          </m:m>
          <m:r>
            <w:rPr>
              <w:rFonts w:ascii="Cambria Math" w:eastAsiaTheme="minorEastAsia" w:hAnsi="Cambria Math" w:cs="Times New Roman"/>
              <w:color w:val="000000"/>
              <w:spacing w:val="8"/>
              <w:sz w:val="24"/>
              <w:szCs w:val="24"/>
              <w:bdr w:val="none" w:sz="0" w:space="0" w:color="auto" w:frame="1"/>
              <w:lang w:eastAsia="en-IN"/>
            </w:rPr>
            <m:t xml:space="preserve"> </m:t>
          </m:r>
          <m:f>
            <m:fPr>
              <m:ctrlPr>
                <w:rPr>
                  <w:rFonts w:ascii="Cambria Math" w:eastAsiaTheme="minorEastAsia" w:hAnsi="Cambria Math" w:cs="Times New Roman"/>
                  <w:i/>
                  <w:color w:val="000000"/>
                  <w:spacing w:val="8"/>
                  <w:sz w:val="24"/>
                  <w:szCs w:val="24"/>
                  <w:bdr w:val="none" w:sz="0" w:space="0" w:color="auto" w:frame="1"/>
                  <w:lang w:eastAsia="en-IN"/>
                </w:rPr>
              </m:ctrlPr>
            </m:fPr>
            <m:num>
              <m:r>
                <w:rPr>
                  <w:rFonts w:ascii="Cambria Math" w:eastAsiaTheme="minorEastAsia" w:hAnsi="Cambria Math" w:cs="Times New Roman"/>
                  <w:color w:val="000000"/>
                  <w:spacing w:val="8"/>
                  <w:sz w:val="24"/>
                  <w:szCs w:val="24"/>
                  <w:bdr w:val="none" w:sz="0" w:space="0" w:color="auto" w:frame="1"/>
                  <w:lang w:eastAsia="en-IN"/>
                </w:rPr>
                <m:t>P</m:t>
              </m:r>
              <m:d>
                <m:dPr>
                  <m:ctrlPr>
                    <w:rPr>
                      <w:rFonts w:ascii="Cambria Math" w:eastAsiaTheme="minorEastAsia" w:hAnsi="Cambria Math" w:cs="Times New Roman"/>
                      <w:i/>
                      <w:color w:val="000000"/>
                      <w:spacing w:val="8"/>
                      <w:sz w:val="24"/>
                      <w:szCs w:val="24"/>
                      <w:bdr w:val="none" w:sz="0" w:space="0" w:color="auto" w:frame="1"/>
                      <w:lang w:eastAsia="en-IN"/>
                    </w:rPr>
                  </m:ctrlPr>
                </m:dPr>
                <m:e>
                  <m:r>
                    <w:rPr>
                      <w:rFonts w:ascii="Cambria Math" w:eastAsiaTheme="minorEastAsia" w:hAnsi="Cambria Math" w:cs="Times New Roman"/>
                      <w:color w:val="000000"/>
                      <w:spacing w:val="8"/>
                      <w:sz w:val="24"/>
                      <w:szCs w:val="24"/>
                      <w:bdr w:val="none" w:sz="0" w:space="0" w:color="auto" w:frame="1"/>
                      <w:lang w:eastAsia="en-IN"/>
                    </w:rPr>
                    <m:t>D|h</m:t>
                  </m:r>
                </m:e>
              </m:d>
              <m:r>
                <w:rPr>
                  <w:rFonts w:ascii="Cambria Math" w:eastAsiaTheme="minorEastAsia" w:hAnsi="Cambria Math" w:cs="Times New Roman"/>
                  <w:color w:val="000000"/>
                  <w:spacing w:val="8"/>
                  <w:sz w:val="24"/>
                  <w:szCs w:val="24"/>
                  <w:bdr w:val="none" w:sz="0" w:space="0" w:color="auto" w:frame="1"/>
                  <w:lang w:eastAsia="en-IN"/>
                </w:rPr>
                <m:t xml:space="preserve"> P</m:t>
              </m:r>
              <m:d>
                <m:dPr>
                  <m:ctrlPr>
                    <w:rPr>
                      <w:rFonts w:ascii="Cambria Math" w:eastAsiaTheme="minorEastAsia" w:hAnsi="Cambria Math" w:cs="Times New Roman"/>
                      <w:i/>
                      <w:color w:val="000000"/>
                      <w:spacing w:val="8"/>
                      <w:sz w:val="24"/>
                      <w:szCs w:val="24"/>
                      <w:bdr w:val="none" w:sz="0" w:space="0" w:color="auto" w:frame="1"/>
                      <w:lang w:eastAsia="en-IN"/>
                    </w:rPr>
                  </m:ctrlPr>
                </m:dPr>
                <m:e>
                  <m:r>
                    <w:rPr>
                      <w:rFonts w:ascii="Cambria Math" w:eastAsiaTheme="minorEastAsia" w:hAnsi="Cambria Math" w:cs="Times New Roman"/>
                      <w:color w:val="000000"/>
                      <w:spacing w:val="8"/>
                      <w:sz w:val="24"/>
                      <w:szCs w:val="24"/>
                      <w:bdr w:val="none" w:sz="0" w:space="0" w:color="auto" w:frame="1"/>
                      <w:lang w:eastAsia="en-IN"/>
                    </w:rPr>
                    <m:t>h</m:t>
                  </m:r>
                </m:e>
              </m:d>
            </m:num>
            <m:den>
              <m:r>
                <w:rPr>
                  <w:rFonts w:ascii="Cambria Math" w:eastAsiaTheme="minorEastAsia" w:hAnsi="Cambria Math" w:cs="Times New Roman"/>
                  <w:color w:val="000000"/>
                  <w:spacing w:val="8"/>
                  <w:sz w:val="24"/>
                  <w:szCs w:val="24"/>
                  <w:bdr w:val="none" w:sz="0" w:space="0" w:color="auto" w:frame="1"/>
                  <w:lang w:eastAsia="en-IN"/>
                </w:rPr>
                <m:t>P</m:t>
              </m:r>
              <m:d>
                <m:dPr>
                  <m:ctrlPr>
                    <w:rPr>
                      <w:rFonts w:ascii="Cambria Math" w:eastAsiaTheme="minorEastAsia" w:hAnsi="Cambria Math" w:cs="Times New Roman"/>
                      <w:i/>
                      <w:color w:val="000000"/>
                      <w:spacing w:val="8"/>
                      <w:sz w:val="24"/>
                      <w:szCs w:val="24"/>
                      <w:bdr w:val="none" w:sz="0" w:space="0" w:color="auto" w:frame="1"/>
                      <w:lang w:eastAsia="en-IN"/>
                    </w:rPr>
                  </m:ctrlPr>
                </m:dPr>
                <m:e>
                  <m:r>
                    <w:rPr>
                      <w:rFonts w:ascii="Cambria Math" w:eastAsiaTheme="minorEastAsia" w:hAnsi="Cambria Math" w:cs="Times New Roman"/>
                      <w:color w:val="000000"/>
                      <w:spacing w:val="8"/>
                      <w:sz w:val="24"/>
                      <w:szCs w:val="24"/>
                      <w:bdr w:val="none" w:sz="0" w:space="0" w:color="auto" w:frame="1"/>
                      <w:lang w:eastAsia="en-IN"/>
                    </w:rPr>
                    <m:t>D</m:t>
                  </m:r>
                </m:e>
              </m:d>
            </m:den>
          </m:f>
        </m:oMath>
      </m:oMathPara>
    </w:p>
    <w:p w:rsidR="006C15EA" w:rsidRDefault="00D4712E" w:rsidP="006C15EA">
      <w:pPr>
        <w:tabs>
          <w:tab w:val="left" w:pos="1560"/>
        </w:tabs>
        <w:ind w:left="720"/>
        <w:jc w:val="both"/>
        <w:rPr>
          <w:rFonts w:ascii="Times New Roman" w:eastAsiaTheme="minorEastAsia" w:hAnsi="Times New Roman" w:cs="Times New Roman"/>
          <w:color w:val="000000"/>
          <w:spacing w:val="8"/>
          <w:sz w:val="24"/>
          <w:szCs w:val="24"/>
          <w:bdr w:val="none" w:sz="0" w:space="0" w:color="auto" w:frame="1"/>
          <w:lang w:eastAsia="en-IN"/>
        </w:rPr>
      </w:pPr>
      <m:oMathPara>
        <m:oMath>
          <m:sSub>
            <m:sSubPr>
              <m:ctrlPr>
                <w:rPr>
                  <w:rFonts w:ascii="Cambria Math" w:eastAsiaTheme="minorEastAsia" w:hAnsi="Cambria Math" w:cs="Times New Roman"/>
                  <w:i/>
                  <w:color w:val="000000"/>
                  <w:spacing w:val="8"/>
                  <w:sz w:val="24"/>
                  <w:szCs w:val="24"/>
                  <w:bdr w:val="none" w:sz="0" w:space="0" w:color="auto" w:frame="1"/>
                  <w:lang w:eastAsia="en-IN"/>
                </w:rPr>
              </m:ctrlPr>
            </m:sSubPr>
            <m:e>
              <m:r>
                <w:rPr>
                  <w:rFonts w:ascii="Cambria Math" w:eastAsiaTheme="minorEastAsia" w:hAnsi="Cambria Math" w:cs="Times New Roman"/>
                  <w:color w:val="000000"/>
                  <w:spacing w:val="8"/>
                  <w:sz w:val="24"/>
                  <w:szCs w:val="24"/>
                  <w:bdr w:val="none" w:sz="0" w:space="0" w:color="auto" w:frame="1"/>
                  <w:lang w:eastAsia="en-IN"/>
                </w:rPr>
                <m:t>h</m:t>
              </m:r>
            </m:e>
            <m:sub>
              <m:r>
                <w:rPr>
                  <w:rFonts w:ascii="Cambria Math" w:eastAsiaTheme="minorEastAsia" w:hAnsi="Cambria Math" w:cs="Times New Roman"/>
                  <w:color w:val="000000"/>
                  <w:spacing w:val="8"/>
                  <w:sz w:val="24"/>
                  <w:szCs w:val="24"/>
                  <w:bdr w:val="none" w:sz="0" w:space="0" w:color="auto" w:frame="1"/>
                  <w:lang w:eastAsia="en-IN"/>
                </w:rPr>
                <m:t>MAP</m:t>
              </m:r>
            </m:sub>
          </m:sSub>
          <m:r>
            <w:rPr>
              <w:rFonts w:ascii="Cambria Math" w:eastAsiaTheme="minorEastAsia" w:hAnsi="Cambria Math" w:cs="Times New Roman"/>
              <w:color w:val="000000"/>
              <w:spacing w:val="8"/>
              <w:sz w:val="24"/>
              <w:szCs w:val="24"/>
              <w:bdr w:val="none" w:sz="0" w:space="0" w:color="auto" w:frame="1"/>
              <w:lang w:eastAsia="en-IN"/>
            </w:rPr>
            <m:t>≡</m:t>
          </m:r>
          <m:m>
            <m:mPr>
              <m:mcs>
                <m:mc>
                  <m:mcPr>
                    <m:count m:val="1"/>
                    <m:mcJc m:val="center"/>
                  </m:mcPr>
                </m:mc>
              </m:mcs>
              <m:ctrlPr>
                <w:rPr>
                  <w:rFonts w:ascii="Cambria Math" w:eastAsiaTheme="minorEastAsia" w:hAnsi="Cambria Math" w:cs="Times New Roman"/>
                  <w:i/>
                  <w:color w:val="000000"/>
                  <w:spacing w:val="8"/>
                  <w:sz w:val="24"/>
                  <w:szCs w:val="24"/>
                  <w:bdr w:val="none" w:sz="0" w:space="0" w:color="auto" w:frame="1"/>
                  <w:lang w:eastAsia="en-IN"/>
                </w:rPr>
              </m:ctrlPr>
            </m:mPr>
            <m:mr>
              <m:e>
                <m:r>
                  <w:rPr>
                    <w:rFonts w:ascii="Cambria Math" w:eastAsiaTheme="minorEastAsia" w:hAnsi="Cambria Math" w:cs="Times New Roman"/>
                    <w:color w:val="000000"/>
                    <w:spacing w:val="8"/>
                    <w:sz w:val="24"/>
                    <w:szCs w:val="24"/>
                    <w:bdr w:val="none" w:sz="0" w:space="0" w:color="auto" w:frame="1"/>
                    <w:lang w:eastAsia="en-IN"/>
                  </w:rPr>
                  <m:t>argmax</m:t>
                </m:r>
              </m:e>
            </m:mr>
            <m:mr>
              <m:e>
                <m:r>
                  <w:rPr>
                    <w:rFonts w:ascii="Cambria Math" w:eastAsiaTheme="minorEastAsia" w:hAnsi="Cambria Math" w:cs="Times New Roman"/>
                    <w:color w:val="000000"/>
                    <w:spacing w:val="8"/>
                    <w:sz w:val="24"/>
                    <w:szCs w:val="24"/>
                    <w:bdr w:val="none" w:sz="0" w:space="0" w:color="auto" w:frame="1"/>
                    <w:lang w:eastAsia="en-IN"/>
                  </w:rPr>
                  <m:t>h∈H</m:t>
                </m:r>
              </m:e>
            </m:mr>
          </m:m>
          <m:r>
            <w:rPr>
              <w:rFonts w:ascii="Cambria Math" w:eastAsiaTheme="minorEastAsia" w:hAnsi="Cambria Math" w:cs="Times New Roman"/>
              <w:color w:val="000000"/>
              <w:spacing w:val="8"/>
              <w:sz w:val="24"/>
              <w:szCs w:val="24"/>
              <w:bdr w:val="none" w:sz="0" w:space="0" w:color="auto" w:frame="1"/>
              <w:lang w:eastAsia="en-IN"/>
            </w:rPr>
            <m:t>P</m:t>
          </m:r>
          <m:d>
            <m:dPr>
              <m:ctrlPr>
                <w:rPr>
                  <w:rFonts w:ascii="Cambria Math" w:eastAsiaTheme="minorEastAsia" w:hAnsi="Cambria Math" w:cs="Times New Roman"/>
                  <w:i/>
                  <w:color w:val="000000"/>
                  <w:spacing w:val="8"/>
                  <w:sz w:val="24"/>
                  <w:szCs w:val="24"/>
                  <w:bdr w:val="none" w:sz="0" w:space="0" w:color="auto" w:frame="1"/>
                  <w:lang w:eastAsia="en-IN"/>
                </w:rPr>
              </m:ctrlPr>
            </m:dPr>
            <m:e>
              <m:r>
                <w:rPr>
                  <w:rFonts w:ascii="Cambria Math" w:eastAsiaTheme="minorEastAsia" w:hAnsi="Cambria Math" w:cs="Times New Roman"/>
                  <w:color w:val="000000"/>
                  <w:spacing w:val="8"/>
                  <w:sz w:val="24"/>
                  <w:szCs w:val="24"/>
                  <w:bdr w:val="none" w:sz="0" w:space="0" w:color="auto" w:frame="1"/>
                  <w:lang w:eastAsia="en-IN"/>
                </w:rPr>
                <m:t>D|h</m:t>
              </m:r>
            </m:e>
          </m:d>
          <m:r>
            <w:rPr>
              <w:rFonts w:ascii="Cambria Math" w:eastAsiaTheme="minorEastAsia" w:hAnsi="Cambria Math" w:cs="Times New Roman"/>
              <w:color w:val="000000"/>
              <w:spacing w:val="8"/>
              <w:sz w:val="24"/>
              <w:szCs w:val="24"/>
              <w:bdr w:val="none" w:sz="0" w:space="0" w:color="auto" w:frame="1"/>
              <w:lang w:eastAsia="en-IN"/>
            </w:rPr>
            <m:t xml:space="preserve"> P</m:t>
          </m:r>
          <m:d>
            <m:dPr>
              <m:ctrlPr>
                <w:rPr>
                  <w:rFonts w:ascii="Cambria Math" w:eastAsiaTheme="minorEastAsia" w:hAnsi="Cambria Math" w:cs="Times New Roman"/>
                  <w:i/>
                  <w:color w:val="000000"/>
                  <w:spacing w:val="8"/>
                  <w:sz w:val="24"/>
                  <w:szCs w:val="24"/>
                  <w:bdr w:val="none" w:sz="0" w:space="0" w:color="auto" w:frame="1"/>
                  <w:lang w:eastAsia="en-IN"/>
                </w:rPr>
              </m:ctrlPr>
            </m:dPr>
            <m:e>
              <m:r>
                <w:rPr>
                  <w:rFonts w:ascii="Cambria Math" w:eastAsiaTheme="minorEastAsia" w:hAnsi="Cambria Math" w:cs="Times New Roman"/>
                  <w:color w:val="000000"/>
                  <w:spacing w:val="8"/>
                  <w:sz w:val="24"/>
                  <w:szCs w:val="24"/>
                  <w:bdr w:val="none" w:sz="0" w:space="0" w:color="auto" w:frame="1"/>
                  <w:lang w:eastAsia="en-IN"/>
                </w:rPr>
                <m:t>h</m:t>
              </m:r>
            </m:e>
          </m:d>
          <m:r>
            <w:rPr>
              <w:rFonts w:ascii="Cambria Math" w:eastAsiaTheme="minorEastAsia" w:hAnsi="Cambria Math" w:cs="Times New Roman"/>
              <w:color w:val="000000"/>
              <w:spacing w:val="8"/>
              <w:sz w:val="24"/>
              <w:szCs w:val="24"/>
              <w:bdr w:val="none" w:sz="0" w:space="0" w:color="auto" w:frame="1"/>
              <w:lang w:eastAsia="en-IN"/>
            </w:rPr>
            <m:t xml:space="preserve"> </m:t>
          </m:r>
        </m:oMath>
      </m:oMathPara>
    </w:p>
    <w:p w:rsidR="006C15EA" w:rsidRPr="006C15EA" w:rsidRDefault="006C15EA" w:rsidP="008E766C">
      <w:pPr>
        <w:numPr>
          <w:ilvl w:val="0"/>
          <w:numId w:val="39"/>
        </w:numPr>
        <w:shd w:val="clear" w:color="auto" w:fill="FFFFFF"/>
        <w:spacing w:after="0" w:line="375" w:lineRule="atLeast"/>
        <w:textAlignment w:val="baseline"/>
        <w:rPr>
          <w:rFonts w:ascii="Times New Roman" w:eastAsia="Times New Roman" w:hAnsi="Times New Roman" w:cs="Times New Roman"/>
          <w:color w:val="000000"/>
          <w:sz w:val="24"/>
          <w:szCs w:val="26"/>
          <w:lang w:eastAsia="en-IN"/>
        </w:rPr>
      </w:pPr>
      <w:proofErr w:type="gramStart"/>
      <w:r w:rsidRPr="006C15EA">
        <w:rPr>
          <w:rFonts w:ascii="Times New Roman" w:eastAsia="Times New Roman" w:hAnsi="Times New Roman" w:cs="Times New Roman"/>
          <w:color w:val="000000"/>
          <w:sz w:val="24"/>
          <w:szCs w:val="26"/>
          <w:bdr w:val="none" w:sz="0" w:space="0" w:color="auto" w:frame="1"/>
          <w:lang w:eastAsia="en-IN"/>
        </w:rPr>
        <w:t>P(</w:t>
      </w:r>
      <w:proofErr w:type="gramEnd"/>
      <w:r w:rsidRPr="006C15EA">
        <w:rPr>
          <w:rFonts w:ascii="Times New Roman" w:eastAsia="Times New Roman" w:hAnsi="Times New Roman" w:cs="Times New Roman"/>
          <w:color w:val="000000"/>
          <w:sz w:val="24"/>
          <w:szCs w:val="26"/>
          <w:bdr w:val="none" w:sz="0" w:space="0" w:color="auto" w:frame="1"/>
          <w:lang w:eastAsia="en-IN"/>
        </w:rPr>
        <w:t>D) was deleted because it is a constant.</w:t>
      </w:r>
    </w:p>
    <w:p w:rsidR="006C15EA" w:rsidRPr="006C15EA" w:rsidRDefault="006C15EA" w:rsidP="008E766C">
      <w:pPr>
        <w:numPr>
          <w:ilvl w:val="0"/>
          <w:numId w:val="39"/>
        </w:numPr>
        <w:shd w:val="clear" w:color="auto" w:fill="FFFFFF"/>
        <w:spacing w:after="0" w:line="375" w:lineRule="atLeast"/>
        <w:textAlignment w:val="baseline"/>
        <w:rPr>
          <w:rFonts w:ascii="Times New Roman" w:eastAsia="Times New Roman" w:hAnsi="Times New Roman" w:cs="Times New Roman"/>
          <w:color w:val="000000"/>
          <w:sz w:val="24"/>
          <w:szCs w:val="26"/>
          <w:lang w:eastAsia="en-IN"/>
        </w:rPr>
      </w:pPr>
      <w:r w:rsidRPr="006C15EA">
        <w:rPr>
          <w:rFonts w:ascii="Times New Roman" w:eastAsia="Times New Roman" w:hAnsi="Times New Roman" w:cs="Times New Roman"/>
          <w:color w:val="000000"/>
          <w:sz w:val="24"/>
          <w:szCs w:val="26"/>
          <w:bdr w:val="none" w:sz="0" w:space="0" w:color="auto" w:frame="1"/>
          <w:lang w:eastAsia="en-IN"/>
        </w:rPr>
        <w:t>We’ll suppose that every hypothesis in H is equally likely a priori in some instances (</w:t>
      </w:r>
      <w:proofErr w:type="gramStart"/>
      <w:r w:rsidRPr="006C15EA">
        <w:rPr>
          <w:rFonts w:ascii="Times New Roman" w:eastAsia="Times New Roman" w:hAnsi="Times New Roman" w:cs="Times New Roman"/>
          <w:color w:val="000000"/>
          <w:sz w:val="24"/>
          <w:szCs w:val="26"/>
          <w:bdr w:val="none" w:sz="0" w:space="0" w:color="auto" w:frame="1"/>
          <w:lang w:eastAsia="en-IN"/>
        </w:rPr>
        <w:t>P(</w:t>
      </w:r>
      <w:proofErr w:type="gramEnd"/>
      <m:oMath>
        <m:sSub>
          <m:sSubPr>
            <m:ctrlPr>
              <w:rPr>
                <w:rFonts w:ascii="Cambria Math" w:eastAsia="Times New Roman" w:hAnsi="Cambria Math" w:cs="Times New Roman"/>
                <w:i/>
                <w:color w:val="000000"/>
                <w:sz w:val="24"/>
                <w:szCs w:val="26"/>
                <w:bdr w:val="none" w:sz="0" w:space="0" w:color="auto" w:frame="1"/>
                <w:lang w:eastAsia="en-IN"/>
              </w:rPr>
            </m:ctrlPr>
          </m:sSubPr>
          <m:e>
            <m:r>
              <w:rPr>
                <w:rFonts w:ascii="Cambria Math" w:eastAsia="Times New Roman" w:hAnsi="Cambria Math" w:cs="Times New Roman"/>
                <w:color w:val="000000"/>
                <w:sz w:val="24"/>
                <w:szCs w:val="26"/>
                <w:bdr w:val="none" w:sz="0" w:space="0" w:color="auto" w:frame="1"/>
                <w:lang w:eastAsia="en-IN"/>
              </w:rPr>
              <m:t>h</m:t>
            </m:r>
          </m:e>
          <m:sub>
            <m:r>
              <w:rPr>
                <w:rFonts w:ascii="Cambria Math" w:eastAsia="Times New Roman" w:hAnsi="Cambria Math" w:cs="Times New Roman"/>
                <w:color w:val="000000"/>
                <w:sz w:val="24"/>
                <w:szCs w:val="26"/>
                <w:bdr w:val="none" w:sz="0" w:space="0" w:color="auto" w:frame="1"/>
                <w:lang w:eastAsia="en-IN"/>
              </w:rPr>
              <m:t>i</m:t>
            </m:r>
          </m:sub>
        </m:sSub>
      </m:oMath>
      <w:r>
        <w:rPr>
          <w:rFonts w:ascii="Times New Roman" w:eastAsia="Times New Roman" w:hAnsi="Times New Roman" w:cs="Times New Roman"/>
          <w:color w:val="000000"/>
          <w:sz w:val="24"/>
          <w:szCs w:val="26"/>
          <w:bdr w:val="none" w:sz="0" w:space="0" w:color="auto" w:frame="1"/>
          <w:lang w:eastAsia="en-IN"/>
        </w:rPr>
        <w:t>)</w:t>
      </w:r>
      <w:r w:rsidRPr="006C15EA">
        <w:rPr>
          <w:rFonts w:ascii="Times New Roman" w:eastAsia="Times New Roman" w:hAnsi="Times New Roman" w:cs="Times New Roman"/>
          <w:color w:val="000000"/>
          <w:sz w:val="24"/>
          <w:szCs w:val="26"/>
          <w:bdr w:val="none" w:sz="0" w:space="0" w:color="auto" w:frame="1"/>
          <w:lang w:eastAsia="en-IN"/>
        </w:rPr>
        <w:t xml:space="preserve"> = P(</w:t>
      </w:r>
      <m:oMath>
        <m:sSub>
          <m:sSubPr>
            <m:ctrlPr>
              <w:rPr>
                <w:rFonts w:ascii="Cambria Math" w:eastAsia="Times New Roman" w:hAnsi="Cambria Math" w:cs="Times New Roman"/>
                <w:i/>
                <w:color w:val="000000"/>
                <w:sz w:val="24"/>
                <w:szCs w:val="26"/>
                <w:bdr w:val="none" w:sz="0" w:space="0" w:color="auto" w:frame="1"/>
                <w:lang w:eastAsia="en-IN"/>
              </w:rPr>
            </m:ctrlPr>
          </m:sSubPr>
          <m:e>
            <m:r>
              <w:rPr>
                <w:rFonts w:ascii="Cambria Math" w:eastAsia="Times New Roman" w:hAnsi="Cambria Math" w:cs="Times New Roman"/>
                <w:color w:val="000000"/>
                <w:sz w:val="24"/>
                <w:szCs w:val="26"/>
                <w:bdr w:val="none" w:sz="0" w:space="0" w:color="auto" w:frame="1"/>
                <w:lang w:eastAsia="en-IN"/>
              </w:rPr>
              <m:t>h</m:t>
            </m:r>
          </m:e>
          <m:sub>
            <m:r>
              <w:rPr>
                <w:rFonts w:ascii="Cambria Math" w:eastAsia="Times New Roman" w:hAnsi="Cambria Math" w:cs="Times New Roman"/>
                <w:color w:val="000000"/>
                <w:sz w:val="24"/>
                <w:szCs w:val="26"/>
                <w:bdr w:val="none" w:sz="0" w:space="0" w:color="auto" w:frame="1"/>
                <w:lang w:eastAsia="en-IN"/>
              </w:rPr>
              <m:t>j</m:t>
            </m:r>
          </m:sub>
        </m:sSub>
      </m:oMath>
      <w:r w:rsidRPr="006C15EA">
        <w:rPr>
          <w:rFonts w:ascii="Times New Roman" w:eastAsia="Times New Roman" w:hAnsi="Times New Roman" w:cs="Times New Roman"/>
          <w:color w:val="000000"/>
          <w:sz w:val="24"/>
          <w:szCs w:val="26"/>
          <w:bdr w:val="none" w:sz="0" w:space="0" w:color="auto" w:frame="1"/>
          <w:lang w:eastAsia="en-IN"/>
        </w:rPr>
        <w:t xml:space="preserve">) for all </w:t>
      </w:r>
      <m:oMath>
        <m:sSub>
          <m:sSubPr>
            <m:ctrlPr>
              <w:rPr>
                <w:rFonts w:ascii="Cambria Math" w:eastAsia="Times New Roman" w:hAnsi="Cambria Math" w:cs="Times New Roman"/>
                <w:i/>
                <w:color w:val="000000"/>
                <w:sz w:val="24"/>
                <w:szCs w:val="26"/>
                <w:bdr w:val="none" w:sz="0" w:space="0" w:color="auto" w:frame="1"/>
                <w:lang w:eastAsia="en-IN"/>
              </w:rPr>
            </m:ctrlPr>
          </m:sSubPr>
          <m:e>
            <m:r>
              <w:rPr>
                <w:rFonts w:ascii="Cambria Math" w:eastAsia="Times New Roman" w:hAnsi="Cambria Math" w:cs="Times New Roman"/>
                <w:color w:val="000000"/>
                <w:sz w:val="24"/>
                <w:szCs w:val="26"/>
                <w:bdr w:val="none" w:sz="0" w:space="0" w:color="auto" w:frame="1"/>
                <w:lang w:eastAsia="en-IN"/>
              </w:rPr>
              <m:t>h</m:t>
            </m:r>
          </m:e>
          <m:sub>
            <m:r>
              <w:rPr>
                <w:rFonts w:ascii="Cambria Math" w:eastAsia="Times New Roman" w:hAnsi="Cambria Math" w:cs="Times New Roman"/>
                <w:color w:val="000000"/>
                <w:sz w:val="24"/>
                <w:szCs w:val="26"/>
                <w:bdr w:val="none" w:sz="0" w:space="0" w:color="auto" w:frame="1"/>
                <w:lang w:eastAsia="en-IN"/>
              </w:rPr>
              <m:t>i</m:t>
            </m:r>
          </m:sub>
        </m:sSub>
      </m:oMath>
      <w:r w:rsidRPr="006C15EA">
        <w:rPr>
          <w:rFonts w:ascii="Times New Roman" w:eastAsia="Times New Roman" w:hAnsi="Times New Roman" w:cs="Times New Roman"/>
          <w:color w:val="000000"/>
          <w:sz w:val="24"/>
          <w:szCs w:val="26"/>
          <w:bdr w:val="none" w:sz="0" w:space="0" w:color="auto" w:frame="1"/>
          <w:lang w:eastAsia="en-IN"/>
        </w:rPr>
        <w:t xml:space="preserve"> and </w:t>
      </w:r>
      <m:oMath>
        <m:sSub>
          <m:sSubPr>
            <m:ctrlPr>
              <w:rPr>
                <w:rFonts w:ascii="Cambria Math" w:eastAsia="Times New Roman" w:hAnsi="Cambria Math" w:cs="Times New Roman"/>
                <w:i/>
                <w:color w:val="000000"/>
                <w:sz w:val="24"/>
                <w:szCs w:val="26"/>
                <w:bdr w:val="none" w:sz="0" w:space="0" w:color="auto" w:frame="1"/>
                <w:lang w:eastAsia="en-IN"/>
              </w:rPr>
            </m:ctrlPr>
          </m:sSubPr>
          <m:e>
            <m:r>
              <w:rPr>
                <w:rFonts w:ascii="Cambria Math" w:eastAsia="Times New Roman" w:hAnsi="Cambria Math" w:cs="Times New Roman"/>
                <w:color w:val="000000"/>
                <w:sz w:val="24"/>
                <w:szCs w:val="26"/>
                <w:bdr w:val="none" w:sz="0" w:space="0" w:color="auto" w:frame="1"/>
                <w:lang w:eastAsia="en-IN"/>
              </w:rPr>
              <m:t>h</m:t>
            </m:r>
          </m:e>
          <m:sub>
            <m:r>
              <w:rPr>
                <w:rFonts w:ascii="Cambria Math" w:eastAsia="Times New Roman" w:hAnsi="Cambria Math" w:cs="Times New Roman"/>
                <w:color w:val="000000"/>
                <w:sz w:val="24"/>
                <w:szCs w:val="26"/>
                <w:bdr w:val="none" w:sz="0" w:space="0" w:color="auto" w:frame="1"/>
                <w:lang w:eastAsia="en-IN"/>
              </w:rPr>
              <m:t>j</m:t>
            </m:r>
          </m:sub>
        </m:sSub>
      </m:oMath>
      <w:r w:rsidRPr="006C15EA">
        <w:rPr>
          <w:rFonts w:ascii="Times New Roman" w:eastAsia="Times New Roman" w:hAnsi="Times New Roman" w:cs="Times New Roman"/>
          <w:color w:val="000000"/>
          <w:sz w:val="24"/>
          <w:szCs w:val="26"/>
          <w:bdr w:val="none" w:sz="0" w:space="0" w:color="auto" w:frame="1"/>
          <w:lang w:eastAsia="en-IN"/>
        </w:rPr>
        <w:t xml:space="preserve"> in H).</w:t>
      </w:r>
      <w:r w:rsidRPr="006C15EA">
        <w:rPr>
          <w:rFonts w:ascii="Times New Roman" w:eastAsia="Times New Roman" w:hAnsi="Times New Roman" w:cs="Times New Roman"/>
          <w:color w:val="000000"/>
          <w:spacing w:val="8"/>
          <w:sz w:val="28"/>
          <w:szCs w:val="29"/>
          <w:lang w:eastAsia="en-IN"/>
        </w:rPr>
        <w:t> </w:t>
      </w:r>
    </w:p>
    <w:p w:rsidR="006C15EA" w:rsidRPr="006C15EA" w:rsidRDefault="006C15EA" w:rsidP="008E766C">
      <w:pPr>
        <w:numPr>
          <w:ilvl w:val="0"/>
          <w:numId w:val="39"/>
        </w:numPr>
        <w:shd w:val="clear" w:color="auto" w:fill="FFFFFF"/>
        <w:spacing w:after="0" w:line="375" w:lineRule="atLeast"/>
        <w:textAlignment w:val="baseline"/>
        <w:rPr>
          <w:rFonts w:ascii="Times New Roman" w:eastAsia="Times New Roman" w:hAnsi="Times New Roman" w:cs="Times New Roman"/>
          <w:color w:val="000000"/>
          <w:sz w:val="24"/>
          <w:szCs w:val="26"/>
          <w:lang w:eastAsia="en-IN"/>
        </w:rPr>
      </w:pPr>
      <w:r w:rsidRPr="006C15EA">
        <w:rPr>
          <w:rFonts w:ascii="Times New Roman" w:eastAsia="Times New Roman" w:hAnsi="Times New Roman" w:cs="Times New Roman"/>
          <w:color w:val="000000"/>
          <w:sz w:val="24"/>
          <w:szCs w:val="26"/>
          <w:bdr w:val="none" w:sz="0" w:space="0" w:color="auto" w:frame="1"/>
          <w:lang w:eastAsia="en-IN"/>
        </w:rPr>
        <w:t xml:space="preserve">In this scenario, we may simplify the equation even more by simply considering the quantity </w:t>
      </w:r>
      <w:proofErr w:type="gramStart"/>
      <w:r w:rsidRPr="006C15EA">
        <w:rPr>
          <w:rFonts w:ascii="Times New Roman" w:eastAsia="Times New Roman" w:hAnsi="Times New Roman" w:cs="Times New Roman"/>
          <w:color w:val="000000"/>
          <w:sz w:val="24"/>
          <w:szCs w:val="26"/>
          <w:bdr w:val="none" w:sz="0" w:space="0" w:color="auto" w:frame="1"/>
          <w:lang w:eastAsia="en-IN"/>
        </w:rPr>
        <w:t>P(</w:t>
      </w:r>
      <w:proofErr w:type="gramEnd"/>
      <w:r w:rsidRPr="006C15EA">
        <w:rPr>
          <w:rFonts w:ascii="Times New Roman" w:eastAsia="Times New Roman" w:hAnsi="Times New Roman" w:cs="Times New Roman"/>
          <w:color w:val="000000"/>
          <w:sz w:val="24"/>
          <w:szCs w:val="26"/>
          <w:bdr w:val="none" w:sz="0" w:space="0" w:color="auto" w:frame="1"/>
          <w:lang w:eastAsia="en-IN"/>
        </w:rPr>
        <w:t>D/h) when determining the most likely hypothesis.</w:t>
      </w:r>
      <w:r w:rsidRPr="006C15EA">
        <w:rPr>
          <w:rFonts w:ascii="Times New Roman" w:eastAsia="Times New Roman" w:hAnsi="Times New Roman" w:cs="Times New Roman"/>
          <w:color w:val="000000"/>
          <w:spacing w:val="8"/>
          <w:sz w:val="28"/>
          <w:szCs w:val="29"/>
          <w:lang w:eastAsia="en-IN"/>
        </w:rPr>
        <w:t> </w:t>
      </w:r>
    </w:p>
    <w:p w:rsidR="006C15EA" w:rsidRPr="006C15EA" w:rsidRDefault="006C15EA" w:rsidP="008E766C">
      <w:pPr>
        <w:pStyle w:val="ListParagraph"/>
        <w:numPr>
          <w:ilvl w:val="0"/>
          <w:numId w:val="39"/>
        </w:numPr>
        <w:shd w:val="clear" w:color="auto" w:fill="FFFFFF"/>
        <w:spacing w:after="0" w:line="375" w:lineRule="atLeast"/>
        <w:textAlignment w:val="baseline"/>
        <w:rPr>
          <w:rFonts w:ascii="Times New Roman" w:eastAsia="Times New Roman" w:hAnsi="Times New Roman" w:cs="Times New Roman"/>
          <w:color w:val="000000"/>
          <w:sz w:val="24"/>
          <w:szCs w:val="26"/>
          <w:lang w:eastAsia="en-IN"/>
        </w:rPr>
      </w:pPr>
      <w:r w:rsidRPr="006C15EA">
        <w:rPr>
          <w:rFonts w:ascii="Times New Roman" w:eastAsia="Times New Roman" w:hAnsi="Times New Roman" w:cs="Times New Roman"/>
          <w:color w:val="000000"/>
          <w:sz w:val="24"/>
          <w:szCs w:val="26"/>
          <w:bdr w:val="none" w:sz="0" w:space="0" w:color="auto" w:frame="1"/>
          <w:lang w:eastAsia="en-IN"/>
        </w:rPr>
        <w:t xml:space="preserve">The likelihood of the data D given h is typically referred to as </w:t>
      </w:r>
      <w:proofErr w:type="gramStart"/>
      <w:r w:rsidRPr="006C15EA">
        <w:rPr>
          <w:rFonts w:ascii="Times New Roman" w:eastAsia="Times New Roman" w:hAnsi="Times New Roman" w:cs="Times New Roman"/>
          <w:color w:val="000000"/>
          <w:sz w:val="24"/>
          <w:szCs w:val="26"/>
          <w:bdr w:val="none" w:sz="0" w:space="0" w:color="auto" w:frame="1"/>
          <w:lang w:eastAsia="en-IN"/>
        </w:rPr>
        <w:t>P(</w:t>
      </w:r>
      <w:proofErr w:type="gramEnd"/>
      <w:r w:rsidRPr="006C15EA">
        <w:rPr>
          <w:rFonts w:ascii="Times New Roman" w:eastAsia="Times New Roman" w:hAnsi="Times New Roman" w:cs="Times New Roman"/>
          <w:color w:val="000000"/>
          <w:sz w:val="24"/>
          <w:szCs w:val="26"/>
          <w:bdr w:val="none" w:sz="0" w:space="0" w:color="auto" w:frame="1"/>
          <w:lang w:eastAsia="en-IN"/>
        </w:rPr>
        <w:t>D/h), and any hypothesis that maximizes P(D/h) is referred to as a maximum likelihood (ML) hypothesis.</w:t>
      </w:r>
    </w:p>
    <w:p w:rsidR="006C15EA" w:rsidRPr="006C15EA" w:rsidRDefault="006C15EA" w:rsidP="006C15EA">
      <w:pPr>
        <w:tabs>
          <w:tab w:val="left" w:pos="1560"/>
        </w:tabs>
        <w:ind w:left="720"/>
        <w:jc w:val="both"/>
        <w:rPr>
          <w:rFonts w:ascii="Times New Roman" w:eastAsiaTheme="minorEastAsia" w:hAnsi="Times New Roman" w:cs="Times New Roman"/>
          <w:color w:val="000000"/>
          <w:spacing w:val="8"/>
          <w:sz w:val="24"/>
          <w:szCs w:val="24"/>
          <w:bdr w:val="none" w:sz="0" w:space="0" w:color="auto" w:frame="1"/>
          <w:lang w:eastAsia="en-IN"/>
        </w:rPr>
      </w:pPr>
    </w:p>
    <w:p w:rsidR="006C15EA" w:rsidRDefault="00D4712E" w:rsidP="006C15EA">
      <w:pPr>
        <w:tabs>
          <w:tab w:val="left" w:pos="1560"/>
        </w:tabs>
        <w:ind w:left="720"/>
        <w:jc w:val="both"/>
        <w:rPr>
          <w:rFonts w:ascii="Times New Roman" w:eastAsiaTheme="minorEastAsia" w:hAnsi="Times New Roman" w:cs="Times New Roman"/>
          <w:color w:val="000000"/>
          <w:spacing w:val="8"/>
          <w:sz w:val="24"/>
          <w:szCs w:val="24"/>
          <w:bdr w:val="none" w:sz="0" w:space="0" w:color="auto" w:frame="1"/>
          <w:lang w:eastAsia="en-IN"/>
        </w:rPr>
      </w:pPr>
      <m:oMathPara>
        <m:oMath>
          <m:sSub>
            <m:sSubPr>
              <m:ctrlPr>
                <w:rPr>
                  <w:rFonts w:ascii="Cambria Math" w:eastAsiaTheme="minorEastAsia" w:hAnsi="Cambria Math" w:cs="Times New Roman"/>
                  <w:i/>
                  <w:color w:val="000000"/>
                  <w:spacing w:val="8"/>
                  <w:sz w:val="24"/>
                  <w:szCs w:val="24"/>
                  <w:bdr w:val="none" w:sz="0" w:space="0" w:color="auto" w:frame="1"/>
                  <w:lang w:eastAsia="en-IN"/>
                </w:rPr>
              </m:ctrlPr>
            </m:sSubPr>
            <m:e>
              <m:r>
                <w:rPr>
                  <w:rFonts w:ascii="Cambria Math" w:eastAsiaTheme="minorEastAsia" w:hAnsi="Cambria Math" w:cs="Times New Roman"/>
                  <w:color w:val="000000"/>
                  <w:spacing w:val="8"/>
                  <w:sz w:val="24"/>
                  <w:szCs w:val="24"/>
                  <w:bdr w:val="none" w:sz="0" w:space="0" w:color="auto" w:frame="1"/>
                  <w:lang w:eastAsia="en-IN"/>
                </w:rPr>
                <m:t>h</m:t>
              </m:r>
            </m:e>
            <m:sub>
              <m:r>
                <w:rPr>
                  <w:rFonts w:ascii="Cambria Math" w:eastAsiaTheme="minorEastAsia" w:hAnsi="Cambria Math" w:cs="Times New Roman"/>
                  <w:color w:val="000000"/>
                  <w:spacing w:val="8"/>
                  <w:sz w:val="24"/>
                  <w:szCs w:val="24"/>
                  <w:bdr w:val="none" w:sz="0" w:space="0" w:color="auto" w:frame="1"/>
                  <w:lang w:eastAsia="en-IN"/>
                </w:rPr>
                <m:t>ML</m:t>
              </m:r>
            </m:sub>
          </m:sSub>
          <m:r>
            <w:rPr>
              <w:rFonts w:ascii="Cambria Math" w:eastAsiaTheme="minorEastAsia" w:hAnsi="Cambria Math" w:cs="Times New Roman"/>
              <w:color w:val="000000"/>
              <w:spacing w:val="8"/>
              <w:sz w:val="24"/>
              <w:szCs w:val="24"/>
              <w:bdr w:val="none" w:sz="0" w:space="0" w:color="auto" w:frame="1"/>
              <w:lang w:eastAsia="en-IN"/>
            </w:rPr>
            <m:t>≡</m:t>
          </m:r>
          <m:m>
            <m:mPr>
              <m:mcs>
                <m:mc>
                  <m:mcPr>
                    <m:count m:val="1"/>
                    <m:mcJc m:val="center"/>
                  </m:mcPr>
                </m:mc>
              </m:mcs>
              <m:ctrlPr>
                <w:rPr>
                  <w:rFonts w:ascii="Cambria Math" w:eastAsiaTheme="minorEastAsia" w:hAnsi="Cambria Math" w:cs="Times New Roman"/>
                  <w:i/>
                  <w:color w:val="000000"/>
                  <w:spacing w:val="8"/>
                  <w:sz w:val="24"/>
                  <w:szCs w:val="24"/>
                  <w:bdr w:val="none" w:sz="0" w:space="0" w:color="auto" w:frame="1"/>
                  <w:lang w:eastAsia="en-IN"/>
                </w:rPr>
              </m:ctrlPr>
            </m:mPr>
            <m:mr>
              <m:e>
                <m:r>
                  <w:rPr>
                    <w:rFonts w:ascii="Cambria Math" w:eastAsiaTheme="minorEastAsia" w:hAnsi="Cambria Math" w:cs="Times New Roman"/>
                    <w:color w:val="000000"/>
                    <w:spacing w:val="8"/>
                    <w:sz w:val="24"/>
                    <w:szCs w:val="24"/>
                    <w:bdr w:val="none" w:sz="0" w:space="0" w:color="auto" w:frame="1"/>
                    <w:lang w:eastAsia="en-IN"/>
                  </w:rPr>
                  <m:t>argmax</m:t>
                </m:r>
              </m:e>
            </m:mr>
            <m:mr>
              <m:e>
                <m:r>
                  <w:rPr>
                    <w:rFonts w:ascii="Cambria Math" w:eastAsiaTheme="minorEastAsia" w:hAnsi="Cambria Math" w:cs="Times New Roman"/>
                    <w:color w:val="000000"/>
                    <w:spacing w:val="8"/>
                    <w:sz w:val="24"/>
                    <w:szCs w:val="24"/>
                    <w:bdr w:val="none" w:sz="0" w:space="0" w:color="auto" w:frame="1"/>
                    <w:lang w:eastAsia="en-IN"/>
                  </w:rPr>
                  <m:t>h∈H</m:t>
                </m:r>
              </m:e>
            </m:mr>
          </m:m>
          <m:r>
            <w:rPr>
              <w:rFonts w:ascii="Cambria Math" w:eastAsiaTheme="minorEastAsia" w:hAnsi="Cambria Math" w:cs="Times New Roman"/>
              <w:color w:val="000000"/>
              <w:spacing w:val="8"/>
              <w:sz w:val="24"/>
              <w:szCs w:val="24"/>
              <w:bdr w:val="none" w:sz="0" w:space="0" w:color="auto" w:frame="1"/>
              <w:lang w:eastAsia="en-IN"/>
            </w:rPr>
            <m:t>P</m:t>
          </m:r>
          <m:d>
            <m:dPr>
              <m:ctrlPr>
                <w:rPr>
                  <w:rFonts w:ascii="Cambria Math" w:eastAsiaTheme="minorEastAsia" w:hAnsi="Cambria Math" w:cs="Times New Roman"/>
                  <w:i/>
                  <w:color w:val="000000"/>
                  <w:spacing w:val="8"/>
                  <w:sz w:val="24"/>
                  <w:szCs w:val="24"/>
                  <w:bdr w:val="none" w:sz="0" w:space="0" w:color="auto" w:frame="1"/>
                  <w:lang w:eastAsia="en-IN"/>
                </w:rPr>
              </m:ctrlPr>
            </m:dPr>
            <m:e>
              <m:r>
                <w:rPr>
                  <w:rFonts w:ascii="Cambria Math" w:eastAsiaTheme="minorEastAsia" w:hAnsi="Cambria Math" w:cs="Times New Roman"/>
                  <w:color w:val="000000"/>
                  <w:spacing w:val="8"/>
                  <w:sz w:val="24"/>
                  <w:szCs w:val="24"/>
                  <w:bdr w:val="none" w:sz="0" w:space="0" w:color="auto" w:frame="1"/>
                  <w:lang w:eastAsia="en-IN"/>
                </w:rPr>
                <m:t>D|h</m:t>
              </m:r>
            </m:e>
          </m:d>
          <m:r>
            <w:rPr>
              <w:rFonts w:ascii="Cambria Math" w:eastAsiaTheme="minorEastAsia" w:hAnsi="Cambria Math" w:cs="Times New Roman"/>
              <w:color w:val="000000"/>
              <w:spacing w:val="8"/>
              <w:sz w:val="24"/>
              <w:szCs w:val="24"/>
              <w:bdr w:val="none" w:sz="0" w:space="0" w:color="auto" w:frame="1"/>
              <w:lang w:eastAsia="en-IN"/>
            </w:rPr>
            <m:t xml:space="preserve">  </m:t>
          </m:r>
        </m:oMath>
      </m:oMathPara>
    </w:p>
    <w:p w:rsidR="005B4B83" w:rsidRPr="005B4B83" w:rsidRDefault="005B4B83" w:rsidP="005B4B83">
      <w:pPr>
        <w:tabs>
          <w:tab w:val="left" w:pos="1560"/>
        </w:tabs>
        <w:ind w:left="720"/>
        <w:jc w:val="both"/>
        <w:rPr>
          <w:rFonts w:ascii="Times New Roman" w:eastAsiaTheme="minorEastAsia" w:hAnsi="Times New Roman" w:cs="Times New Roman"/>
          <w:color w:val="000000"/>
          <w:sz w:val="24"/>
          <w:szCs w:val="24"/>
          <w:bdr w:val="none" w:sz="0" w:space="0" w:color="auto" w:frame="1"/>
          <w:lang w:eastAsia="en-IN"/>
        </w:rPr>
      </w:pPr>
      <w:r w:rsidRPr="005B4B83">
        <w:rPr>
          <w:rFonts w:ascii="Times New Roman" w:eastAsiaTheme="minorEastAsia" w:hAnsi="Times New Roman" w:cs="Times New Roman"/>
          <w:color w:val="000000"/>
          <w:sz w:val="24"/>
          <w:szCs w:val="24"/>
          <w:bdr w:val="none" w:sz="0" w:space="0" w:color="auto" w:frame="1"/>
          <w:lang w:eastAsia="en-IN"/>
        </w:rPr>
        <w:t>We’ve already seen one use of Bayes Theorem in the analysis of Knowledge Cascades, we discovered that based on the conditional probabilities computed using Bayes’ Theorem, reasonable decisions may be made where one’s own personal information is omitted.</w:t>
      </w:r>
    </w:p>
    <w:p w:rsidR="005B4B83" w:rsidRDefault="005B4B83" w:rsidP="00DF7910">
      <w:pPr>
        <w:tabs>
          <w:tab w:val="left" w:pos="1560"/>
        </w:tabs>
        <w:jc w:val="both"/>
        <w:rPr>
          <w:rFonts w:ascii="Times New Roman" w:eastAsiaTheme="minorEastAsia" w:hAnsi="Times New Roman" w:cs="Times New Roman"/>
          <w:b/>
          <w:bCs/>
          <w:color w:val="000000"/>
          <w:spacing w:val="8"/>
          <w:sz w:val="24"/>
          <w:szCs w:val="24"/>
          <w:bdr w:val="none" w:sz="0" w:space="0" w:color="auto" w:frame="1"/>
          <w:lang w:eastAsia="en-IN"/>
        </w:rPr>
      </w:pPr>
    </w:p>
    <w:p w:rsidR="00DF7910" w:rsidRPr="005B4B83" w:rsidRDefault="00DF7910" w:rsidP="00DF7910">
      <w:pPr>
        <w:tabs>
          <w:tab w:val="left" w:pos="1560"/>
        </w:tabs>
        <w:jc w:val="both"/>
        <w:rPr>
          <w:rFonts w:ascii="Times New Roman" w:eastAsiaTheme="minorEastAsia" w:hAnsi="Times New Roman" w:cs="Times New Roman"/>
          <w:color w:val="000000"/>
          <w:sz w:val="24"/>
          <w:szCs w:val="24"/>
          <w:bdr w:val="none" w:sz="0" w:space="0" w:color="auto" w:frame="1"/>
          <w:lang w:eastAsia="en-IN"/>
        </w:rPr>
      </w:pPr>
      <w:r w:rsidRPr="005B4B83">
        <w:rPr>
          <w:rFonts w:ascii="Times New Roman" w:eastAsiaTheme="minorEastAsia" w:hAnsi="Times New Roman" w:cs="Times New Roman"/>
          <w:b/>
          <w:bCs/>
          <w:color w:val="000000"/>
          <w:sz w:val="24"/>
          <w:szCs w:val="24"/>
          <w:bdr w:val="none" w:sz="0" w:space="0" w:color="auto" w:frame="1"/>
          <w:lang w:eastAsia="en-IN"/>
        </w:rPr>
        <w:lastRenderedPageBreak/>
        <w:t>Application of the Bayes Theorem:</w:t>
      </w:r>
    </w:p>
    <w:p w:rsidR="00DF7910" w:rsidRPr="005B4B83" w:rsidRDefault="00DF7910" w:rsidP="008E766C">
      <w:pPr>
        <w:pStyle w:val="ListParagraph"/>
        <w:numPr>
          <w:ilvl w:val="0"/>
          <w:numId w:val="40"/>
        </w:numPr>
        <w:tabs>
          <w:tab w:val="left" w:pos="1560"/>
        </w:tabs>
        <w:ind w:left="851"/>
        <w:jc w:val="both"/>
        <w:rPr>
          <w:rFonts w:ascii="Times New Roman" w:eastAsiaTheme="minorEastAsia" w:hAnsi="Times New Roman" w:cs="Times New Roman"/>
          <w:color w:val="000000"/>
          <w:sz w:val="24"/>
          <w:szCs w:val="24"/>
          <w:bdr w:val="none" w:sz="0" w:space="0" w:color="auto" w:frame="1"/>
          <w:lang w:eastAsia="en-IN"/>
        </w:rPr>
      </w:pPr>
      <w:r w:rsidRPr="005B4B83">
        <w:rPr>
          <w:rFonts w:ascii="Times New Roman" w:eastAsiaTheme="minorEastAsia" w:hAnsi="Times New Roman" w:cs="Times New Roman"/>
          <w:color w:val="000000"/>
          <w:sz w:val="24"/>
          <w:szCs w:val="24"/>
          <w:bdr w:val="none" w:sz="0" w:space="0" w:color="auto" w:frame="1"/>
          <w:lang w:eastAsia="en-IN"/>
        </w:rPr>
        <w:t>The theorem has a wide range of applications that aren’t confined to finance. </w:t>
      </w:r>
    </w:p>
    <w:p w:rsidR="00DF7910" w:rsidRPr="005B4B83" w:rsidRDefault="00DF7910" w:rsidP="008E766C">
      <w:pPr>
        <w:pStyle w:val="ListParagraph"/>
        <w:numPr>
          <w:ilvl w:val="0"/>
          <w:numId w:val="40"/>
        </w:numPr>
        <w:tabs>
          <w:tab w:val="left" w:pos="1560"/>
        </w:tabs>
        <w:ind w:left="851"/>
        <w:jc w:val="both"/>
        <w:rPr>
          <w:rFonts w:ascii="Times New Roman" w:eastAsiaTheme="minorEastAsia" w:hAnsi="Times New Roman" w:cs="Times New Roman"/>
          <w:color w:val="000000"/>
          <w:sz w:val="24"/>
          <w:szCs w:val="24"/>
          <w:bdr w:val="none" w:sz="0" w:space="0" w:color="auto" w:frame="1"/>
          <w:lang w:eastAsia="en-IN"/>
        </w:rPr>
      </w:pPr>
      <w:r w:rsidRPr="005B4B83">
        <w:rPr>
          <w:rFonts w:ascii="Times New Roman" w:eastAsiaTheme="minorEastAsia" w:hAnsi="Times New Roman" w:cs="Times New Roman"/>
          <w:color w:val="000000"/>
          <w:sz w:val="24"/>
          <w:szCs w:val="24"/>
          <w:bdr w:val="none" w:sz="0" w:space="0" w:color="auto" w:frame="1"/>
          <w:lang w:eastAsia="en-IN"/>
        </w:rPr>
        <w:t>Bayes’ theorem, for example, can be used to estimate the accuracy of medical test findings by taking into account how probable any specific person is to have a condition as well as the test’s overall accuracy.</w:t>
      </w:r>
    </w:p>
    <w:p w:rsidR="005B4B83" w:rsidRPr="005B4B83" w:rsidRDefault="005B4B83" w:rsidP="005B4B83">
      <w:pPr>
        <w:pStyle w:val="ListParagraph"/>
        <w:tabs>
          <w:tab w:val="left" w:pos="1560"/>
        </w:tabs>
        <w:ind w:left="0"/>
        <w:jc w:val="both"/>
        <w:rPr>
          <w:rFonts w:ascii="Times New Roman" w:eastAsiaTheme="minorEastAsia" w:hAnsi="Times New Roman" w:cs="Times New Roman"/>
          <w:b/>
          <w:color w:val="000000"/>
          <w:sz w:val="24"/>
          <w:szCs w:val="24"/>
          <w:bdr w:val="none" w:sz="0" w:space="0" w:color="auto" w:frame="1"/>
          <w:lang w:eastAsia="en-IN"/>
        </w:rPr>
      </w:pPr>
      <w:r w:rsidRPr="005B4B83">
        <w:rPr>
          <w:rFonts w:ascii="Times New Roman" w:eastAsiaTheme="minorEastAsia" w:hAnsi="Times New Roman" w:cs="Times New Roman"/>
          <w:b/>
          <w:color w:val="000000"/>
          <w:sz w:val="24"/>
          <w:szCs w:val="24"/>
          <w:bdr w:val="none" w:sz="0" w:space="0" w:color="auto" w:frame="1"/>
          <w:lang w:eastAsia="en-IN"/>
        </w:rPr>
        <w:t>Example:</w:t>
      </w:r>
    </w:p>
    <w:p w:rsidR="005B4B83" w:rsidRPr="005B4B83" w:rsidRDefault="005B4B83" w:rsidP="005B4B83">
      <w:pPr>
        <w:pStyle w:val="ListParagraph"/>
        <w:tabs>
          <w:tab w:val="left" w:pos="1560"/>
        </w:tabs>
        <w:ind w:left="0"/>
        <w:rPr>
          <w:rFonts w:ascii="Times New Roman" w:eastAsiaTheme="minorEastAsia" w:hAnsi="Times New Roman" w:cs="Times New Roman"/>
          <w:color w:val="000000"/>
          <w:sz w:val="24"/>
          <w:szCs w:val="24"/>
          <w:bdr w:val="none" w:sz="0" w:space="0" w:color="auto" w:frame="1"/>
          <w:lang w:eastAsia="en-IN"/>
        </w:rPr>
      </w:pPr>
      <w:r w:rsidRPr="005B4B83">
        <w:rPr>
          <w:rFonts w:ascii="Times New Roman" w:eastAsiaTheme="minorEastAsia" w:hAnsi="Times New Roman" w:cs="Times New Roman"/>
          <w:color w:val="000000"/>
          <w:sz w:val="24"/>
          <w:szCs w:val="24"/>
          <w:bdr w:val="none" w:sz="0" w:space="0" w:color="auto" w:frame="1"/>
          <w:lang w:eastAsia="en-IN"/>
        </w:rPr>
        <w:t xml:space="preserve">Consider a medical diagnosis problem, </w:t>
      </w:r>
      <w:proofErr w:type="gramStart"/>
      <w:r w:rsidRPr="005B4B83">
        <w:rPr>
          <w:rFonts w:ascii="Times New Roman" w:eastAsiaTheme="minorEastAsia" w:hAnsi="Times New Roman" w:cs="Times New Roman"/>
          <w:color w:val="000000"/>
          <w:sz w:val="24"/>
          <w:szCs w:val="24"/>
          <w:bdr w:val="none" w:sz="0" w:space="0" w:color="auto" w:frame="1"/>
          <w:lang w:eastAsia="en-IN"/>
        </w:rPr>
        <w:t>There</w:t>
      </w:r>
      <w:proofErr w:type="gramEnd"/>
      <w:r w:rsidRPr="005B4B83">
        <w:rPr>
          <w:rFonts w:ascii="Times New Roman" w:eastAsiaTheme="minorEastAsia" w:hAnsi="Times New Roman" w:cs="Times New Roman"/>
          <w:color w:val="000000"/>
          <w:sz w:val="24"/>
          <w:szCs w:val="24"/>
          <w:bdr w:val="none" w:sz="0" w:space="0" w:color="auto" w:frame="1"/>
          <w:lang w:eastAsia="en-IN"/>
        </w:rPr>
        <w:t xml:space="preserve"> are two different hypotheses: </w:t>
      </w:r>
    </w:p>
    <w:p w:rsidR="005B4B83" w:rsidRPr="005B4B83" w:rsidRDefault="005B4B83" w:rsidP="005B4B83">
      <w:pPr>
        <w:pStyle w:val="ListParagraph"/>
        <w:tabs>
          <w:tab w:val="left" w:pos="1560"/>
        </w:tabs>
        <w:ind w:left="0"/>
        <w:rPr>
          <w:rFonts w:ascii="Times New Roman" w:eastAsiaTheme="minorEastAsia" w:hAnsi="Times New Roman" w:cs="Times New Roman"/>
          <w:color w:val="000000"/>
          <w:sz w:val="24"/>
          <w:szCs w:val="24"/>
          <w:bdr w:val="none" w:sz="0" w:space="0" w:color="auto" w:frame="1"/>
          <w:lang w:eastAsia="en-IN"/>
        </w:rPr>
      </w:pPr>
      <w:r w:rsidRPr="005B4B83">
        <w:rPr>
          <w:rFonts w:ascii="Times New Roman" w:eastAsiaTheme="minorEastAsia" w:hAnsi="Times New Roman" w:cs="Times New Roman"/>
          <w:color w:val="000000"/>
          <w:sz w:val="24"/>
          <w:szCs w:val="24"/>
          <w:bdr w:val="none" w:sz="0" w:space="0" w:color="auto" w:frame="1"/>
          <w:lang w:eastAsia="en-IN"/>
        </w:rPr>
        <w:t xml:space="preserve">(1) </w:t>
      </w:r>
      <w:proofErr w:type="gramStart"/>
      <w:r w:rsidRPr="005B4B83">
        <w:rPr>
          <w:rFonts w:ascii="Times New Roman" w:eastAsiaTheme="minorEastAsia" w:hAnsi="Times New Roman" w:cs="Times New Roman"/>
          <w:color w:val="000000"/>
          <w:sz w:val="24"/>
          <w:szCs w:val="24"/>
          <w:bdr w:val="none" w:sz="0" w:space="0" w:color="auto" w:frame="1"/>
          <w:lang w:eastAsia="en-IN"/>
        </w:rPr>
        <w:t>the</w:t>
      </w:r>
      <w:proofErr w:type="gramEnd"/>
      <w:r w:rsidRPr="005B4B83">
        <w:rPr>
          <w:rFonts w:ascii="Times New Roman" w:eastAsiaTheme="minorEastAsia" w:hAnsi="Times New Roman" w:cs="Times New Roman"/>
          <w:color w:val="000000"/>
          <w:sz w:val="24"/>
          <w:szCs w:val="24"/>
          <w:bdr w:val="none" w:sz="0" w:space="0" w:color="auto" w:frame="1"/>
          <w:lang w:eastAsia="en-IN"/>
        </w:rPr>
        <w:t xml:space="preserve"> patient has a certain type of cancer</w:t>
      </w:r>
    </w:p>
    <w:p w:rsidR="005B4B83" w:rsidRPr="005B4B83" w:rsidRDefault="005B4B83" w:rsidP="005B4B83">
      <w:pPr>
        <w:pStyle w:val="ListParagraph"/>
        <w:tabs>
          <w:tab w:val="left" w:pos="1560"/>
        </w:tabs>
        <w:ind w:left="0"/>
        <w:rPr>
          <w:rFonts w:ascii="Times New Roman" w:eastAsiaTheme="minorEastAsia" w:hAnsi="Times New Roman" w:cs="Times New Roman"/>
          <w:color w:val="000000"/>
          <w:sz w:val="24"/>
          <w:szCs w:val="24"/>
          <w:bdr w:val="none" w:sz="0" w:space="0" w:color="auto" w:frame="1"/>
          <w:lang w:eastAsia="en-IN"/>
        </w:rPr>
      </w:pPr>
      <w:r w:rsidRPr="005B4B83">
        <w:rPr>
          <w:rFonts w:ascii="Times New Roman" w:eastAsiaTheme="minorEastAsia" w:hAnsi="Times New Roman" w:cs="Times New Roman"/>
          <w:color w:val="000000"/>
          <w:sz w:val="24"/>
          <w:szCs w:val="24"/>
          <w:bdr w:val="none" w:sz="0" w:space="0" w:color="auto" w:frame="1"/>
          <w:lang w:eastAsia="en-IN"/>
        </w:rPr>
        <w:t xml:space="preserve">(2) </w:t>
      </w:r>
      <w:proofErr w:type="gramStart"/>
      <w:r w:rsidRPr="005B4B83">
        <w:rPr>
          <w:rFonts w:ascii="Times New Roman" w:eastAsiaTheme="minorEastAsia" w:hAnsi="Times New Roman" w:cs="Times New Roman"/>
          <w:color w:val="000000"/>
          <w:sz w:val="24"/>
          <w:szCs w:val="24"/>
          <w:bdr w:val="none" w:sz="0" w:space="0" w:color="auto" w:frame="1"/>
          <w:lang w:eastAsia="en-IN"/>
        </w:rPr>
        <w:t>the</w:t>
      </w:r>
      <w:proofErr w:type="gramEnd"/>
      <w:r w:rsidRPr="005B4B83">
        <w:rPr>
          <w:rFonts w:ascii="Times New Roman" w:eastAsiaTheme="minorEastAsia" w:hAnsi="Times New Roman" w:cs="Times New Roman"/>
          <w:color w:val="000000"/>
          <w:sz w:val="24"/>
          <w:szCs w:val="24"/>
          <w:bdr w:val="none" w:sz="0" w:space="0" w:color="auto" w:frame="1"/>
          <w:lang w:eastAsia="en-IN"/>
        </w:rPr>
        <w:t xml:space="preserve"> patient does not have cancer. </w:t>
      </w:r>
    </w:p>
    <w:p w:rsidR="005B4B83" w:rsidRPr="005B4B83" w:rsidRDefault="005B4B83" w:rsidP="005B4B83">
      <w:pPr>
        <w:pStyle w:val="ListParagraph"/>
        <w:tabs>
          <w:tab w:val="left" w:pos="1560"/>
        </w:tabs>
        <w:ind w:left="0"/>
        <w:rPr>
          <w:rFonts w:ascii="Times New Roman" w:eastAsiaTheme="minorEastAsia" w:hAnsi="Times New Roman" w:cs="Times New Roman"/>
          <w:color w:val="000000"/>
          <w:sz w:val="24"/>
          <w:szCs w:val="24"/>
          <w:bdr w:val="none" w:sz="0" w:space="0" w:color="auto" w:frame="1"/>
          <w:lang w:eastAsia="en-IN"/>
        </w:rPr>
      </w:pPr>
      <w:r w:rsidRPr="005B4B83">
        <w:rPr>
          <w:rFonts w:ascii="Times New Roman" w:eastAsiaTheme="minorEastAsia" w:hAnsi="Times New Roman" w:cs="Times New Roman"/>
          <w:color w:val="000000"/>
          <w:sz w:val="24"/>
          <w:szCs w:val="24"/>
          <w:bdr w:val="none" w:sz="0" w:space="0" w:color="auto" w:frame="1"/>
          <w:lang w:eastAsia="en-IN"/>
        </w:rPr>
        <w:t> </w:t>
      </w:r>
    </w:p>
    <w:p w:rsidR="005B4B83" w:rsidRPr="005B4B83" w:rsidRDefault="005B4B83" w:rsidP="005B4B83">
      <w:pPr>
        <w:pStyle w:val="ListParagraph"/>
        <w:tabs>
          <w:tab w:val="left" w:pos="1560"/>
        </w:tabs>
        <w:ind w:left="0"/>
        <w:rPr>
          <w:rFonts w:ascii="Times New Roman" w:eastAsiaTheme="minorEastAsia" w:hAnsi="Times New Roman" w:cs="Times New Roman"/>
          <w:color w:val="000000"/>
          <w:sz w:val="24"/>
          <w:szCs w:val="24"/>
          <w:bdr w:val="none" w:sz="0" w:space="0" w:color="auto" w:frame="1"/>
          <w:lang w:eastAsia="en-IN"/>
        </w:rPr>
      </w:pPr>
      <w:r w:rsidRPr="005B4B83">
        <w:rPr>
          <w:rFonts w:ascii="Times New Roman" w:eastAsiaTheme="minorEastAsia" w:hAnsi="Times New Roman" w:cs="Times New Roman"/>
          <w:color w:val="000000"/>
          <w:sz w:val="24"/>
          <w:szCs w:val="24"/>
          <w:bdr w:val="none" w:sz="0" w:space="0" w:color="auto" w:frame="1"/>
          <w:lang w:eastAsia="en-IN"/>
        </w:rPr>
        <w:t>The information is based on a laboratory test with two possible outcomes: + (positive) and – (negative) (negative).</w:t>
      </w:r>
    </w:p>
    <w:p w:rsidR="005B4B83" w:rsidRPr="005B4B83" w:rsidRDefault="005B4B83" w:rsidP="005B4B83">
      <w:pPr>
        <w:pStyle w:val="ListParagraph"/>
        <w:ind w:left="0"/>
        <w:rPr>
          <w:rFonts w:ascii="Times New Roman" w:eastAsiaTheme="minorEastAsia" w:hAnsi="Times New Roman" w:cs="Times New Roman"/>
          <w:color w:val="000000"/>
          <w:sz w:val="24"/>
          <w:szCs w:val="24"/>
          <w:bdr w:val="none" w:sz="0" w:space="0" w:color="auto" w:frame="1"/>
          <w:lang w:eastAsia="en-IN"/>
        </w:rPr>
      </w:pPr>
      <w:r w:rsidRPr="005B4B83">
        <w:rPr>
          <w:rFonts w:ascii="Times New Roman" w:eastAsiaTheme="minorEastAsia" w:hAnsi="Times New Roman" w:cs="Times New Roman"/>
          <w:color w:val="000000"/>
          <w:sz w:val="24"/>
          <w:szCs w:val="24"/>
          <w:bdr w:val="none" w:sz="0" w:space="0" w:color="auto" w:frame="1"/>
          <w:lang w:eastAsia="en-IN"/>
        </w:rPr>
        <w:t>We already knew that only.008 percent of the population is infected with this disease. Furthermore, the laboratory test is merely an imperfect indicator of disease.</w:t>
      </w:r>
    </w:p>
    <w:p w:rsidR="005B4B83" w:rsidRPr="005B4B83" w:rsidRDefault="005B4B83" w:rsidP="005B4B83">
      <w:pPr>
        <w:pStyle w:val="ListParagraph"/>
        <w:tabs>
          <w:tab w:val="left" w:pos="1560"/>
        </w:tabs>
        <w:ind w:left="0"/>
        <w:jc w:val="both"/>
        <w:rPr>
          <w:rFonts w:ascii="Times New Roman" w:eastAsiaTheme="minorEastAsia" w:hAnsi="Times New Roman" w:cs="Times New Roman"/>
          <w:b/>
          <w:color w:val="000000"/>
          <w:spacing w:val="8"/>
          <w:sz w:val="24"/>
          <w:szCs w:val="24"/>
          <w:bdr w:val="none" w:sz="0" w:space="0" w:color="auto" w:frame="1"/>
          <w:lang w:eastAsia="en-IN"/>
        </w:rPr>
      </w:pPr>
    </w:p>
    <w:p w:rsidR="005B4B83" w:rsidRDefault="008B3246" w:rsidP="005B4B83">
      <w:pPr>
        <w:pStyle w:val="ListParagraph"/>
        <w:tabs>
          <w:tab w:val="left" w:pos="1560"/>
        </w:tabs>
        <w:ind w:left="0"/>
        <w:jc w:val="both"/>
        <w:rPr>
          <w:rFonts w:ascii="Times New Roman" w:eastAsiaTheme="minorEastAsia" w:hAnsi="Times New Roman" w:cs="Times New Roman"/>
          <w:color w:val="000000"/>
          <w:sz w:val="24"/>
          <w:szCs w:val="24"/>
          <w:bdr w:val="none" w:sz="0" w:space="0" w:color="auto" w:frame="1"/>
          <w:lang w:eastAsia="en-IN"/>
        </w:rPr>
      </w:pPr>
      <w:r w:rsidRPr="008B3246">
        <w:rPr>
          <w:rFonts w:ascii="Times New Roman" w:eastAsiaTheme="minorEastAsia" w:hAnsi="Times New Roman" w:cs="Times New Roman"/>
          <w:color w:val="000000"/>
          <w:sz w:val="24"/>
          <w:szCs w:val="24"/>
          <w:bdr w:val="none" w:sz="0" w:space="0" w:color="auto" w:frame="1"/>
          <w:lang w:eastAsia="en-IN"/>
        </w:rPr>
        <w:t xml:space="preserve">Only 98 percent of the time does the test give an accurate positive result when the disease is present, and only 97 percent of the time does it give a valid negative result when the disease is not </w:t>
      </w:r>
      <w:proofErr w:type="gramStart"/>
      <w:r w:rsidRPr="008B3246">
        <w:rPr>
          <w:rFonts w:ascii="Times New Roman" w:eastAsiaTheme="minorEastAsia" w:hAnsi="Times New Roman" w:cs="Times New Roman"/>
          <w:color w:val="000000"/>
          <w:sz w:val="24"/>
          <w:szCs w:val="24"/>
          <w:bdr w:val="none" w:sz="0" w:space="0" w:color="auto" w:frame="1"/>
          <w:lang w:eastAsia="en-IN"/>
        </w:rPr>
        <w:t>there.</w:t>
      </w:r>
      <w:proofErr w:type="gramEnd"/>
      <w:r w:rsidRPr="008B3246">
        <w:rPr>
          <w:rFonts w:ascii="Times New Roman" w:eastAsiaTheme="minorEastAsia" w:hAnsi="Times New Roman" w:cs="Times New Roman"/>
          <w:color w:val="000000"/>
          <w:sz w:val="24"/>
          <w:szCs w:val="24"/>
          <w:bdr w:val="none" w:sz="0" w:space="0" w:color="auto" w:frame="1"/>
          <w:lang w:eastAsia="en-IN"/>
        </w:rPr>
        <w:t xml:space="preserve"> In other circumstances, the test yields the opposite outcome.</w:t>
      </w:r>
    </w:p>
    <w:p w:rsidR="008B3246" w:rsidRDefault="008B3246" w:rsidP="005B4B83">
      <w:pPr>
        <w:pStyle w:val="ListParagraph"/>
        <w:tabs>
          <w:tab w:val="left" w:pos="1560"/>
        </w:tabs>
        <w:ind w:left="0"/>
        <w:jc w:val="both"/>
        <w:rPr>
          <w:rFonts w:ascii="Times New Roman" w:eastAsiaTheme="minorEastAsia" w:hAnsi="Times New Roman" w:cs="Times New Roman"/>
          <w:color w:val="000000"/>
          <w:sz w:val="24"/>
          <w:szCs w:val="24"/>
          <w:bdr w:val="none" w:sz="0" w:space="0" w:color="auto" w:frame="1"/>
          <w:lang w:eastAsia="en-IN"/>
        </w:rPr>
      </w:pPr>
    </w:p>
    <w:p w:rsidR="00087D53" w:rsidRPr="00087D53" w:rsidRDefault="00087D53" w:rsidP="00087D53">
      <w:pPr>
        <w:pStyle w:val="ListParagraph"/>
        <w:tabs>
          <w:tab w:val="left" w:pos="1560"/>
        </w:tabs>
        <w:ind w:left="0"/>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 xml:space="preserve">That is </w:t>
      </w:r>
      <w:r w:rsidR="008B3246">
        <w:rPr>
          <w:rFonts w:ascii="Times New Roman" w:eastAsiaTheme="minorEastAsia" w:hAnsi="Times New Roman" w:cs="Times New Roman"/>
          <w:color w:val="000000"/>
          <w:sz w:val="24"/>
          <w:szCs w:val="24"/>
          <w:bdr w:val="none" w:sz="0" w:space="0" w:color="auto" w:frame="1"/>
          <w:lang w:eastAsia="en-IN"/>
        </w:rPr>
        <w:t xml:space="preserve"> </w:t>
      </w:r>
    </w:p>
    <w:p w:rsidR="008B3246" w:rsidRPr="008B3246" w:rsidRDefault="008B3246" w:rsidP="00087D53">
      <w:pPr>
        <w:pStyle w:val="ListParagraph"/>
        <w:tabs>
          <w:tab w:val="left" w:pos="1560"/>
        </w:tabs>
        <w:ind w:left="0"/>
        <w:rPr>
          <w:rFonts w:ascii="Times New Roman" w:eastAsiaTheme="minorEastAsia" w:hAnsi="Times New Roman" w:cs="Times New Roman"/>
          <w:color w:val="000000"/>
          <w:sz w:val="24"/>
          <w:szCs w:val="24"/>
          <w:bdr w:val="none" w:sz="0" w:space="0" w:color="auto" w:frame="1"/>
          <w:lang w:eastAsia="en-IN"/>
        </w:rPr>
      </w:pPr>
      <m:oMath>
        <m: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cancer</m:t>
            </m:r>
          </m:e>
        </m:d>
        <m:r>
          <w:rPr>
            <w:rFonts w:ascii="Cambria Math" w:eastAsiaTheme="minorEastAsia" w:hAnsi="Cambria Math" w:cs="Times New Roman"/>
            <w:color w:val="000000"/>
            <w:sz w:val="24"/>
            <w:szCs w:val="24"/>
            <w:bdr w:val="none" w:sz="0" w:space="0" w:color="auto" w:frame="1"/>
            <w:lang w:eastAsia="en-IN"/>
          </w:rPr>
          <m:t>=.08</m:t>
        </m:r>
      </m:oMath>
      <w:r w:rsidR="00087D53">
        <w:rPr>
          <w:rFonts w:ascii="Times New Roman" w:eastAsiaTheme="minorEastAsia" w:hAnsi="Times New Roman" w:cs="Times New Roman"/>
          <w:color w:val="000000"/>
          <w:sz w:val="24"/>
          <w:szCs w:val="24"/>
          <w:bdr w:val="none" w:sz="0" w:space="0" w:color="auto" w:frame="1"/>
          <w:lang w:eastAsia="en-IN"/>
        </w:rPr>
        <w:t xml:space="preserve">                      </w:t>
      </w:r>
      <m:oMath>
        <m: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⇁cancer</m:t>
            </m:r>
          </m:e>
        </m:d>
        <m:r>
          <w:rPr>
            <w:rFonts w:ascii="Cambria Math" w:eastAsiaTheme="minorEastAsia" w:hAnsi="Cambria Math" w:cs="Times New Roman"/>
            <w:color w:val="000000"/>
            <w:sz w:val="24"/>
            <w:szCs w:val="24"/>
            <w:bdr w:val="none" w:sz="0" w:space="0" w:color="auto" w:frame="1"/>
            <w:lang w:eastAsia="en-IN"/>
          </w:rPr>
          <m:t>=.992</m:t>
        </m:r>
      </m:oMath>
    </w:p>
    <w:p w:rsidR="008B3246" w:rsidRDefault="008B3246" w:rsidP="005B4B83">
      <w:pPr>
        <w:pStyle w:val="ListParagraph"/>
        <w:tabs>
          <w:tab w:val="left" w:pos="1560"/>
        </w:tabs>
        <w:ind w:left="0"/>
        <w:jc w:val="both"/>
        <w:rPr>
          <w:rFonts w:ascii="Times New Roman" w:eastAsiaTheme="minorEastAsia" w:hAnsi="Times New Roman" w:cs="Times New Roman"/>
          <w:color w:val="000000"/>
          <w:sz w:val="24"/>
          <w:szCs w:val="24"/>
          <w:bdr w:val="none" w:sz="0" w:space="0" w:color="auto" w:frame="1"/>
          <w:lang w:eastAsia="en-IN"/>
        </w:rPr>
      </w:pPr>
      <m:oMath>
        <m: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⨁|cancer</m:t>
            </m:r>
          </m:e>
        </m:d>
        <m:r>
          <w:rPr>
            <w:rFonts w:ascii="Cambria Math" w:eastAsiaTheme="minorEastAsia" w:hAnsi="Cambria Math" w:cs="Times New Roman"/>
            <w:color w:val="000000"/>
            <w:sz w:val="24"/>
            <w:szCs w:val="24"/>
            <w:bdr w:val="none" w:sz="0" w:space="0" w:color="auto" w:frame="1"/>
            <w:lang w:eastAsia="en-IN"/>
          </w:rPr>
          <m:t>=.98</m:t>
        </m:r>
      </m:oMath>
      <w:r w:rsidR="00087D53">
        <w:rPr>
          <w:rFonts w:ascii="Times New Roman" w:eastAsiaTheme="minorEastAsia" w:hAnsi="Times New Roman" w:cs="Times New Roman"/>
          <w:color w:val="000000"/>
          <w:sz w:val="24"/>
          <w:szCs w:val="24"/>
          <w:bdr w:val="none" w:sz="0" w:space="0" w:color="auto" w:frame="1"/>
          <w:lang w:eastAsia="en-IN"/>
        </w:rPr>
        <w:t xml:space="preserve">               </w:t>
      </w:r>
      <m:oMath>
        <m: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⊖|cancer</m:t>
            </m:r>
          </m:e>
        </m:d>
        <m:r>
          <w:rPr>
            <w:rFonts w:ascii="Cambria Math" w:eastAsiaTheme="minorEastAsia" w:hAnsi="Cambria Math" w:cs="Times New Roman"/>
            <w:color w:val="000000"/>
            <w:sz w:val="24"/>
            <w:szCs w:val="24"/>
            <w:bdr w:val="none" w:sz="0" w:space="0" w:color="auto" w:frame="1"/>
            <w:lang w:eastAsia="en-IN"/>
          </w:rPr>
          <m:t>=.02</m:t>
        </m:r>
      </m:oMath>
      <w:r w:rsidR="00087D53">
        <w:rPr>
          <w:rFonts w:ascii="Times New Roman" w:eastAsiaTheme="minorEastAsia" w:hAnsi="Times New Roman" w:cs="Times New Roman"/>
          <w:color w:val="000000"/>
          <w:sz w:val="24"/>
          <w:szCs w:val="24"/>
          <w:bdr w:val="none" w:sz="0" w:space="0" w:color="auto" w:frame="1"/>
          <w:lang w:eastAsia="en-IN"/>
        </w:rPr>
        <w:t xml:space="preserve">  </w:t>
      </w:r>
    </w:p>
    <w:p w:rsidR="00087D53" w:rsidRDefault="00087D53" w:rsidP="005B4B83">
      <w:pPr>
        <w:pStyle w:val="ListParagraph"/>
        <w:tabs>
          <w:tab w:val="left" w:pos="1560"/>
        </w:tabs>
        <w:ind w:left="0"/>
        <w:jc w:val="both"/>
        <w:rPr>
          <w:rFonts w:ascii="Times New Roman" w:eastAsiaTheme="minorEastAsia" w:hAnsi="Times New Roman" w:cs="Times New Roman"/>
          <w:color w:val="000000"/>
          <w:sz w:val="24"/>
          <w:szCs w:val="24"/>
          <w:bdr w:val="none" w:sz="0" w:space="0" w:color="auto" w:frame="1"/>
          <w:lang w:eastAsia="en-IN"/>
        </w:rPr>
      </w:pPr>
      <m:oMath>
        <m: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⨁|⇁cancer</m:t>
            </m:r>
          </m:e>
        </m:d>
        <m:r>
          <w:rPr>
            <w:rFonts w:ascii="Cambria Math" w:eastAsiaTheme="minorEastAsia" w:hAnsi="Cambria Math" w:cs="Times New Roman"/>
            <w:color w:val="000000"/>
            <w:sz w:val="24"/>
            <w:szCs w:val="24"/>
            <w:bdr w:val="none" w:sz="0" w:space="0" w:color="auto" w:frame="1"/>
            <w:lang w:eastAsia="en-IN"/>
          </w:rPr>
          <m:t>=.03</m:t>
        </m:r>
      </m:oMath>
      <w:r>
        <w:rPr>
          <w:rFonts w:ascii="Times New Roman" w:eastAsiaTheme="minorEastAsia" w:hAnsi="Times New Roman" w:cs="Times New Roman"/>
          <w:color w:val="000000"/>
          <w:sz w:val="24"/>
          <w:szCs w:val="24"/>
          <w:bdr w:val="none" w:sz="0" w:space="0" w:color="auto" w:frame="1"/>
          <w:lang w:eastAsia="en-IN"/>
        </w:rPr>
        <w:t xml:space="preserve">          </w:t>
      </w:r>
      <m:oMath>
        <m: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⨁|⇁cancer</m:t>
            </m:r>
          </m:e>
        </m:d>
        <m:r>
          <w:rPr>
            <w:rFonts w:ascii="Cambria Math" w:eastAsiaTheme="minorEastAsia" w:hAnsi="Cambria Math" w:cs="Times New Roman"/>
            <w:color w:val="000000"/>
            <w:sz w:val="24"/>
            <w:szCs w:val="24"/>
            <w:bdr w:val="none" w:sz="0" w:space="0" w:color="auto" w:frame="1"/>
            <w:lang w:eastAsia="en-IN"/>
          </w:rPr>
          <m:t>=.97</m:t>
        </m:r>
      </m:oMath>
    </w:p>
    <w:p w:rsidR="00087D53" w:rsidRDefault="00087D53" w:rsidP="005B4B83">
      <w:pPr>
        <w:pStyle w:val="ListParagraph"/>
        <w:tabs>
          <w:tab w:val="left" w:pos="1560"/>
        </w:tabs>
        <w:ind w:left="0"/>
        <w:jc w:val="both"/>
        <w:rPr>
          <w:rFonts w:ascii="Times New Roman" w:eastAsiaTheme="minorEastAsia" w:hAnsi="Times New Roman" w:cs="Times New Roman"/>
          <w:color w:val="000000"/>
          <w:sz w:val="24"/>
          <w:szCs w:val="24"/>
          <w:bdr w:val="none" w:sz="0" w:space="0" w:color="auto" w:frame="1"/>
          <w:lang w:eastAsia="en-IN"/>
        </w:rPr>
      </w:pPr>
    </w:p>
    <w:p w:rsidR="00087D53" w:rsidRPr="008B3246" w:rsidRDefault="00087D53" w:rsidP="005B4B83">
      <w:pPr>
        <w:pStyle w:val="ListParagraph"/>
        <w:tabs>
          <w:tab w:val="left" w:pos="1560"/>
        </w:tabs>
        <w:ind w:left="0"/>
        <w:jc w:val="both"/>
        <w:rPr>
          <w:rFonts w:ascii="Times New Roman" w:eastAsiaTheme="minorEastAsia" w:hAnsi="Times New Roman" w:cs="Times New Roman"/>
          <w:color w:val="000000"/>
          <w:sz w:val="24"/>
          <w:szCs w:val="24"/>
          <w:bdr w:val="none" w:sz="0" w:space="0" w:color="auto" w:frame="1"/>
          <w:lang w:eastAsia="en-IN"/>
        </w:rPr>
      </w:pPr>
      <w:r w:rsidRPr="00087D53">
        <w:rPr>
          <w:rFonts w:ascii="Times New Roman" w:eastAsiaTheme="minorEastAsia" w:hAnsi="Times New Roman" w:cs="Times New Roman"/>
          <w:color w:val="000000"/>
          <w:sz w:val="24"/>
          <w:szCs w:val="24"/>
          <w:bdr w:val="none" w:sz="0" w:space="0" w:color="auto" w:frame="1"/>
          <w:lang w:eastAsia="en-IN"/>
        </w:rPr>
        <w:t xml:space="preserve">Let’s say we come across a new patient who has a positive lab test result. Should we give the patient a cancer diagnosis or not? </w:t>
      </w:r>
      <w:r>
        <w:rPr>
          <w:rFonts w:ascii="Times New Roman" w:eastAsiaTheme="minorEastAsia" w:hAnsi="Times New Roman" w:cs="Times New Roman"/>
          <w:color w:val="000000"/>
          <w:sz w:val="24"/>
          <w:szCs w:val="24"/>
          <w:bdr w:val="none" w:sz="0" w:space="0" w:color="auto" w:frame="1"/>
          <w:lang w:eastAsia="en-IN"/>
        </w:rPr>
        <w:t>Below equation</w:t>
      </w:r>
      <w:r w:rsidRPr="00087D53">
        <w:rPr>
          <w:rFonts w:ascii="Times New Roman" w:eastAsiaTheme="minorEastAsia" w:hAnsi="Times New Roman" w:cs="Times New Roman"/>
          <w:color w:val="000000"/>
          <w:sz w:val="24"/>
          <w:szCs w:val="24"/>
          <w:bdr w:val="none" w:sz="0" w:space="0" w:color="auto" w:frame="1"/>
          <w:lang w:eastAsia="en-IN"/>
        </w:rPr>
        <w:t xml:space="preserve"> can be used to find the maximal a posteriori hypothesis</w:t>
      </w:r>
    </w:p>
    <w:p w:rsidR="008B3246" w:rsidRPr="00087D53" w:rsidRDefault="00D4712E" w:rsidP="00087D53">
      <w:pPr>
        <w:tabs>
          <w:tab w:val="left" w:pos="1560"/>
        </w:tabs>
        <w:ind w:left="720"/>
        <w:jc w:val="both"/>
        <w:rPr>
          <w:rFonts w:ascii="Times New Roman" w:eastAsiaTheme="minorEastAsia" w:hAnsi="Times New Roman" w:cs="Times New Roman"/>
          <w:color w:val="000000"/>
          <w:spacing w:val="8"/>
          <w:sz w:val="24"/>
          <w:szCs w:val="24"/>
          <w:bdr w:val="none" w:sz="0" w:space="0" w:color="auto" w:frame="1"/>
          <w:lang w:eastAsia="en-IN"/>
        </w:rPr>
      </w:pPr>
      <m:oMathPara>
        <m:oMath>
          <m:sSub>
            <m:sSubPr>
              <m:ctrlPr>
                <w:rPr>
                  <w:rFonts w:ascii="Cambria Math" w:eastAsiaTheme="minorEastAsia" w:hAnsi="Cambria Math" w:cs="Times New Roman"/>
                  <w:i/>
                  <w:color w:val="000000"/>
                  <w:spacing w:val="8"/>
                  <w:sz w:val="24"/>
                  <w:szCs w:val="24"/>
                  <w:bdr w:val="none" w:sz="0" w:space="0" w:color="auto" w:frame="1"/>
                  <w:lang w:eastAsia="en-IN"/>
                </w:rPr>
              </m:ctrlPr>
            </m:sSubPr>
            <m:e>
              <m:r>
                <w:rPr>
                  <w:rFonts w:ascii="Cambria Math" w:eastAsiaTheme="minorEastAsia" w:hAnsi="Cambria Math" w:cs="Times New Roman"/>
                  <w:color w:val="000000"/>
                  <w:spacing w:val="8"/>
                  <w:sz w:val="24"/>
                  <w:szCs w:val="24"/>
                  <w:bdr w:val="none" w:sz="0" w:space="0" w:color="auto" w:frame="1"/>
                  <w:lang w:eastAsia="en-IN"/>
                </w:rPr>
                <m:t>h</m:t>
              </m:r>
            </m:e>
            <m:sub>
              <m:r>
                <w:rPr>
                  <w:rFonts w:ascii="Cambria Math" w:eastAsiaTheme="minorEastAsia" w:hAnsi="Cambria Math" w:cs="Times New Roman"/>
                  <w:color w:val="000000"/>
                  <w:spacing w:val="8"/>
                  <w:sz w:val="24"/>
                  <w:szCs w:val="24"/>
                  <w:bdr w:val="none" w:sz="0" w:space="0" w:color="auto" w:frame="1"/>
                  <w:lang w:eastAsia="en-IN"/>
                </w:rPr>
                <m:t>MAP</m:t>
              </m:r>
            </m:sub>
          </m:sSub>
          <m:r>
            <w:rPr>
              <w:rFonts w:ascii="Cambria Math" w:eastAsiaTheme="minorEastAsia" w:hAnsi="Cambria Math" w:cs="Times New Roman"/>
              <w:color w:val="000000"/>
              <w:spacing w:val="8"/>
              <w:sz w:val="24"/>
              <w:szCs w:val="24"/>
              <w:bdr w:val="none" w:sz="0" w:space="0" w:color="auto" w:frame="1"/>
              <w:lang w:eastAsia="en-IN"/>
            </w:rPr>
            <m:t>≡</m:t>
          </m:r>
          <m:m>
            <m:mPr>
              <m:mcs>
                <m:mc>
                  <m:mcPr>
                    <m:count m:val="1"/>
                    <m:mcJc m:val="center"/>
                  </m:mcPr>
                </m:mc>
              </m:mcs>
              <m:ctrlPr>
                <w:rPr>
                  <w:rFonts w:ascii="Cambria Math" w:eastAsiaTheme="minorEastAsia" w:hAnsi="Cambria Math" w:cs="Times New Roman"/>
                  <w:i/>
                  <w:color w:val="000000"/>
                  <w:spacing w:val="8"/>
                  <w:sz w:val="24"/>
                  <w:szCs w:val="24"/>
                  <w:bdr w:val="none" w:sz="0" w:space="0" w:color="auto" w:frame="1"/>
                  <w:lang w:eastAsia="en-IN"/>
                </w:rPr>
              </m:ctrlPr>
            </m:mPr>
            <m:mr>
              <m:e>
                <m:r>
                  <w:rPr>
                    <w:rFonts w:ascii="Cambria Math" w:eastAsiaTheme="minorEastAsia" w:hAnsi="Cambria Math" w:cs="Times New Roman"/>
                    <w:color w:val="000000"/>
                    <w:spacing w:val="8"/>
                    <w:sz w:val="24"/>
                    <w:szCs w:val="24"/>
                    <w:bdr w:val="none" w:sz="0" w:space="0" w:color="auto" w:frame="1"/>
                    <w:lang w:eastAsia="en-IN"/>
                  </w:rPr>
                  <m:t>argmax</m:t>
                </m:r>
              </m:e>
            </m:mr>
            <m:mr>
              <m:e>
                <m:r>
                  <w:rPr>
                    <w:rFonts w:ascii="Cambria Math" w:eastAsiaTheme="minorEastAsia" w:hAnsi="Cambria Math" w:cs="Times New Roman"/>
                    <w:color w:val="000000"/>
                    <w:spacing w:val="8"/>
                    <w:sz w:val="24"/>
                    <w:szCs w:val="24"/>
                    <w:bdr w:val="none" w:sz="0" w:space="0" w:color="auto" w:frame="1"/>
                    <w:lang w:eastAsia="en-IN"/>
                  </w:rPr>
                  <m:t>h∈H</m:t>
                </m:r>
              </m:e>
            </m:mr>
          </m:m>
          <m:r>
            <w:rPr>
              <w:rFonts w:ascii="Cambria Math" w:eastAsiaTheme="minorEastAsia" w:hAnsi="Cambria Math" w:cs="Times New Roman"/>
              <w:color w:val="000000"/>
              <w:spacing w:val="8"/>
              <w:sz w:val="24"/>
              <w:szCs w:val="24"/>
              <w:bdr w:val="none" w:sz="0" w:space="0" w:color="auto" w:frame="1"/>
              <w:lang w:eastAsia="en-IN"/>
            </w:rPr>
            <m:t xml:space="preserve"> P</m:t>
          </m:r>
          <m:d>
            <m:dPr>
              <m:ctrlPr>
                <w:rPr>
                  <w:rFonts w:ascii="Cambria Math" w:eastAsiaTheme="minorEastAsia" w:hAnsi="Cambria Math" w:cs="Times New Roman"/>
                  <w:i/>
                  <w:color w:val="000000"/>
                  <w:spacing w:val="8"/>
                  <w:sz w:val="24"/>
                  <w:szCs w:val="24"/>
                  <w:bdr w:val="none" w:sz="0" w:space="0" w:color="auto" w:frame="1"/>
                  <w:lang w:eastAsia="en-IN"/>
                </w:rPr>
              </m:ctrlPr>
            </m:dPr>
            <m:e>
              <m:r>
                <w:rPr>
                  <w:rFonts w:ascii="Cambria Math" w:eastAsiaTheme="minorEastAsia" w:hAnsi="Cambria Math" w:cs="Times New Roman"/>
                  <w:color w:val="000000"/>
                  <w:spacing w:val="8"/>
                  <w:sz w:val="24"/>
                  <w:szCs w:val="24"/>
                  <w:bdr w:val="none" w:sz="0" w:space="0" w:color="auto" w:frame="1"/>
                  <w:lang w:eastAsia="en-IN"/>
                </w:rPr>
                <m:t>h|D</m:t>
              </m:r>
            </m:e>
          </m:d>
        </m:oMath>
      </m:oMathPara>
    </w:p>
    <w:p w:rsidR="00087D53" w:rsidRPr="00E478DC" w:rsidRDefault="00D4712E" w:rsidP="00087D53">
      <w:pPr>
        <w:tabs>
          <w:tab w:val="left" w:pos="1560"/>
        </w:tabs>
        <w:ind w:left="720"/>
        <w:jc w:val="both"/>
        <w:rPr>
          <w:rFonts w:ascii="Times New Roman" w:eastAsiaTheme="minorEastAsia" w:hAnsi="Times New Roman" w:cs="Times New Roman"/>
          <w:color w:val="000000"/>
          <w:spacing w:val="8"/>
          <w:sz w:val="24"/>
          <w:szCs w:val="24"/>
          <w:bdr w:val="none" w:sz="0" w:space="0" w:color="auto" w:frame="1"/>
          <w:lang w:eastAsia="en-IN"/>
        </w:rPr>
      </w:pPr>
      <m:oMathPara>
        <m:oMath>
          <m:sSub>
            <m:sSubPr>
              <m:ctrlPr>
                <w:rPr>
                  <w:rFonts w:ascii="Cambria Math" w:eastAsiaTheme="minorEastAsia" w:hAnsi="Cambria Math" w:cs="Times New Roman"/>
                  <w:i/>
                  <w:color w:val="000000"/>
                  <w:spacing w:val="8"/>
                  <w:sz w:val="24"/>
                  <w:szCs w:val="24"/>
                  <w:bdr w:val="none" w:sz="0" w:space="0" w:color="auto" w:frame="1"/>
                  <w:lang w:eastAsia="en-IN"/>
                </w:rPr>
              </m:ctrlPr>
            </m:sSubPr>
            <m:e>
              <m:r>
                <w:rPr>
                  <w:rFonts w:ascii="Cambria Math" w:eastAsiaTheme="minorEastAsia" w:hAnsi="Cambria Math" w:cs="Times New Roman"/>
                  <w:color w:val="000000"/>
                  <w:spacing w:val="8"/>
                  <w:sz w:val="24"/>
                  <w:szCs w:val="24"/>
                  <w:bdr w:val="none" w:sz="0" w:space="0" w:color="auto" w:frame="1"/>
                  <w:lang w:eastAsia="en-IN"/>
                </w:rPr>
                <m:t>h</m:t>
              </m:r>
            </m:e>
            <m:sub>
              <m:r>
                <w:rPr>
                  <w:rFonts w:ascii="Cambria Math" w:eastAsiaTheme="minorEastAsia" w:hAnsi="Cambria Math" w:cs="Times New Roman"/>
                  <w:color w:val="000000"/>
                  <w:spacing w:val="8"/>
                  <w:sz w:val="24"/>
                  <w:szCs w:val="24"/>
                  <w:bdr w:val="none" w:sz="0" w:space="0" w:color="auto" w:frame="1"/>
                  <w:lang w:eastAsia="en-IN"/>
                </w:rPr>
                <m:t>MAP</m:t>
              </m:r>
            </m:sub>
          </m:sSub>
          <m:r>
            <w:rPr>
              <w:rFonts w:ascii="Cambria Math" w:eastAsiaTheme="minorEastAsia" w:hAnsi="Cambria Math" w:cs="Times New Roman"/>
              <w:color w:val="000000"/>
              <w:spacing w:val="8"/>
              <w:sz w:val="24"/>
              <w:szCs w:val="24"/>
              <w:bdr w:val="none" w:sz="0" w:space="0" w:color="auto" w:frame="1"/>
              <w:lang w:eastAsia="en-IN"/>
            </w:rPr>
            <m:t>≡</m:t>
          </m:r>
          <m:m>
            <m:mPr>
              <m:mcs>
                <m:mc>
                  <m:mcPr>
                    <m:count m:val="1"/>
                    <m:mcJc m:val="center"/>
                  </m:mcPr>
                </m:mc>
              </m:mcs>
              <m:ctrlPr>
                <w:rPr>
                  <w:rFonts w:ascii="Cambria Math" w:eastAsiaTheme="minorEastAsia" w:hAnsi="Cambria Math" w:cs="Times New Roman"/>
                  <w:i/>
                  <w:color w:val="000000"/>
                  <w:spacing w:val="8"/>
                  <w:sz w:val="24"/>
                  <w:szCs w:val="24"/>
                  <w:bdr w:val="none" w:sz="0" w:space="0" w:color="auto" w:frame="1"/>
                  <w:lang w:eastAsia="en-IN"/>
                </w:rPr>
              </m:ctrlPr>
            </m:mPr>
            <m:mr>
              <m:e>
                <m:r>
                  <w:rPr>
                    <w:rFonts w:ascii="Cambria Math" w:eastAsiaTheme="minorEastAsia" w:hAnsi="Cambria Math" w:cs="Times New Roman"/>
                    <w:color w:val="000000"/>
                    <w:spacing w:val="8"/>
                    <w:sz w:val="24"/>
                    <w:szCs w:val="24"/>
                    <w:bdr w:val="none" w:sz="0" w:space="0" w:color="auto" w:frame="1"/>
                    <w:lang w:eastAsia="en-IN"/>
                  </w:rPr>
                  <m:t>argmax</m:t>
                </m:r>
              </m:e>
            </m:mr>
            <m:mr>
              <m:e>
                <m:r>
                  <w:rPr>
                    <w:rFonts w:ascii="Cambria Math" w:eastAsiaTheme="minorEastAsia" w:hAnsi="Cambria Math" w:cs="Times New Roman"/>
                    <w:color w:val="000000"/>
                    <w:spacing w:val="8"/>
                    <w:sz w:val="24"/>
                    <w:szCs w:val="24"/>
                    <w:bdr w:val="none" w:sz="0" w:space="0" w:color="auto" w:frame="1"/>
                    <w:lang w:eastAsia="en-IN"/>
                  </w:rPr>
                  <m:t>h∈H</m:t>
                </m:r>
              </m:e>
            </m:mr>
          </m:m>
          <m:r>
            <w:rPr>
              <w:rFonts w:ascii="Cambria Math" w:eastAsiaTheme="minorEastAsia" w:hAnsi="Cambria Math" w:cs="Times New Roman"/>
              <w:color w:val="000000"/>
              <w:spacing w:val="8"/>
              <w:sz w:val="24"/>
              <w:szCs w:val="24"/>
              <w:bdr w:val="none" w:sz="0" w:space="0" w:color="auto" w:frame="1"/>
              <w:lang w:eastAsia="en-IN"/>
            </w:rPr>
            <m:t xml:space="preserve"> </m:t>
          </m:r>
          <m:f>
            <m:fPr>
              <m:ctrlPr>
                <w:rPr>
                  <w:rFonts w:ascii="Cambria Math" w:eastAsiaTheme="minorEastAsia" w:hAnsi="Cambria Math" w:cs="Times New Roman"/>
                  <w:i/>
                  <w:color w:val="000000"/>
                  <w:spacing w:val="8"/>
                  <w:sz w:val="24"/>
                  <w:szCs w:val="24"/>
                  <w:bdr w:val="none" w:sz="0" w:space="0" w:color="auto" w:frame="1"/>
                  <w:lang w:eastAsia="en-IN"/>
                </w:rPr>
              </m:ctrlPr>
            </m:fPr>
            <m:num>
              <m:r>
                <w:rPr>
                  <w:rFonts w:ascii="Cambria Math" w:eastAsiaTheme="minorEastAsia" w:hAnsi="Cambria Math" w:cs="Times New Roman"/>
                  <w:color w:val="000000"/>
                  <w:spacing w:val="8"/>
                  <w:sz w:val="24"/>
                  <w:szCs w:val="24"/>
                  <w:bdr w:val="none" w:sz="0" w:space="0" w:color="auto" w:frame="1"/>
                  <w:lang w:eastAsia="en-IN"/>
                </w:rPr>
                <m:t>P</m:t>
              </m:r>
              <m:d>
                <m:dPr>
                  <m:ctrlPr>
                    <w:rPr>
                      <w:rFonts w:ascii="Cambria Math" w:eastAsiaTheme="minorEastAsia" w:hAnsi="Cambria Math" w:cs="Times New Roman"/>
                      <w:i/>
                      <w:color w:val="000000"/>
                      <w:spacing w:val="8"/>
                      <w:sz w:val="24"/>
                      <w:szCs w:val="24"/>
                      <w:bdr w:val="none" w:sz="0" w:space="0" w:color="auto" w:frame="1"/>
                      <w:lang w:eastAsia="en-IN"/>
                    </w:rPr>
                  </m:ctrlPr>
                </m:dPr>
                <m:e>
                  <m:r>
                    <w:rPr>
                      <w:rFonts w:ascii="Cambria Math" w:eastAsiaTheme="minorEastAsia" w:hAnsi="Cambria Math" w:cs="Times New Roman"/>
                      <w:color w:val="000000"/>
                      <w:spacing w:val="8"/>
                      <w:sz w:val="24"/>
                      <w:szCs w:val="24"/>
                      <w:bdr w:val="none" w:sz="0" w:space="0" w:color="auto" w:frame="1"/>
                      <w:lang w:eastAsia="en-IN"/>
                    </w:rPr>
                    <m:t>D|h</m:t>
                  </m:r>
                </m:e>
              </m:d>
              <m:r>
                <w:rPr>
                  <w:rFonts w:ascii="Cambria Math" w:eastAsiaTheme="minorEastAsia" w:hAnsi="Cambria Math" w:cs="Times New Roman"/>
                  <w:color w:val="000000"/>
                  <w:spacing w:val="8"/>
                  <w:sz w:val="24"/>
                  <w:szCs w:val="24"/>
                  <w:bdr w:val="none" w:sz="0" w:space="0" w:color="auto" w:frame="1"/>
                  <w:lang w:eastAsia="en-IN"/>
                </w:rPr>
                <m:t xml:space="preserve"> P</m:t>
              </m:r>
              <m:d>
                <m:dPr>
                  <m:ctrlPr>
                    <w:rPr>
                      <w:rFonts w:ascii="Cambria Math" w:eastAsiaTheme="minorEastAsia" w:hAnsi="Cambria Math" w:cs="Times New Roman"/>
                      <w:i/>
                      <w:color w:val="000000"/>
                      <w:spacing w:val="8"/>
                      <w:sz w:val="24"/>
                      <w:szCs w:val="24"/>
                      <w:bdr w:val="none" w:sz="0" w:space="0" w:color="auto" w:frame="1"/>
                      <w:lang w:eastAsia="en-IN"/>
                    </w:rPr>
                  </m:ctrlPr>
                </m:dPr>
                <m:e>
                  <m:r>
                    <w:rPr>
                      <w:rFonts w:ascii="Cambria Math" w:eastAsiaTheme="minorEastAsia" w:hAnsi="Cambria Math" w:cs="Times New Roman"/>
                      <w:color w:val="000000"/>
                      <w:spacing w:val="8"/>
                      <w:sz w:val="24"/>
                      <w:szCs w:val="24"/>
                      <w:bdr w:val="none" w:sz="0" w:space="0" w:color="auto" w:frame="1"/>
                      <w:lang w:eastAsia="en-IN"/>
                    </w:rPr>
                    <m:t>h</m:t>
                  </m:r>
                </m:e>
              </m:d>
            </m:num>
            <m:den>
              <m:r>
                <w:rPr>
                  <w:rFonts w:ascii="Cambria Math" w:eastAsiaTheme="minorEastAsia" w:hAnsi="Cambria Math" w:cs="Times New Roman"/>
                  <w:color w:val="000000"/>
                  <w:spacing w:val="8"/>
                  <w:sz w:val="24"/>
                  <w:szCs w:val="24"/>
                  <w:bdr w:val="none" w:sz="0" w:space="0" w:color="auto" w:frame="1"/>
                  <w:lang w:eastAsia="en-IN"/>
                </w:rPr>
                <m:t>P</m:t>
              </m:r>
              <m:d>
                <m:dPr>
                  <m:ctrlPr>
                    <w:rPr>
                      <w:rFonts w:ascii="Cambria Math" w:eastAsiaTheme="minorEastAsia" w:hAnsi="Cambria Math" w:cs="Times New Roman"/>
                      <w:i/>
                      <w:color w:val="000000"/>
                      <w:spacing w:val="8"/>
                      <w:sz w:val="24"/>
                      <w:szCs w:val="24"/>
                      <w:bdr w:val="none" w:sz="0" w:space="0" w:color="auto" w:frame="1"/>
                      <w:lang w:eastAsia="en-IN"/>
                    </w:rPr>
                  </m:ctrlPr>
                </m:dPr>
                <m:e>
                  <m:r>
                    <w:rPr>
                      <w:rFonts w:ascii="Cambria Math" w:eastAsiaTheme="minorEastAsia" w:hAnsi="Cambria Math" w:cs="Times New Roman"/>
                      <w:color w:val="000000"/>
                      <w:spacing w:val="8"/>
                      <w:sz w:val="24"/>
                      <w:szCs w:val="24"/>
                      <w:bdr w:val="none" w:sz="0" w:space="0" w:color="auto" w:frame="1"/>
                      <w:lang w:eastAsia="en-IN"/>
                    </w:rPr>
                    <m:t>D</m:t>
                  </m:r>
                </m:e>
              </m:d>
            </m:den>
          </m:f>
        </m:oMath>
      </m:oMathPara>
    </w:p>
    <w:p w:rsidR="00087D53" w:rsidRDefault="00D4712E" w:rsidP="00087D53">
      <w:pPr>
        <w:tabs>
          <w:tab w:val="left" w:pos="1560"/>
        </w:tabs>
        <w:ind w:left="720"/>
        <w:jc w:val="both"/>
        <w:rPr>
          <w:rFonts w:ascii="Times New Roman" w:eastAsiaTheme="minorEastAsia" w:hAnsi="Times New Roman" w:cs="Times New Roman"/>
          <w:color w:val="000000"/>
          <w:spacing w:val="8"/>
          <w:sz w:val="24"/>
          <w:szCs w:val="24"/>
          <w:bdr w:val="none" w:sz="0" w:space="0" w:color="auto" w:frame="1"/>
          <w:lang w:eastAsia="en-IN"/>
        </w:rPr>
      </w:pPr>
      <m:oMathPara>
        <m:oMath>
          <m:sSub>
            <m:sSubPr>
              <m:ctrlPr>
                <w:rPr>
                  <w:rFonts w:ascii="Cambria Math" w:eastAsiaTheme="minorEastAsia" w:hAnsi="Cambria Math" w:cs="Times New Roman"/>
                  <w:i/>
                  <w:color w:val="000000"/>
                  <w:spacing w:val="8"/>
                  <w:sz w:val="24"/>
                  <w:szCs w:val="24"/>
                  <w:bdr w:val="none" w:sz="0" w:space="0" w:color="auto" w:frame="1"/>
                  <w:lang w:eastAsia="en-IN"/>
                </w:rPr>
              </m:ctrlPr>
            </m:sSubPr>
            <m:e>
              <m:r>
                <w:rPr>
                  <w:rFonts w:ascii="Cambria Math" w:eastAsiaTheme="minorEastAsia" w:hAnsi="Cambria Math" w:cs="Times New Roman"/>
                  <w:color w:val="000000"/>
                  <w:spacing w:val="8"/>
                  <w:sz w:val="24"/>
                  <w:szCs w:val="24"/>
                  <w:bdr w:val="none" w:sz="0" w:space="0" w:color="auto" w:frame="1"/>
                  <w:lang w:eastAsia="en-IN"/>
                </w:rPr>
                <m:t>h</m:t>
              </m:r>
            </m:e>
            <m:sub>
              <m:r>
                <w:rPr>
                  <w:rFonts w:ascii="Cambria Math" w:eastAsiaTheme="minorEastAsia" w:hAnsi="Cambria Math" w:cs="Times New Roman"/>
                  <w:color w:val="000000"/>
                  <w:spacing w:val="8"/>
                  <w:sz w:val="24"/>
                  <w:szCs w:val="24"/>
                  <w:bdr w:val="none" w:sz="0" w:space="0" w:color="auto" w:frame="1"/>
                  <w:lang w:eastAsia="en-IN"/>
                </w:rPr>
                <m:t>MAP</m:t>
              </m:r>
            </m:sub>
          </m:sSub>
          <m:r>
            <w:rPr>
              <w:rFonts w:ascii="Cambria Math" w:eastAsiaTheme="minorEastAsia" w:hAnsi="Cambria Math" w:cs="Times New Roman"/>
              <w:color w:val="000000"/>
              <w:spacing w:val="8"/>
              <w:sz w:val="24"/>
              <w:szCs w:val="24"/>
              <w:bdr w:val="none" w:sz="0" w:space="0" w:color="auto" w:frame="1"/>
              <w:lang w:eastAsia="en-IN"/>
            </w:rPr>
            <m:t>≡</m:t>
          </m:r>
          <m:m>
            <m:mPr>
              <m:mcs>
                <m:mc>
                  <m:mcPr>
                    <m:count m:val="1"/>
                    <m:mcJc m:val="center"/>
                  </m:mcPr>
                </m:mc>
              </m:mcs>
              <m:ctrlPr>
                <w:rPr>
                  <w:rFonts w:ascii="Cambria Math" w:eastAsiaTheme="minorEastAsia" w:hAnsi="Cambria Math" w:cs="Times New Roman"/>
                  <w:i/>
                  <w:color w:val="000000"/>
                  <w:spacing w:val="8"/>
                  <w:sz w:val="24"/>
                  <w:szCs w:val="24"/>
                  <w:bdr w:val="none" w:sz="0" w:space="0" w:color="auto" w:frame="1"/>
                  <w:lang w:eastAsia="en-IN"/>
                </w:rPr>
              </m:ctrlPr>
            </m:mPr>
            <m:mr>
              <m:e>
                <m:r>
                  <w:rPr>
                    <w:rFonts w:ascii="Cambria Math" w:eastAsiaTheme="minorEastAsia" w:hAnsi="Cambria Math" w:cs="Times New Roman"/>
                    <w:color w:val="000000"/>
                    <w:spacing w:val="8"/>
                    <w:sz w:val="24"/>
                    <w:szCs w:val="24"/>
                    <w:bdr w:val="none" w:sz="0" w:space="0" w:color="auto" w:frame="1"/>
                    <w:lang w:eastAsia="en-IN"/>
                  </w:rPr>
                  <m:t>argmax</m:t>
                </m:r>
              </m:e>
            </m:mr>
            <m:mr>
              <m:e>
                <m:r>
                  <w:rPr>
                    <w:rFonts w:ascii="Cambria Math" w:eastAsiaTheme="minorEastAsia" w:hAnsi="Cambria Math" w:cs="Times New Roman"/>
                    <w:color w:val="000000"/>
                    <w:spacing w:val="8"/>
                    <w:sz w:val="24"/>
                    <w:szCs w:val="24"/>
                    <w:bdr w:val="none" w:sz="0" w:space="0" w:color="auto" w:frame="1"/>
                    <w:lang w:eastAsia="en-IN"/>
                  </w:rPr>
                  <m:t>h∈H</m:t>
                </m:r>
              </m:e>
            </m:mr>
          </m:m>
          <m:r>
            <w:rPr>
              <w:rFonts w:ascii="Cambria Math" w:eastAsiaTheme="minorEastAsia" w:hAnsi="Cambria Math" w:cs="Times New Roman"/>
              <w:color w:val="000000"/>
              <w:spacing w:val="8"/>
              <w:sz w:val="24"/>
              <w:szCs w:val="24"/>
              <w:bdr w:val="none" w:sz="0" w:space="0" w:color="auto" w:frame="1"/>
              <w:lang w:eastAsia="en-IN"/>
            </w:rPr>
            <m:t>P</m:t>
          </m:r>
          <m:d>
            <m:dPr>
              <m:ctrlPr>
                <w:rPr>
                  <w:rFonts w:ascii="Cambria Math" w:eastAsiaTheme="minorEastAsia" w:hAnsi="Cambria Math" w:cs="Times New Roman"/>
                  <w:i/>
                  <w:color w:val="000000"/>
                  <w:spacing w:val="8"/>
                  <w:sz w:val="24"/>
                  <w:szCs w:val="24"/>
                  <w:bdr w:val="none" w:sz="0" w:space="0" w:color="auto" w:frame="1"/>
                  <w:lang w:eastAsia="en-IN"/>
                </w:rPr>
              </m:ctrlPr>
            </m:dPr>
            <m:e>
              <m:r>
                <w:rPr>
                  <w:rFonts w:ascii="Cambria Math" w:eastAsiaTheme="minorEastAsia" w:hAnsi="Cambria Math" w:cs="Times New Roman"/>
                  <w:color w:val="000000"/>
                  <w:spacing w:val="8"/>
                  <w:sz w:val="24"/>
                  <w:szCs w:val="24"/>
                  <w:bdr w:val="none" w:sz="0" w:space="0" w:color="auto" w:frame="1"/>
                  <w:lang w:eastAsia="en-IN"/>
                </w:rPr>
                <m:t>D|h</m:t>
              </m:r>
            </m:e>
          </m:d>
          <m:r>
            <w:rPr>
              <w:rFonts w:ascii="Cambria Math" w:eastAsiaTheme="minorEastAsia" w:hAnsi="Cambria Math" w:cs="Times New Roman"/>
              <w:color w:val="000000"/>
              <w:spacing w:val="8"/>
              <w:sz w:val="24"/>
              <w:szCs w:val="24"/>
              <w:bdr w:val="none" w:sz="0" w:space="0" w:color="auto" w:frame="1"/>
              <w:lang w:eastAsia="en-IN"/>
            </w:rPr>
            <m:t xml:space="preserve"> P</m:t>
          </m:r>
          <m:d>
            <m:dPr>
              <m:ctrlPr>
                <w:rPr>
                  <w:rFonts w:ascii="Cambria Math" w:eastAsiaTheme="minorEastAsia" w:hAnsi="Cambria Math" w:cs="Times New Roman"/>
                  <w:i/>
                  <w:color w:val="000000"/>
                  <w:spacing w:val="8"/>
                  <w:sz w:val="24"/>
                  <w:szCs w:val="24"/>
                  <w:bdr w:val="none" w:sz="0" w:space="0" w:color="auto" w:frame="1"/>
                  <w:lang w:eastAsia="en-IN"/>
                </w:rPr>
              </m:ctrlPr>
            </m:dPr>
            <m:e>
              <m:r>
                <w:rPr>
                  <w:rFonts w:ascii="Cambria Math" w:eastAsiaTheme="minorEastAsia" w:hAnsi="Cambria Math" w:cs="Times New Roman"/>
                  <w:color w:val="000000"/>
                  <w:spacing w:val="8"/>
                  <w:sz w:val="24"/>
                  <w:szCs w:val="24"/>
                  <w:bdr w:val="none" w:sz="0" w:space="0" w:color="auto" w:frame="1"/>
                  <w:lang w:eastAsia="en-IN"/>
                </w:rPr>
                <m:t>h</m:t>
              </m:r>
            </m:e>
          </m:d>
          <m:r>
            <w:rPr>
              <w:rFonts w:ascii="Cambria Math" w:eastAsiaTheme="minorEastAsia" w:hAnsi="Cambria Math" w:cs="Times New Roman"/>
              <w:color w:val="000000"/>
              <w:spacing w:val="8"/>
              <w:sz w:val="24"/>
              <w:szCs w:val="24"/>
              <w:bdr w:val="none" w:sz="0" w:space="0" w:color="auto" w:frame="1"/>
              <w:lang w:eastAsia="en-IN"/>
            </w:rPr>
            <m:t xml:space="preserve"> </m:t>
          </m:r>
        </m:oMath>
      </m:oMathPara>
    </w:p>
    <w:p w:rsidR="00DF7910" w:rsidRDefault="003B7B67" w:rsidP="006C15EA">
      <w:pPr>
        <w:tabs>
          <w:tab w:val="left" w:pos="1560"/>
        </w:tabs>
        <w:ind w:left="720"/>
        <w:jc w:val="both"/>
        <w:rPr>
          <w:rFonts w:ascii="Times New Roman" w:eastAsiaTheme="minorEastAsia" w:hAnsi="Times New Roman" w:cs="Times New Roman"/>
          <w:color w:val="000000"/>
          <w:sz w:val="24"/>
          <w:szCs w:val="24"/>
          <w:bdr w:val="none" w:sz="0" w:space="0" w:color="auto" w:frame="1"/>
          <w:lang w:eastAsia="en-IN"/>
        </w:rPr>
      </w:pPr>
      <m:oMath>
        <m: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⨁|cancer</m:t>
            </m:r>
          </m:e>
        </m:d>
        <m: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cancer</m:t>
            </m:r>
          </m:e>
        </m:d>
        <m:r>
          <w:rPr>
            <w:rFonts w:ascii="Cambria Math" w:eastAsiaTheme="minorEastAsia" w:hAnsi="Cambria Math" w:cs="Times New Roman"/>
            <w:color w:val="000000"/>
            <w:sz w:val="24"/>
            <w:szCs w:val="24"/>
            <w:bdr w:val="none" w:sz="0" w:space="0" w:color="auto" w:frame="1"/>
            <w:lang w:eastAsia="en-IN"/>
          </w:rPr>
          <m:t>=</m:t>
        </m:r>
      </m:oMath>
      <w:r>
        <w:rPr>
          <w:rFonts w:ascii="Times New Roman" w:eastAsiaTheme="minorEastAsia" w:hAnsi="Times New Roman" w:cs="Times New Roman"/>
          <w:color w:val="000000"/>
          <w:sz w:val="24"/>
          <w:szCs w:val="24"/>
          <w:bdr w:val="none" w:sz="0" w:space="0" w:color="auto" w:frame="1"/>
          <w:lang w:eastAsia="en-IN"/>
        </w:rPr>
        <w:t xml:space="preserve"> (.98)(.008)=.0078</w:t>
      </w:r>
    </w:p>
    <w:p w:rsidR="003B7B67" w:rsidRDefault="003B7B67" w:rsidP="003B7B67">
      <w:pPr>
        <w:tabs>
          <w:tab w:val="left" w:pos="284"/>
        </w:tabs>
        <w:jc w:val="both"/>
        <w:rPr>
          <w:rFonts w:ascii="Times New Roman" w:eastAsiaTheme="minorEastAsia" w:hAnsi="Times New Roman" w:cs="Times New Roman"/>
          <w:color w:val="000000"/>
          <w:sz w:val="24"/>
          <w:szCs w:val="24"/>
          <w:bdr w:val="none" w:sz="0" w:space="0" w:color="auto" w:frame="1"/>
          <w:lang w:eastAsia="en-IN"/>
        </w:rPr>
      </w:pPr>
      <m:oMathPara>
        <m:oMath>
          <m: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⨁|⇁cancer</m:t>
              </m:r>
            </m:e>
          </m:d>
          <m:r>
            <w:rPr>
              <w:rFonts w:ascii="Cambria Math" w:eastAsiaTheme="minorEastAsia" w:hAnsi="Cambria Math" w:cs="Times New Roman"/>
              <w:color w:val="000000"/>
              <w:sz w:val="24"/>
              <w:szCs w:val="24"/>
              <w:bdr w:val="none" w:sz="0" w:space="0" w:color="auto" w:frame="1"/>
              <w:lang w:eastAsia="en-IN"/>
            </w:rPr>
            <m:t xml:space="preserve"> P</m:t>
          </m:r>
          <m:d>
            <m:dPr>
              <m:ctrlPr>
                <w:rPr>
                  <w:rFonts w:ascii="Cambria Math" w:eastAsiaTheme="minorEastAsia" w:hAnsi="Cambria Math" w:cs="Times New Roman"/>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⇁cancer</m:t>
              </m:r>
            </m:e>
          </m:d>
          <m:r>
            <w:rPr>
              <w:rFonts w:ascii="Cambria Math" w:eastAsiaTheme="minorEastAsia" w:hAnsi="Cambria Math" w:cs="Times New Roman"/>
              <w:color w:val="000000"/>
              <w:sz w:val="24"/>
              <w:szCs w:val="24"/>
              <w:bdr w:val="none" w:sz="0" w:space="0" w:color="auto" w:frame="1"/>
              <w:lang w:eastAsia="en-IN"/>
            </w:rPr>
            <m:t>=</m:t>
          </m:r>
          <m:d>
            <m:dPr>
              <m:ctrlPr>
                <w:rPr>
                  <w:rFonts w:ascii="Cambria Math" w:eastAsiaTheme="minorEastAsia" w:hAnsi="Cambria Math" w:cs="Times New Roman"/>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.03</m:t>
              </m:r>
            </m:e>
          </m:d>
          <m:d>
            <m:dPr>
              <m:ctrlPr>
                <w:rPr>
                  <w:rFonts w:ascii="Cambria Math" w:eastAsiaTheme="minorEastAsia" w:hAnsi="Cambria Math" w:cs="Times New Roman"/>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.992</m:t>
              </m:r>
            </m:e>
          </m:d>
          <m:r>
            <w:rPr>
              <w:rFonts w:ascii="Cambria Math" w:eastAsiaTheme="minorEastAsia" w:hAnsi="Cambria Math" w:cs="Times New Roman"/>
              <w:color w:val="000000"/>
              <w:sz w:val="24"/>
              <w:szCs w:val="24"/>
              <w:bdr w:val="none" w:sz="0" w:space="0" w:color="auto" w:frame="1"/>
              <w:lang w:eastAsia="en-IN"/>
            </w:rPr>
            <m:t>=.0298</m:t>
          </m:r>
        </m:oMath>
      </m:oMathPara>
    </w:p>
    <w:p w:rsidR="003B7B67" w:rsidRDefault="003B7B67" w:rsidP="003B7B67">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sidRPr="003B7B67">
        <w:rPr>
          <w:rFonts w:ascii="Times New Roman" w:eastAsiaTheme="minorEastAsia" w:hAnsi="Times New Roman" w:cs="Times New Roman"/>
          <w:color w:val="000000"/>
          <w:sz w:val="24"/>
          <w:szCs w:val="24"/>
          <w:bdr w:val="none" w:sz="0" w:space="0" w:color="auto" w:frame="1"/>
          <w:lang w:eastAsia="en-IN"/>
        </w:rPr>
        <w:t>Thus</w:t>
      </w:r>
      <w:proofErr w:type="gramStart"/>
      <w:r w:rsidRPr="003B7B67">
        <w:rPr>
          <w:rFonts w:ascii="Times New Roman" w:eastAsiaTheme="minorEastAsia" w:hAnsi="Times New Roman" w:cs="Times New Roman"/>
          <w:color w:val="000000"/>
          <w:sz w:val="24"/>
          <w:szCs w:val="24"/>
          <w:bdr w:val="none" w:sz="0" w:space="0" w:color="auto" w:frame="1"/>
          <w:lang w:eastAsia="en-IN"/>
        </w:rPr>
        <w:t xml:space="preserve">, </w:t>
      </w:r>
      <m:oMath>
        <m:sSub>
          <m:sSubPr>
            <m:ctrlPr>
              <w:rPr>
                <w:rFonts w:ascii="Cambria Math" w:eastAsiaTheme="minorEastAsia" w:hAnsi="Times New Roman" w:cs="Times New Roman"/>
                <w:i/>
                <w:color w:val="000000"/>
                <w:spacing w:val="8"/>
                <w:sz w:val="24"/>
                <w:szCs w:val="24"/>
                <w:bdr w:val="none" w:sz="0" w:space="0" w:color="auto" w:frame="1"/>
                <w:lang w:eastAsia="en-IN"/>
              </w:rPr>
            </m:ctrlPr>
          </m:sSubPr>
          <m:e>
            <w:proofErr w:type="gramEnd"/>
            <m:r>
              <w:rPr>
                <w:rFonts w:ascii="Times New Roman" w:eastAsiaTheme="minorEastAsia" w:hAnsi="Cambria Math" w:cs="Times New Roman"/>
                <w:color w:val="000000"/>
                <w:spacing w:val="8"/>
                <w:sz w:val="24"/>
                <w:szCs w:val="24"/>
                <w:bdr w:val="none" w:sz="0" w:space="0" w:color="auto" w:frame="1"/>
                <w:lang w:eastAsia="en-IN"/>
              </w:rPr>
              <m:t>h</m:t>
            </m:r>
          </m:e>
          <m:sub>
            <m:r>
              <w:rPr>
                <w:rFonts w:ascii="Cambria Math" w:eastAsiaTheme="minorEastAsia" w:hAnsi="Cambria Math" w:cs="Times New Roman"/>
                <w:color w:val="000000"/>
                <w:spacing w:val="8"/>
                <w:sz w:val="24"/>
                <w:szCs w:val="24"/>
                <w:bdr w:val="none" w:sz="0" w:space="0" w:color="auto" w:frame="1"/>
                <w:lang w:eastAsia="en-IN"/>
              </w:rPr>
              <m:t>MAP</m:t>
            </m:r>
          </m:sub>
        </m:sSub>
        <m:r>
          <w:rPr>
            <w:rFonts w:ascii="Cambria Math" w:eastAsiaTheme="minorEastAsia" w:hAnsi="Times New Roman" w:cs="Times New Roman"/>
            <w:color w:val="000000"/>
            <w:spacing w:val="8"/>
            <w:sz w:val="24"/>
            <w:szCs w:val="24"/>
            <w:bdr w:val="none" w:sz="0" w:space="0" w:color="auto" w:frame="1"/>
            <w:lang w:eastAsia="en-IN"/>
          </w:rPr>
          <m:t>=</m:t>
        </m:r>
      </m:oMath>
      <w:r w:rsidRPr="003B7B67">
        <w:rPr>
          <w:rFonts w:ascii="Times New Roman" w:eastAsiaTheme="minorEastAsia" w:hAnsi="Times New Roman" w:cs="Times New Roman"/>
          <w:color w:val="000000"/>
          <w:spacing w:val="8"/>
          <w:sz w:val="24"/>
          <w:szCs w:val="24"/>
          <w:bdr w:val="none" w:sz="0" w:space="0" w:color="auto" w:frame="1"/>
          <w:lang w:eastAsia="en-IN"/>
        </w:rPr>
        <w:t xml:space="preserve"> </w:t>
      </w:r>
      <m:oMath>
        <m:d>
          <m:dPr>
            <m:ctrlPr>
              <w:rPr>
                <w:rFonts w:ascii="Cambria Math" w:eastAsiaTheme="minorEastAsia" w:hAnsi="Times New Roman" w:cs="Times New Roman"/>
                <w:i/>
                <w:color w:val="000000"/>
                <w:sz w:val="24"/>
                <w:szCs w:val="24"/>
                <w:bdr w:val="none" w:sz="0" w:space="0" w:color="auto" w:frame="1"/>
                <w:lang w:eastAsia="en-IN"/>
              </w:rPr>
            </m:ctrlPr>
          </m:dPr>
          <m:e>
            <m:r>
              <w:rPr>
                <w:rFonts w:ascii="Times New Roman" w:eastAsiaTheme="minorEastAsia" w:hAnsi="Cambria Math" w:cs="Times New Roman"/>
                <w:color w:val="000000"/>
                <w:sz w:val="24"/>
                <w:szCs w:val="24"/>
                <w:bdr w:val="none" w:sz="0" w:space="0" w:color="auto" w:frame="1"/>
                <w:lang w:eastAsia="en-IN"/>
              </w:rPr>
              <m:t>⇁</m:t>
            </m:r>
            <m:r>
              <w:rPr>
                <w:rFonts w:ascii="Cambria Math" w:eastAsiaTheme="minorEastAsia" w:hAnsi="Cambria Math" w:cs="Times New Roman"/>
                <w:color w:val="000000"/>
                <w:sz w:val="24"/>
                <w:szCs w:val="24"/>
                <w:bdr w:val="none" w:sz="0" w:space="0" w:color="auto" w:frame="1"/>
                <w:lang w:eastAsia="en-IN"/>
              </w:rPr>
              <m:t>cancer</m:t>
            </m:r>
          </m:e>
        </m:d>
      </m:oMath>
      <w:r w:rsidRPr="003B7B67">
        <w:rPr>
          <w:rFonts w:ascii="Times New Roman" w:eastAsiaTheme="minorEastAsia" w:hAnsi="Times New Roman" w:cs="Times New Roman"/>
          <w:color w:val="000000"/>
          <w:sz w:val="24"/>
          <w:szCs w:val="24"/>
          <w:bdr w:val="none" w:sz="0" w:space="0" w:color="auto" w:frame="1"/>
          <w:lang w:eastAsia="en-IN"/>
        </w:rPr>
        <w:t xml:space="preserve">. The exact posterior </w:t>
      </w:r>
      <w:r>
        <w:rPr>
          <w:rFonts w:ascii="Times New Roman" w:eastAsiaTheme="minorEastAsia" w:hAnsi="Times New Roman" w:cs="Times New Roman"/>
          <w:color w:val="000000"/>
          <w:sz w:val="24"/>
          <w:szCs w:val="24"/>
          <w:bdr w:val="none" w:sz="0" w:space="0" w:color="auto" w:frame="1"/>
          <w:lang w:eastAsia="en-IN"/>
        </w:rPr>
        <w:t>pr</w:t>
      </w:r>
      <w:r w:rsidRPr="003B7B67">
        <w:rPr>
          <w:rFonts w:ascii="Times New Roman" w:eastAsiaTheme="minorEastAsia" w:hAnsi="Times New Roman" w:cs="Times New Roman"/>
          <w:color w:val="000000"/>
          <w:sz w:val="24"/>
          <w:szCs w:val="24"/>
          <w:bdr w:val="none" w:sz="0" w:space="0" w:color="auto" w:frame="1"/>
          <w:lang w:eastAsia="en-IN"/>
        </w:rPr>
        <w:t>obabilities can also be determined</w:t>
      </w:r>
      <w:r>
        <w:rPr>
          <w:rFonts w:ascii="Times New Roman" w:eastAsiaTheme="minorEastAsia" w:hAnsi="Times New Roman" w:cs="Times New Roman"/>
          <w:color w:val="000000"/>
          <w:sz w:val="24"/>
          <w:szCs w:val="24"/>
          <w:bdr w:val="none" w:sz="0" w:space="0" w:color="auto" w:frame="1"/>
          <w:lang w:eastAsia="en-IN"/>
        </w:rPr>
        <w:t xml:space="preserve"> </w:t>
      </w:r>
      <w:r w:rsidRPr="003B7B67">
        <w:rPr>
          <w:rFonts w:ascii="Times New Roman" w:eastAsiaTheme="minorEastAsia" w:hAnsi="Times New Roman" w:cs="Times New Roman"/>
          <w:color w:val="000000"/>
          <w:sz w:val="24"/>
          <w:szCs w:val="24"/>
          <w:bdr w:val="none" w:sz="0" w:space="0" w:color="auto" w:frame="1"/>
          <w:lang w:eastAsia="en-IN"/>
        </w:rPr>
        <w:t xml:space="preserve">by normalizing the above quantities so that they sum to 1 (e.g., </w:t>
      </w:r>
      <m:oMath>
        <m: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cancer|⨁</m:t>
            </m:r>
          </m:e>
        </m:d>
      </m:oMath>
      <w:r w:rsidRPr="003B7B67">
        <w:rPr>
          <w:rFonts w:ascii="Times New Roman" w:eastAsiaTheme="minorEastAsia" w:hAnsi="Times New Roman" w:cs="Times New Roman"/>
          <w:color w:val="000000"/>
          <w:sz w:val="24"/>
          <w:szCs w:val="24"/>
          <w:bdr w:val="none" w:sz="0" w:space="0" w:color="auto" w:frame="1"/>
          <w:lang w:eastAsia="en-IN"/>
        </w:rPr>
        <w:t xml:space="preserve"> =</w:t>
      </w:r>
      <m:oMath>
        <m:f>
          <m:fPr>
            <m:ctrlPr>
              <w:rPr>
                <w:rFonts w:ascii="Cambria Math" w:eastAsiaTheme="minorEastAsia" w:hAnsi="Cambria Math" w:cs="Times New Roman"/>
                <w:i/>
                <w:color w:val="000000"/>
                <w:sz w:val="24"/>
                <w:szCs w:val="24"/>
                <w:bdr w:val="none" w:sz="0" w:space="0" w:color="auto" w:frame="1"/>
                <w:lang w:eastAsia="en-IN"/>
              </w:rPr>
            </m:ctrlPr>
          </m:fPr>
          <m:num>
            <m:r>
              <w:rPr>
                <w:rFonts w:ascii="Cambria Math" w:eastAsiaTheme="minorEastAsia" w:hAnsi="Cambria Math" w:cs="Times New Roman"/>
                <w:color w:val="000000"/>
                <w:sz w:val="24"/>
                <w:szCs w:val="24"/>
                <w:bdr w:val="none" w:sz="0" w:space="0" w:color="auto" w:frame="1"/>
                <w:lang w:eastAsia="en-IN"/>
              </w:rPr>
              <m:t>.0078</m:t>
            </m:r>
          </m:num>
          <m:den>
            <m:r>
              <w:rPr>
                <w:rFonts w:ascii="Cambria Math" w:eastAsiaTheme="minorEastAsia" w:hAnsi="Cambria Math" w:cs="Times New Roman"/>
                <w:color w:val="000000"/>
                <w:sz w:val="24"/>
                <w:szCs w:val="24"/>
                <w:bdr w:val="none" w:sz="0" w:space="0" w:color="auto" w:frame="1"/>
                <w:lang w:eastAsia="en-IN"/>
              </w:rPr>
              <m:t>.0078+.0298</m:t>
            </m:r>
          </m:den>
        </m:f>
      </m:oMath>
      <w:r w:rsidRPr="003B7B67">
        <w:rPr>
          <w:rFonts w:ascii="Times New Roman" w:eastAsiaTheme="minorEastAsia" w:hAnsi="Times New Roman" w:cs="Times New Roman"/>
          <w:color w:val="000000"/>
          <w:sz w:val="24"/>
          <w:szCs w:val="24"/>
          <w:bdr w:val="none" w:sz="0" w:space="0" w:color="auto" w:frame="1"/>
          <w:lang w:eastAsia="en-IN"/>
        </w:rPr>
        <w:t>= .21). This step is warranted because Bayes theorem states that the</w:t>
      </w:r>
      <w:r>
        <w:rPr>
          <w:rFonts w:ascii="Times New Roman" w:eastAsiaTheme="minorEastAsia" w:hAnsi="Times New Roman" w:cs="Times New Roman"/>
          <w:color w:val="000000"/>
          <w:sz w:val="24"/>
          <w:szCs w:val="24"/>
          <w:bdr w:val="none" w:sz="0" w:space="0" w:color="auto" w:frame="1"/>
          <w:lang w:eastAsia="en-IN"/>
        </w:rPr>
        <w:t xml:space="preserve"> </w:t>
      </w:r>
      <w:r w:rsidRPr="003B7B67">
        <w:rPr>
          <w:rFonts w:ascii="Times New Roman" w:eastAsiaTheme="minorEastAsia" w:hAnsi="Times New Roman" w:cs="Times New Roman"/>
          <w:color w:val="000000"/>
          <w:sz w:val="24"/>
          <w:szCs w:val="24"/>
          <w:bdr w:val="none" w:sz="0" w:space="0" w:color="auto" w:frame="1"/>
          <w:lang w:eastAsia="en-IN"/>
        </w:rPr>
        <w:t>posterior probabilities are just the above quantities divided by the probability of</w:t>
      </w:r>
      <w:r>
        <w:rPr>
          <w:rFonts w:ascii="Times New Roman" w:eastAsiaTheme="minorEastAsia" w:hAnsi="Times New Roman" w:cs="Times New Roman"/>
          <w:color w:val="000000"/>
          <w:sz w:val="24"/>
          <w:szCs w:val="24"/>
          <w:bdr w:val="none" w:sz="0" w:space="0" w:color="auto" w:frame="1"/>
          <w:lang w:eastAsia="en-IN"/>
        </w:rPr>
        <w:t xml:space="preserve"> </w:t>
      </w:r>
      <w:r w:rsidRPr="003B7B67">
        <w:rPr>
          <w:rFonts w:ascii="Times New Roman" w:eastAsiaTheme="minorEastAsia" w:hAnsi="Times New Roman" w:cs="Times New Roman"/>
          <w:color w:val="000000"/>
          <w:sz w:val="24"/>
          <w:szCs w:val="24"/>
          <w:bdr w:val="none" w:sz="0" w:space="0" w:color="auto" w:frame="1"/>
          <w:lang w:eastAsia="en-IN"/>
        </w:rPr>
        <w:t xml:space="preserve">the data, </w:t>
      </w:r>
      <w:proofErr w:type="gramStart"/>
      <w:r w:rsidRPr="003B7B67">
        <w:rPr>
          <w:rFonts w:ascii="Times New Roman" w:eastAsiaTheme="minorEastAsia" w:hAnsi="Times New Roman" w:cs="Times New Roman"/>
          <w:color w:val="000000"/>
          <w:sz w:val="24"/>
          <w:szCs w:val="24"/>
          <w:bdr w:val="none" w:sz="0" w:space="0" w:color="auto" w:frame="1"/>
          <w:lang w:eastAsia="en-IN"/>
        </w:rPr>
        <w:t>P(</w:t>
      </w:r>
      <w:proofErr w:type="gramEnd"/>
      <m:oMath>
        <m:r>
          <w:rPr>
            <w:rFonts w:ascii="Cambria Math" w:eastAsiaTheme="minorEastAsia" w:hAnsi="Cambria Math" w:cs="Times New Roman"/>
            <w:color w:val="000000"/>
            <w:sz w:val="24"/>
            <w:szCs w:val="24"/>
            <w:bdr w:val="none" w:sz="0" w:space="0" w:color="auto" w:frame="1"/>
            <w:lang w:eastAsia="en-IN"/>
          </w:rPr>
          <m:t>⨁</m:t>
        </m:r>
      </m:oMath>
      <w:r w:rsidRPr="003B7B67">
        <w:rPr>
          <w:rFonts w:ascii="Times New Roman" w:eastAsiaTheme="minorEastAsia" w:hAnsi="Times New Roman" w:cs="Times New Roman"/>
          <w:color w:val="000000"/>
          <w:sz w:val="24"/>
          <w:szCs w:val="24"/>
          <w:bdr w:val="none" w:sz="0" w:space="0" w:color="auto" w:frame="1"/>
          <w:lang w:eastAsia="en-IN"/>
        </w:rPr>
        <w:t xml:space="preserve">). Although </w:t>
      </w:r>
      <w:proofErr w:type="gramStart"/>
      <w:r w:rsidRPr="003B7B67">
        <w:rPr>
          <w:rFonts w:ascii="Times New Roman" w:eastAsiaTheme="minorEastAsia" w:hAnsi="Times New Roman" w:cs="Times New Roman"/>
          <w:color w:val="000000"/>
          <w:sz w:val="24"/>
          <w:szCs w:val="24"/>
          <w:bdr w:val="none" w:sz="0" w:space="0" w:color="auto" w:frame="1"/>
          <w:lang w:eastAsia="en-IN"/>
        </w:rPr>
        <w:t>P(</w:t>
      </w:r>
      <w:proofErr w:type="gramEnd"/>
      <m:oMath>
        <m:r>
          <w:rPr>
            <w:rFonts w:ascii="Cambria Math" w:eastAsiaTheme="minorEastAsia" w:hAnsi="Cambria Math" w:cs="Times New Roman"/>
            <w:color w:val="000000"/>
            <w:sz w:val="24"/>
            <w:szCs w:val="24"/>
            <w:bdr w:val="none" w:sz="0" w:space="0" w:color="auto" w:frame="1"/>
            <w:lang w:eastAsia="en-IN"/>
          </w:rPr>
          <m:t>⨁</m:t>
        </m:r>
      </m:oMath>
      <w:r w:rsidRPr="003B7B67">
        <w:rPr>
          <w:rFonts w:ascii="Times New Roman" w:eastAsiaTheme="minorEastAsia" w:hAnsi="Times New Roman" w:cs="Times New Roman"/>
          <w:color w:val="000000"/>
          <w:sz w:val="24"/>
          <w:szCs w:val="24"/>
          <w:bdr w:val="none" w:sz="0" w:space="0" w:color="auto" w:frame="1"/>
          <w:lang w:eastAsia="en-IN"/>
        </w:rPr>
        <w:t>) was not provided directly as part of the problem</w:t>
      </w:r>
      <w:r>
        <w:rPr>
          <w:rFonts w:ascii="Times New Roman" w:eastAsiaTheme="minorEastAsia" w:hAnsi="Times New Roman" w:cs="Times New Roman"/>
          <w:color w:val="000000"/>
          <w:sz w:val="24"/>
          <w:szCs w:val="24"/>
          <w:bdr w:val="none" w:sz="0" w:space="0" w:color="auto" w:frame="1"/>
          <w:lang w:eastAsia="en-IN"/>
        </w:rPr>
        <w:t xml:space="preserve"> </w:t>
      </w:r>
      <w:r w:rsidRPr="003B7B67">
        <w:rPr>
          <w:rFonts w:ascii="Times New Roman" w:eastAsiaTheme="minorEastAsia" w:hAnsi="Times New Roman" w:cs="Times New Roman"/>
          <w:color w:val="000000"/>
          <w:sz w:val="24"/>
          <w:szCs w:val="24"/>
          <w:bdr w:val="none" w:sz="0" w:space="0" w:color="auto" w:frame="1"/>
          <w:lang w:eastAsia="en-IN"/>
        </w:rPr>
        <w:t xml:space="preserve">statement, we can calculate it in this fashion because </w:t>
      </w:r>
      <w:r w:rsidRPr="003B7B67">
        <w:rPr>
          <w:rFonts w:ascii="Times New Roman" w:eastAsiaTheme="minorEastAsia" w:hAnsi="Times New Roman" w:cs="Times New Roman"/>
          <w:color w:val="000000"/>
          <w:sz w:val="24"/>
          <w:szCs w:val="24"/>
          <w:bdr w:val="none" w:sz="0" w:space="0" w:color="auto" w:frame="1"/>
          <w:lang w:eastAsia="en-IN"/>
        </w:rPr>
        <w:lastRenderedPageBreak/>
        <w:t>we know that P(</w:t>
      </w:r>
      <m:oMath>
        <m:r>
          <w:rPr>
            <w:rFonts w:ascii="Cambria Math" w:eastAsiaTheme="minorEastAsia" w:hAnsi="Cambria Math" w:cs="Times New Roman"/>
            <w:color w:val="000000"/>
            <w:sz w:val="24"/>
            <w:szCs w:val="24"/>
            <w:bdr w:val="none" w:sz="0" w:space="0" w:color="auto" w:frame="1"/>
            <w:lang w:eastAsia="en-IN"/>
          </w:rPr>
          <m:t>cancer|⨁</m:t>
        </m:r>
      </m:oMath>
      <w:r w:rsidRPr="003B7B67">
        <w:rPr>
          <w:rFonts w:ascii="Times New Roman" w:eastAsiaTheme="minorEastAsia" w:hAnsi="Times New Roman" w:cs="Times New Roman"/>
          <w:color w:val="000000"/>
          <w:sz w:val="24"/>
          <w:szCs w:val="24"/>
          <w:bdr w:val="none" w:sz="0" w:space="0" w:color="auto" w:frame="1"/>
          <w:lang w:eastAsia="en-IN"/>
        </w:rPr>
        <w:t>)</w:t>
      </w:r>
      <w:r>
        <w:rPr>
          <w:rFonts w:ascii="Times New Roman" w:eastAsiaTheme="minorEastAsia" w:hAnsi="Times New Roman" w:cs="Times New Roman"/>
          <w:color w:val="000000"/>
          <w:sz w:val="24"/>
          <w:szCs w:val="24"/>
          <w:bdr w:val="none" w:sz="0" w:space="0" w:color="auto" w:frame="1"/>
          <w:lang w:eastAsia="en-IN"/>
        </w:rPr>
        <w:t xml:space="preserve"> </w:t>
      </w:r>
      <w:r w:rsidRPr="003B7B67">
        <w:rPr>
          <w:rFonts w:ascii="Times New Roman" w:eastAsiaTheme="minorEastAsia" w:hAnsi="Times New Roman" w:cs="Times New Roman"/>
          <w:color w:val="000000"/>
          <w:sz w:val="24"/>
          <w:szCs w:val="24"/>
          <w:bdr w:val="none" w:sz="0" w:space="0" w:color="auto" w:frame="1"/>
          <w:lang w:eastAsia="en-IN"/>
        </w:rPr>
        <w:t>and P(</w:t>
      </w:r>
      <m:oMath>
        <m:r>
          <w:rPr>
            <w:rFonts w:ascii="Cambria Math" w:eastAsiaTheme="minorEastAsia" w:hAnsi="Cambria Math" w:cs="Times New Roman"/>
            <w:color w:val="000000"/>
            <w:sz w:val="24"/>
            <w:szCs w:val="24"/>
            <w:bdr w:val="none" w:sz="0" w:space="0" w:color="auto" w:frame="1"/>
            <w:lang w:eastAsia="en-IN"/>
          </w:rPr>
          <m:t>⇁cancer|⨁</m:t>
        </m:r>
      </m:oMath>
      <w:r w:rsidRPr="003B7B67">
        <w:rPr>
          <w:rFonts w:ascii="Times New Roman" w:eastAsiaTheme="minorEastAsia" w:hAnsi="Times New Roman" w:cs="Times New Roman"/>
          <w:color w:val="000000"/>
          <w:sz w:val="24"/>
          <w:szCs w:val="24"/>
          <w:bdr w:val="none" w:sz="0" w:space="0" w:color="auto" w:frame="1"/>
          <w:lang w:eastAsia="en-IN"/>
        </w:rPr>
        <w:t>) must sum to 1 (i.e., either the patient has cancer or they do</w:t>
      </w:r>
      <w:r>
        <w:rPr>
          <w:rFonts w:ascii="Times New Roman" w:eastAsiaTheme="minorEastAsia" w:hAnsi="Times New Roman" w:cs="Times New Roman"/>
          <w:color w:val="000000"/>
          <w:sz w:val="24"/>
          <w:szCs w:val="24"/>
          <w:bdr w:val="none" w:sz="0" w:space="0" w:color="auto" w:frame="1"/>
          <w:lang w:eastAsia="en-IN"/>
        </w:rPr>
        <w:t xml:space="preserve"> </w:t>
      </w:r>
      <w:r w:rsidRPr="003B7B67">
        <w:rPr>
          <w:rFonts w:ascii="Times New Roman" w:eastAsiaTheme="minorEastAsia" w:hAnsi="Times New Roman" w:cs="Times New Roman"/>
          <w:color w:val="000000"/>
          <w:sz w:val="24"/>
          <w:szCs w:val="24"/>
          <w:bdr w:val="none" w:sz="0" w:space="0" w:color="auto" w:frame="1"/>
          <w:lang w:eastAsia="en-IN"/>
        </w:rPr>
        <w:t>not). Notice that while the posterior probability of cancer is significantly higher</w:t>
      </w:r>
      <w:r>
        <w:rPr>
          <w:rFonts w:ascii="Times New Roman" w:eastAsiaTheme="minorEastAsia" w:hAnsi="Times New Roman" w:cs="Times New Roman"/>
          <w:color w:val="000000"/>
          <w:sz w:val="24"/>
          <w:szCs w:val="24"/>
          <w:bdr w:val="none" w:sz="0" w:space="0" w:color="auto" w:frame="1"/>
          <w:lang w:eastAsia="en-IN"/>
        </w:rPr>
        <w:t xml:space="preserve"> </w:t>
      </w:r>
      <w:r w:rsidRPr="003B7B67">
        <w:rPr>
          <w:rFonts w:ascii="Times New Roman" w:eastAsiaTheme="minorEastAsia" w:hAnsi="Times New Roman" w:cs="Times New Roman"/>
          <w:color w:val="000000"/>
          <w:sz w:val="24"/>
          <w:szCs w:val="24"/>
          <w:bdr w:val="none" w:sz="0" w:space="0" w:color="auto" w:frame="1"/>
          <w:lang w:eastAsia="en-IN"/>
        </w:rPr>
        <w:t>than its prior probability, the most probable hypothesis is still that the patient does</w:t>
      </w:r>
      <w:r>
        <w:rPr>
          <w:rFonts w:ascii="Times New Roman" w:eastAsiaTheme="minorEastAsia" w:hAnsi="Times New Roman" w:cs="Times New Roman"/>
          <w:color w:val="000000"/>
          <w:sz w:val="24"/>
          <w:szCs w:val="24"/>
          <w:bdr w:val="none" w:sz="0" w:space="0" w:color="auto" w:frame="1"/>
          <w:lang w:eastAsia="en-IN"/>
        </w:rPr>
        <w:t xml:space="preserve"> </w:t>
      </w:r>
      <w:r w:rsidRPr="003B7B67">
        <w:rPr>
          <w:rFonts w:ascii="Times New Roman" w:eastAsiaTheme="minorEastAsia" w:hAnsi="Times New Roman" w:cs="Times New Roman"/>
          <w:color w:val="000000"/>
          <w:sz w:val="24"/>
          <w:szCs w:val="24"/>
          <w:bdr w:val="none" w:sz="0" w:space="0" w:color="auto" w:frame="1"/>
          <w:lang w:eastAsia="en-IN"/>
        </w:rPr>
        <w:t>not have cancer.</w:t>
      </w:r>
    </w:p>
    <w:p w:rsidR="0097695D" w:rsidRPr="0097695D" w:rsidRDefault="0097695D" w:rsidP="0097695D">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sidRPr="0097695D">
        <w:rPr>
          <w:rFonts w:ascii="Times New Roman" w:eastAsiaTheme="minorEastAsia" w:hAnsi="Times New Roman" w:cs="Times New Roman"/>
          <w:color w:val="000000"/>
          <w:sz w:val="24"/>
          <w:szCs w:val="24"/>
          <w:bdr w:val="none" w:sz="0" w:space="0" w:color="auto" w:frame="1"/>
          <w:lang w:eastAsia="en-IN"/>
        </w:rPr>
        <w:t>Let’s have a look at the Problem of Probability Density Estimation, </w:t>
      </w:r>
    </w:p>
    <w:p w:rsidR="0097695D" w:rsidRDefault="0097695D" w:rsidP="0097695D">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sidRPr="0097695D">
        <w:rPr>
          <w:rFonts w:ascii="Times New Roman" w:eastAsiaTheme="minorEastAsia" w:hAnsi="Times New Roman" w:cs="Times New Roman"/>
          <w:color w:val="000000"/>
          <w:sz w:val="24"/>
          <w:szCs w:val="24"/>
          <w:bdr w:val="none" w:sz="0" w:space="0" w:color="auto" w:frame="1"/>
          <w:lang w:eastAsia="en-IN"/>
        </w:rPr>
        <w:t>Given a sample of observations (X) from a domain (</w:t>
      </w:r>
      <m:oMath>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x</m:t>
            </m:r>
          </m:e>
          <m:sub>
            <m:r>
              <w:rPr>
                <w:rFonts w:ascii="Cambria Math" w:eastAsiaTheme="minorEastAsia" w:hAnsi="Cambria Math" w:cs="Times New Roman"/>
                <w:color w:val="000000"/>
                <w:sz w:val="24"/>
                <w:szCs w:val="24"/>
                <w:bdr w:val="none" w:sz="0" w:space="0" w:color="auto" w:frame="1"/>
                <w:lang w:eastAsia="en-IN"/>
              </w:rPr>
              <m:t xml:space="preserve">1, </m:t>
            </m:r>
          </m:sub>
        </m:sSub>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x</m:t>
            </m:r>
          </m:e>
          <m:sub>
            <m:r>
              <w:rPr>
                <w:rFonts w:ascii="Cambria Math" w:eastAsiaTheme="minorEastAsia" w:hAnsi="Cambria Math" w:cs="Times New Roman"/>
                <w:color w:val="000000"/>
                <w:sz w:val="24"/>
                <w:szCs w:val="24"/>
                <w:bdr w:val="none" w:sz="0" w:space="0" w:color="auto" w:frame="1"/>
                <w:lang w:eastAsia="en-IN"/>
              </w:rPr>
              <m:t xml:space="preserve">2, </m:t>
            </m:r>
          </m:sub>
        </m:sSub>
        <m:r>
          <w:rPr>
            <w:rFonts w:ascii="Cambria Math" w:eastAsiaTheme="minorEastAsia" w:hAnsi="Cambria Math" w:cs="Times New Roman"/>
            <w:color w:val="000000"/>
            <w:sz w:val="24"/>
            <w:szCs w:val="24"/>
            <w:bdr w:val="none" w:sz="0" w:space="0" w:color="auto" w:frame="1"/>
            <w:lang w:eastAsia="en-IN"/>
          </w:rPr>
          <m:t>…..</m:t>
        </m:r>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x</m:t>
            </m:r>
          </m:e>
          <m:sub>
            <m:r>
              <w:rPr>
                <w:rFonts w:ascii="Cambria Math" w:eastAsiaTheme="minorEastAsia" w:hAnsi="Cambria Math" w:cs="Times New Roman"/>
                <w:color w:val="000000"/>
                <w:sz w:val="24"/>
                <w:szCs w:val="24"/>
                <w:bdr w:val="none" w:sz="0" w:space="0" w:color="auto" w:frame="1"/>
                <w:lang w:eastAsia="en-IN"/>
              </w:rPr>
              <m:t xml:space="preserve">n, </m:t>
            </m:r>
          </m:sub>
        </m:sSub>
      </m:oMath>
      <w:r>
        <w:rPr>
          <w:rFonts w:ascii="Times New Roman" w:eastAsiaTheme="minorEastAsia" w:hAnsi="Times New Roman" w:cs="Times New Roman"/>
          <w:color w:val="000000"/>
          <w:sz w:val="24"/>
          <w:szCs w:val="24"/>
          <w:bdr w:val="none" w:sz="0" w:space="0" w:color="auto" w:frame="1"/>
          <w:lang w:eastAsia="en-IN"/>
        </w:rPr>
        <w:t>)</w:t>
      </w:r>
      <w:r w:rsidRPr="0097695D">
        <w:rPr>
          <w:rFonts w:ascii="Times New Roman" w:eastAsiaTheme="minorEastAsia" w:hAnsi="Times New Roman" w:cs="Times New Roman"/>
          <w:color w:val="000000"/>
          <w:sz w:val="24"/>
          <w:szCs w:val="24"/>
          <w:bdr w:val="none" w:sz="0" w:space="0" w:color="auto" w:frame="1"/>
          <w:lang w:eastAsia="en-IN"/>
        </w:rPr>
        <w:t xml:space="preserve">, each observation is taken independently from the domain with the same probability distribution (so-called independent and identically distributed, </w:t>
      </w:r>
      <w:proofErr w:type="spellStart"/>
      <w:r w:rsidRPr="0097695D">
        <w:rPr>
          <w:rFonts w:ascii="Times New Roman" w:eastAsiaTheme="minorEastAsia" w:hAnsi="Times New Roman" w:cs="Times New Roman"/>
          <w:color w:val="000000"/>
          <w:sz w:val="24"/>
          <w:szCs w:val="24"/>
          <w:bdr w:val="none" w:sz="0" w:space="0" w:color="auto" w:frame="1"/>
          <w:lang w:eastAsia="en-IN"/>
        </w:rPr>
        <w:t>i.i.d</w:t>
      </w:r>
      <w:proofErr w:type="spellEnd"/>
      <w:r w:rsidRPr="0097695D">
        <w:rPr>
          <w:rFonts w:ascii="Times New Roman" w:eastAsiaTheme="minorEastAsia" w:hAnsi="Times New Roman" w:cs="Times New Roman"/>
          <w:color w:val="000000"/>
          <w:sz w:val="24"/>
          <w:szCs w:val="24"/>
          <w:bdr w:val="none" w:sz="0" w:space="0" w:color="auto" w:frame="1"/>
          <w:lang w:eastAsia="en-IN"/>
        </w:rPr>
        <w:t>., or close to it).</w:t>
      </w:r>
    </w:p>
    <w:p w:rsidR="0097695D" w:rsidRPr="0097695D" w:rsidRDefault="0097695D" w:rsidP="0097695D">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sidRPr="0097695D">
        <w:rPr>
          <w:rFonts w:ascii="Times New Roman" w:eastAsiaTheme="minorEastAsia" w:hAnsi="Times New Roman" w:cs="Times New Roman"/>
          <w:color w:val="000000"/>
          <w:sz w:val="24"/>
          <w:szCs w:val="24"/>
          <w:bdr w:val="none" w:sz="0" w:space="0" w:color="auto" w:frame="1"/>
          <w:lang w:eastAsia="en-IN"/>
        </w:rPr>
        <w:t>Density estimation entails choosing a probability distribution function and its parameters that best explain the observed data’s joint probability distribution (X). </w:t>
      </w:r>
    </w:p>
    <w:p w:rsidR="0097695D" w:rsidRPr="0097695D" w:rsidRDefault="0097695D" w:rsidP="0097695D">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sidRPr="0097695D">
        <w:rPr>
          <w:rFonts w:ascii="Times New Roman" w:eastAsiaTheme="minorEastAsia" w:hAnsi="Times New Roman" w:cs="Times New Roman"/>
          <w:color w:val="000000"/>
          <w:sz w:val="24"/>
          <w:szCs w:val="24"/>
          <w:bdr w:val="none" w:sz="0" w:space="0" w:color="auto" w:frame="1"/>
          <w:lang w:eastAsia="en-IN"/>
        </w:rPr>
        <w:t>There are several approaches to tackling this problem, but two of the most common are:</w:t>
      </w:r>
    </w:p>
    <w:p w:rsidR="0097695D" w:rsidRDefault="0097695D" w:rsidP="0097695D">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sidRPr="0097695D">
        <w:rPr>
          <w:rFonts w:ascii="Times New Roman" w:eastAsiaTheme="minorEastAsia" w:hAnsi="Times New Roman" w:cs="Times New Roman"/>
          <w:color w:val="000000"/>
          <w:sz w:val="24"/>
          <w:szCs w:val="24"/>
          <w:bdr w:val="none" w:sz="0" w:space="0" w:color="auto" w:frame="1"/>
          <w:lang w:eastAsia="en-IN"/>
        </w:rPr>
        <w:t>A Bayesian approach is called Maximum a Posteriori (MAP).</w:t>
      </w:r>
    </w:p>
    <w:p w:rsidR="00C720F9" w:rsidRPr="00E478DC" w:rsidRDefault="00D4712E" w:rsidP="00C720F9">
      <w:pPr>
        <w:tabs>
          <w:tab w:val="left" w:pos="1560"/>
        </w:tabs>
        <w:ind w:left="720"/>
        <w:jc w:val="both"/>
        <w:rPr>
          <w:rFonts w:ascii="Times New Roman" w:eastAsiaTheme="minorEastAsia" w:hAnsi="Times New Roman" w:cs="Times New Roman"/>
          <w:color w:val="000000"/>
          <w:spacing w:val="8"/>
          <w:sz w:val="24"/>
          <w:szCs w:val="24"/>
          <w:bdr w:val="none" w:sz="0" w:space="0" w:color="auto" w:frame="1"/>
          <w:lang w:eastAsia="en-IN"/>
        </w:rPr>
      </w:pPr>
      <m:oMathPara>
        <m:oMath>
          <m:sSub>
            <m:sSubPr>
              <m:ctrlPr>
                <w:rPr>
                  <w:rFonts w:ascii="Cambria Math" w:eastAsiaTheme="minorEastAsia" w:hAnsi="Cambria Math" w:cs="Times New Roman"/>
                  <w:i/>
                  <w:color w:val="000000"/>
                  <w:spacing w:val="8"/>
                  <w:sz w:val="24"/>
                  <w:szCs w:val="24"/>
                  <w:bdr w:val="none" w:sz="0" w:space="0" w:color="auto" w:frame="1"/>
                  <w:lang w:eastAsia="en-IN"/>
                </w:rPr>
              </m:ctrlPr>
            </m:sSubPr>
            <m:e>
              <m:r>
                <w:rPr>
                  <w:rFonts w:ascii="Cambria Math" w:eastAsiaTheme="minorEastAsia" w:hAnsi="Cambria Math" w:cs="Times New Roman"/>
                  <w:color w:val="000000"/>
                  <w:spacing w:val="8"/>
                  <w:sz w:val="24"/>
                  <w:szCs w:val="24"/>
                  <w:bdr w:val="none" w:sz="0" w:space="0" w:color="auto" w:frame="1"/>
                  <w:lang w:eastAsia="en-IN"/>
                </w:rPr>
                <m:t>h</m:t>
              </m:r>
            </m:e>
            <m:sub>
              <m:r>
                <w:rPr>
                  <w:rFonts w:ascii="Cambria Math" w:eastAsiaTheme="minorEastAsia" w:hAnsi="Cambria Math" w:cs="Times New Roman"/>
                  <w:color w:val="000000"/>
                  <w:spacing w:val="8"/>
                  <w:sz w:val="24"/>
                  <w:szCs w:val="24"/>
                  <w:bdr w:val="none" w:sz="0" w:space="0" w:color="auto" w:frame="1"/>
                  <w:lang w:eastAsia="en-IN"/>
                </w:rPr>
                <m:t>MAP</m:t>
              </m:r>
            </m:sub>
          </m:sSub>
          <m:r>
            <w:rPr>
              <w:rFonts w:ascii="Cambria Math" w:eastAsiaTheme="minorEastAsia" w:hAnsi="Cambria Math" w:cs="Times New Roman"/>
              <w:color w:val="000000"/>
              <w:spacing w:val="8"/>
              <w:sz w:val="24"/>
              <w:szCs w:val="24"/>
              <w:bdr w:val="none" w:sz="0" w:space="0" w:color="auto" w:frame="1"/>
              <w:lang w:eastAsia="en-IN"/>
            </w:rPr>
            <m:t>≡</m:t>
          </m:r>
          <m:m>
            <m:mPr>
              <m:mcs>
                <m:mc>
                  <m:mcPr>
                    <m:count m:val="1"/>
                    <m:mcJc m:val="center"/>
                  </m:mcPr>
                </m:mc>
              </m:mcs>
              <m:ctrlPr>
                <w:rPr>
                  <w:rFonts w:ascii="Cambria Math" w:eastAsiaTheme="minorEastAsia" w:hAnsi="Cambria Math" w:cs="Times New Roman"/>
                  <w:i/>
                  <w:color w:val="000000"/>
                  <w:spacing w:val="8"/>
                  <w:sz w:val="24"/>
                  <w:szCs w:val="24"/>
                  <w:bdr w:val="none" w:sz="0" w:space="0" w:color="auto" w:frame="1"/>
                  <w:lang w:eastAsia="en-IN"/>
                </w:rPr>
              </m:ctrlPr>
            </m:mPr>
            <m:mr>
              <m:e>
                <m:r>
                  <w:rPr>
                    <w:rFonts w:ascii="Cambria Math" w:eastAsiaTheme="minorEastAsia" w:hAnsi="Cambria Math" w:cs="Times New Roman"/>
                    <w:color w:val="000000"/>
                    <w:spacing w:val="8"/>
                    <w:sz w:val="24"/>
                    <w:szCs w:val="24"/>
                    <w:bdr w:val="none" w:sz="0" w:space="0" w:color="auto" w:frame="1"/>
                    <w:lang w:eastAsia="en-IN"/>
                  </w:rPr>
                  <m:t>argmax</m:t>
                </m:r>
              </m:e>
            </m:mr>
            <m:mr>
              <m:e>
                <m:r>
                  <w:rPr>
                    <w:rFonts w:ascii="Cambria Math" w:eastAsiaTheme="minorEastAsia" w:hAnsi="Cambria Math" w:cs="Times New Roman"/>
                    <w:color w:val="000000"/>
                    <w:spacing w:val="8"/>
                    <w:sz w:val="24"/>
                    <w:szCs w:val="24"/>
                    <w:bdr w:val="none" w:sz="0" w:space="0" w:color="auto" w:frame="1"/>
                    <w:lang w:eastAsia="en-IN"/>
                  </w:rPr>
                  <m:t>h∈H</m:t>
                </m:r>
              </m:e>
            </m:mr>
          </m:m>
          <m:r>
            <w:rPr>
              <w:rFonts w:ascii="Cambria Math" w:eastAsiaTheme="minorEastAsia" w:hAnsi="Cambria Math" w:cs="Times New Roman"/>
              <w:color w:val="000000"/>
              <w:spacing w:val="8"/>
              <w:sz w:val="24"/>
              <w:szCs w:val="24"/>
              <w:bdr w:val="none" w:sz="0" w:space="0" w:color="auto" w:frame="1"/>
              <w:lang w:eastAsia="en-IN"/>
            </w:rPr>
            <m:t xml:space="preserve"> P</m:t>
          </m:r>
          <m:d>
            <m:dPr>
              <m:ctrlPr>
                <w:rPr>
                  <w:rFonts w:ascii="Cambria Math" w:eastAsiaTheme="minorEastAsia" w:hAnsi="Cambria Math" w:cs="Times New Roman"/>
                  <w:i/>
                  <w:color w:val="000000"/>
                  <w:spacing w:val="8"/>
                  <w:sz w:val="24"/>
                  <w:szCs w:val="24"/>
                  <w:bdr w:val="none" w:sz="0" w:space="0" w:color="auto" w:frame="1"/>
                  <w:lang w:eastAsia="en-IN"/>
                </w:rPr>
              </m:ctrlPr>
            </m:dPr>
            <m:e>
              <m:r>
                <w:rPr>
                  <w:rFonts w:ascii="Cambria Math" w:eastAsiaTheme="minorEastAsia" w:hAnsi="Cambria Math" w:cs="Times New Roman"/>
                  <w:color w:val="000000"/>
                  <w:spacing w:val="8"/>
                  <w:sz w:val="24"/>
                  <w:szCs w:val="24"/>
                  <w:bdr w:val="none" w:sz="0" w:space="0" w:color="auto" w:frame="1"/>
                  <w:lang w:eastAsia="en-IN"/>
                </w:rPr>
                <m:t>h|D</m:t>
              </m:r>
            </m:e>
          </m:d>
        </m:oMath>
      </m:oMathPara>
    </w:p>
    <w:p w:rsidR="00C720F9" w:rsidRPr="0097695D" w:rsidRDefault="00C720F9" w:rsidP="0097695D">
      <w:pPr>
        <w:tabs>
          <w:tab w:val="left" w:pos="284"/>
        </w:tabs>
        <w:jc w:val="both"/>
        <w:rPr>
          <w:rFonts w:ascii="Times New Roman" w:eastAsiaTheme="minorEastAsia" w:hAnsi="Times New Roman" w:cs="Times New Roman"/>
          <w:color w:val="000000"/>
          <w:sz w:val="24"/>
          <w:szCs w:val="24"/>
          <w:bdr w:val="none" w:sz="0" w:space="0" w:color="auto" w:frame="1"/>
          <w:lang w:eastAsia="en-IN"/>
        </w:rPr>
      </w:pPr>
    </w:p>
    <w:p w:rsidR="00C720F9" w:rsidRPr="00C720F9" w:rsidRDefault="00C720F9" w:rsidP="00C720F9">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sidRPr="00C720F9">
        <w:rPr>
          <w:rFonts w:ascii="Times New Roman" w:eastAsiaTheme="minorEastAsia" w:hAnsi="Times New Roman" w:cs="Times New Roman"/>
          <w:color w:val="000000"/>
          <w:sz w:val="24"/>
          <w:szCs w:val="24"/>
          <w:bdr w:val="none" w:sz="0" w:space="0" w:color="auto" w:frame="1"/>
          <w:lang w:eastAsia="en-IN"/>
        </w:rPr>
        <w:t>The small p indicates the probability density function. Maximum likelihood estimation (MLE) is a statistical technique for estimating the parameters of a probability distribution based on observed data. </w:t>
      </w:r>
    </w:p>
    <w:p w:rsidR="0097695D" w:rsidRPr="00C720F9" w:rsidRDefault="00C720F9" w:rsidP="003B7B67">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sidRPr="00C720F9">
        <w:rPr>
          <w:rFonts w:ascii="Times New Roman" w:eastAsiaTheme="minorEastAsia" w:hAnsi="Times New Roman" w:cs="Times New Roman"/>
          <w:color w:val="000000"/>
          <w:sz w:val="24"/>
          <w:szCs w:val="24"/>
          <w:bdr w:val="none" w:sz="0" w:space="0" w:color="auto" w:frame="1"/>
          <w:lang w:eastAsia="en-IN"/>
        </w:rPr>
        <w:t>This is accomplished by maximizing a probability function such that the observed data is most likely under the assumed statistical model. The maximum likelihood estimate is the point in the parameter space that maximizes the likelihood function.</w:t>
      </w:r>
    </w:p>
    <w:p w:rsidR="0097695D" w:rsidRDefault="0097695D" w:rsidP="003B7B67">
      <w:pPr>
        <w:tabs>
          <w:tab w:val="left" w:pos="284"/>
        </w:tabs>
        <w:jc w:val="both"/>
        <w:rPr>
          <w:rFonts w:ascii="Times New Roman" w:eastAsiaTheme="minorEastAsia" w:hAnsi="Times New Roman" w:cs="Times New Roman"/>
          <w:b/>
          <w:color w:val="000000"/>
          <w:sz w:val="24"/>
          <w:szCs w:val="24"/>
          <w:bdr w:val="none" w:sz="0" w:space="0" w:color="auto" w:frame="1"/>
          <w:lang w:eastAsia="en-IN"/>
        </w:rPr>
      </w:pPr>
      <w:r w:rsidRPr="0097695D">
        <w:rPr>
          <w:rFonts w:ascii="Times New Roman" w:eastAsiaTheme="minorEastAsia" w:hAnsi="Times New Roman" w:cs="Times New Roman"/>
          <w:b/>
          <w:color w:val="000000"/>
          <w:sz w:val="24"/>
          <w:szCs w:val="24"/>
          <w:bdr w:val="none" w:sz="0" w:space="0" w:color="auto" w:frame="1"/>
          <w:lang w:eastAsia="en-IN"/>
        </w:rPr>
        <w:t>Bayes Theorem and Concept Learning</w:t>
      </w:r>
      <w:r w:rsidR="00C720F9">
        <w:rPr>
          <w:rFonts w:ascii="Times New Roman" w:eastAsiaTheme="minorEastAsia" w:hAnsi="Times New Roman" w:cs="Times New Roman"/>
          <w:b/>
          <w:color w:val="000000"/>
          <w:sz w:val="24"/>
          <w:szCs w:val="24"/>
          <w:bdr w:val="none" w:sz="0" w:space="0" w:color="auto" w:frame="1"/>
          <w:lang w:eastAsia="en-IN"/>
        </w:rPr>
        <w:t>:</w:t>
      </w:r>
    </w:p>
    <w:p w:rsidR="00C720F9" w:rsidRDefault="00C720F9" w:rsidP="00C720F9">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sidRPr="00C720F9">
        <w:rPr>
          <w:rFonts w:ascii="Times New Roman" w:eastAsiaTheme="minorEastAsia" w:hAnsi="Times New Roman" w:cs="Times New Roman"/>
          <w:color w:val="000000"/>
          <w:sz w:val="24"/>
          <w:szCs w:val="24"/>
          <w:bdr w:val="none" w:sz="0" w:space="0" w:color="auto" w:frame="1"/>
          <w:lang w:eastAsia="en-IN"/>
        </w:rPr>
        <w:t>The steps for brute force concept learning:  </w:t>
      </w:r>
    </w:p>
    <w:p w:rsidR="00C720F9" w:rsidRPr="00C720F9" w:rsidRDefault="00C720F9" w:rsidP="00C720F9">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We can design a straightforward concept learning algorithm</w:t>
      </w:r>
      <w:r w:rsidR="0018364F">
        <w:rPr>
          <w:rFonts w:ascii="Times New Roman" w:eastAsiaTheme="minorEastAsia" w:hAnsi="Times New Roman" w:cs="Times New Roman"/>
          <w:color w:val="000000"/>
          <w:sz w:val="24"/>
          <w:szCs w:val="24"/>
          <w:bdr w:val="none" w:sz="0" w:space="0" w:color="auto" w:frame="1"/>
          <w:lang w:eastAsia="en-IN"/>
        </w:rPr>
        <w:t xml:space="preserve"> </w:t>
      </w:r>
      <w:r>
        <w:rPr>
          <w:rFonts w:ascii="Times New Roman" w:eastAsiaTheme="minorEastAsia" w:hAnsi="Times New Roman" w:cs="Times New Roman"/>
          <w:color w:val="000000"/>
          <w:sz w:val="24"/>
          <w:szCs w:val="24"/>
          <w:bdr w:val="none" w:sz="0" w:space="0" w:color="auto" w:frame="1"/>
          <w:lang w:eastAsia="en-IN"/>
        </w:rPr>
        <w:t>to output the maximum a posterior hypothesis based on Bayes theorem as follows</w:t>
      </w:r>
    </w:p>
    <w:p w:rsidR="00C720F9" w:rsidRDefault="00C720F9" w:rsidP="00C720F9">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sidRPr="00C720F9">
        <w:rPr>
          <w:rFonts w:ascii="Times New Roman" w:eastAsiaTheme="minorEastAsia" w:hAnsi="Times New Roman" w:cs="Times New Roman"/>
          <w:color w:val="000000"/>
          <w:sz w:val="24"/>
          <w:szCs w:val="24"/>
          <w:bdr w:val="none" w:sz="0" w:space="0" w:color="auto" w:frame="1"/>
          <w:lang w:eastAsia="en-IN"/>
        </w:rPr>
        <w:t>Given the training data, the Bayes theorem determines the posterior probability of each hypothesis. It calculates the likelihood of each conceivable hypothesis before determining which is the most likely.</w:t>
      </w:r>
    </w:p>
    <w:p w:rsidR="00E008BB" w:rsidRDefault="00C720F9" w:rsidP="008E766C">
      <w:pPr>
        <w:pStyle w:val="ListParagraph"/>
        <w:numPr>
          <w:ilvl w:val="0"/>
          <w:numId w:val="41"/>
        </w:num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For each hypothesis h in H calculate the posterior probability</w:t>
      </w:r>
      <w:r w:rsidR="00E008BB">
        <w:rPr>
          <w:rFonts w:ascii="Times New Roman" w:eastAsiaTheme="minorEastAsia" w:hAnsi="Times New Roman" w:cs="Times New Roman"/>
          <w:color w:val="000000"/>
          <w:sz w:val="24"/>
          <w:szCs w:val="24"/>
          <w:bdr w:val="none" w:sz="0" w:space="0" w:color="auto" w:frame="1"/>
          <w:lang w:eastAsia="en-IN"/>
        </w:rPr>
        <w:t xml:space="preserve"> </w:t>
      </w:r>
    </w:p>
    <w:p w:rsidR="00E008BB" w:rsidRDefault="00E008BB" w:rsidP="00E008BB">
      <w:pPr>
        <w:pStyle w:val="ListParagraph"/>
        <w:tabs>
          <w:tab w:val="left" w:pos="1560"/>
        </w:tabs>
        <w:jc w:val="both"/>
        <w:rPr>
          <w:rFonts w:ascii="Times New Roman" w:eastAsiaTheme="minorEastAsia" w:hAnsi="Times New Roman" w:cs="Times New Roman"/>
          <w:color w:val="000000"/>
          <w:sz w:val="24"/>
          <w:szCs w:val="24"/>
          <w:bdr w:val="none" w:sz="0" w:space="0" w:color="auto" w:frame="1"/>
          <w:lang w:eastAsia="en-IN"/>
        </w:rPr>
      </w:pPr>
      <m:oMathPara>
        <m:oMath>
          <m: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h|D</m:t>
              </m:r>
            </m:e>
          </m:d>
          <m:r>
            <w:rPr>
              <w:rFonts w:ascii="Cambria Math" w:eastAsiaTheme="minorEastAsia" w:hAnsi="Cambria Math" w:cs="Times New Roman"/>
              <w:color w:val="000000"/>
              <w:sz w:val="24"/>
              <w:szCs w:val="24"/>
              <w:bdr w:val="none" w:sz="0" w:space="0" w:color="auto" w:frame="1"/>
              <w:lang w:eastAsia="en-IN"/>
            </w:rPr>
            <m:t>=</m:t>
          </m:r>
          <m:f>
            <m:fPr>
              <m:ctrlPr>
                <w:rPr>
                  <w:rFonts w:ascii="Cambria Math" w:eastAsiaTheme="minorEastAsia" w:hAnsi="Cambria Math" w:cs="Times New Roman"/>
                  <w:i/>
                  <w:color w:val="000000"/>
                  <w:sz w:val="24"/>
                  <w:szCs w:val="24"/>
                  <w:bdr w:val="none" w:sz="0" w:space="0" w:color="auto" w:frame="1"/>
                  <w:lang w:eastAsia="en-IN"/>
                </w:rPr>
              </m:ctrlPr>
            </m:fPr>
            <m:num>
              <m: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D|h</m:t>
                  </m:r>
                </m:e>
              </m:d>
              <m:r>
                <w:rPr>
                  <w:rFonts w:ascii="Cambria Math" w:eastAsiaTheme="minorEastAsia" w:hAnsi="Cambria Math" w:cs="Times New Roman"/>
                  <w:color w:val="000000"/>
                  <w:sz w:val="24"/>
                  <w:szCs w:val="24"/>
                  <w:bdr w:val="none" w:sz="0" w:space="0" w:color="auto" w:frame="1"/>
                  <w:lang w:eastAsia="en-IN"/>
                </w:rPr>
                <m:t xml:space="preserve"> P</m:t>
              </m:r>
              <m:d>
                <m:dPr>
                  <m:ctrlPr>
                    <w:rPr>
                      <w:rFonts w:ascii="Cambria Math" w:eastAsiaTheme="minorEastAsia" w:hAnsi="Cambria Math" w:cs="Times New Roman"/>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h</m:t>
                  </m:r>
                </m:e>
              </m:d>
            </m:num>
            <m:den>
              <m: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D</m:t>
                  </m:r>
                </m:e>
              </m:d>
            </m:den>
          </m:f>
        </m:oMath>
      </m:oMathPara>
    </w:p>
    <w:p w:rsidR="00E008BB" w:rsidRDefault="00E008BB" w:rsidP="008E766C">
      <w:pPr>
        <w:pStyle w:val="ListParagraph"/>
        <w:numPr>
          <w:ilvl w:val="0"/>
          <w:numId w:val="41"/>
        </w:numPr>
        <w:tabs>
          <w:tab w:val="left" w:pos="1560"/>
        </w:tabs>
        <w:jc w:val="both"/>
        <w:rPr>
          <w:rFonts w:ascii="Times New Roman" w:eastAsiaTheme="minorEastAsia" w:hAnsi="Times New Roman" w:cs="Times New Roman"/>
          <w:color w:val="000000"/>
          <w:sz w:val="24"/>
          <w:szCs w:val="24"/>
          <w:bdr w:val="none" w:sz="0" w:space="0" w:color="auto" w:frame="1"/>
          <w:lang w:eastAsia="en-IN"/>
        </w:rPr>
      </w:pPr>
      <w:r w:rsidRPr="00E008BB">
        <w:rPr>
          <w:rFonts w:ascii="Times New Roman" w:eastAsiaTheme="minorEastAsia" w:hAnsi="Times New Roman" w:cs="Times New Roman"/>
          <w:color w:val="000000"/>
          <w:sz w:val="24"/>
          <w:szCs w:val="24"/>
          <w:bdr w:val="none" w:sz="0" w:space="0" w:color="auto" w:frame="1"/>
          <w:lang w:eastAsia="en-IN"/>
        </w:rPr>
        <w:t xml:space="preserve">Output the hypothesis </w:t>
      </w:r>
      <m:oMath>
        <m:sSub>
          <m:sSubPr>
            <m:ctrlPr>
              <w:rPr>
                <w:rFonts w:ascii="Cambria Math" w:eastAsiaTheme="minorEastAsia" w:hAnsi="Cambria Math" w:cs="Times New Roman"/>
                <w:i/>
                <w:color w:val="000000"/>
                <w:spacing w:val="8"/>
                <w:sz w:val="24"/>
                <w:szCs w:val="24"/>
                <w:bdr w:val="none" w:sz="0" w:space="0" w:color="auto" w:frame="1"/>
                <w:lang w:eastAsia="en-IN"/>
              </w:rPr>
            </m:ctrlPr>
          </m:sSubPr>
          <m:e>
            <m:r>
              <w:rPr>
                <w:rFonts w:ascii="Cambria Math" w:eastAsiaTheme="minorEastAsia" w:hAnsi="Cambria Math" w:cs="Times New Roman"/>
                <w:color w:val="000000"/>
                <w:spacing w:val="8"/>
                <w:sz w:val="24"/>
                <w:szCs w:val="24"/>
                <w:bdr w:val="none" w:sz="0" w:space="0" w:color="auto" w:frame="1"/>
                <w:lang w:eastAsia="en-IN"/>
              </w:rPr>
              <m:t>h</m:t>
            </m:r>
          </m:e>
          <m:sub>
            <m:r>
              <w:rPr>
                <w:rFonts w:ascii="Cambria Math" w:eastAsiaTheme="minorEastAsia" w:hAnsi="Cambria Math" w:cs="Times New Roman"/>
                <w:color w:val="000000"/>
                <w:spacing w:val="8"/>
                <w:sz w:val="24"/>
                <w:szCs w:val="24"/>
                <w:bdr w:val="none" w:sz="0" w:space="0" w:color="auto" w:frame="1"/>
                <w:lang w:eastAsia="en-IN"/>
              </w:rPr>
              <m:t>MAP</m:t>
            </m:r>
          </m:sub>
        </m:sSub>
      </m:oMath>
      <w:r w:rsidRPr="00E008BB">
        <w:rPr>
          <w:rFonts w:ascii="Times New Roman" w:eastAsiaTheme="minorEastAsia" w:hAnsi="Times New Roman" w:cs="Times New Roman"/>
          <w:color w:val="000000"/>
          <w:sz w:val="24"/>
          <w:szCs w:val="24"/>
          <w:bdr w:val="none" w:sz="0" w:space="0" w:color="auto" w:frame="1"/>
          <w:lang w:eastAsia="en-IN"/>
        </w:rPr>
        <w:t> with the highest posterior probability.</w:t>
      </w:r>
    </w:p>
    <w:p w:rsidR="00E008BB" w:rsidRPr="00E008BB" w:rsidRDefault="00D4712E" w:rsidP="00E008BB">
      <w:pPr>
        <w:pStyle w:val="ListParagraph"/>
        <w:tabs>
          <w:tab w:val="left" w:pos="1560"/>
        </w:tabs>
        <w:jc w:val="both"/>
        <w:rPr>
          <w:rFonts w:ascii="Times New Roman" w:eastAsiaTheme="minorEastAsia" w:hAnsi="Times New Roman" w:cs="Times New Roman"/>
          <w:color w:val="000000"/>
          <w:spacing w:val="8"/>
          <w:sz w:val="24"/>
          <w:szCs w:val="24"/>
          <w:bdr w:val="none" w:sz="0" w:space="0" w:color="auto" w:frame="1"/>
          <w:lang w:eastAsia="en-IN"/>
        </w:rPr>
      </w:pPr>
      <m:oMathPara>
        <m:oMath>
          <m:sSub>
            <m:sSubPr>
              <m:ctrlPr>
                <w:rPr>
                  <w:rFonts w:ascii="Cambria Math" w:eastAsiaTheme="minorEastAsia" w:hAnsi="Cambria Math" w:cs="Times New Roman"/>
                  <w:i/>
                  <w:color w:val="000000"/>
                  <w:spacing w:val="8"/>
                  <w:sz w:val="24"/>
                  <w:szCs w:val="24"/>
                  <w:bdr w:val="none" w:sz="0" w:space="0" w:color="auto" w:frame="1"/>
                  <w:lang w:eastAsia="en-IN"/>
                </w:rPr>
              </m:ctrlPr>
            </m:sSubPr>
            <m:e>
              <m:r>
                <w:rPr>
                  <w:rFonts w:ascii="Cambria Math" w:eastAsiaTheme="minorEastAsia" w:hAnsi="Cambria Math" w:cs="Times New Roman"/>
                  <w:color w:val="000000"/>
                  <w:spacing w:val="8"/>
                  <w:sz w:val="24"/>
                  <w:szCs w:val="24"/>
                  <w:bdr w:val="none" w:sz="0" w:space="0" w:color="auto" w:frame="1"/>
                  <w:lang w:eastAsia="en-IN"/>
                </w:rPr>
                <m:t>h</m:t>
              </m:r>
            </m:e>
            <m:sub>
              <m:r>
                <w:rPr>
                  <w:rFonts w:ascii="Cambria Math" w:eastAsiaTheme="minorEastAsia" w:hAnsi="Cambria Math" w:cs="Times New Roman"/>
                  <w:color w:val="000000"/>
                  <w:spacing w:val="8"/>
                  <w:sz w:val="24"/>
                  <w:szCs w:val="24"/>
                  <w:bdr w:val="none" w:sz="0" w:space="0" w:color="auto" w:frame="1"/>
                  <w:lang w:eastAsia="en-IN"/>
                </w:rPr>
                <m:t>MAP</m:t>
              </m:r>
            </m:sub>
          </m:sSub>
          <m:r>
            <w:rPr>
              <w:rFonts w:ascii="Cambria Math" w:eastAsiaTheme="minorEastAsia" w:hAnsi="Cambria Math" w:cs="Times New Roman"/>
              <w:color w:val="000000"/>
              <w:spacing w:val="8"/>
              <w:sz w:val="24"/>
              <w:szCs w:val="24"/>
              <w:bdr w:val="none" w:sz="0" w:space="0" w:color="auto" w:frame="1"/>
              <w:lang w:eastAsia="en-IN"/>
            </w:rPr>
            <m:t>≡</m:t>
          </m:r>
          <m:m>
            <m:mPr>
              <m:mcs>
                <m:mc>
                  <m:mcPr>
                    <m:count m:val="1"/>
                    <m:mcJc m:val="center"/>
                  </m:mcPr>
                </m:mc>
              </m:mcs>
              <m:ctrlPr>
                <w:rPr>
                  <w:rFonts w:ascii="Cambria Math" w:eastAsiaTheme="minorEastAsia" w:hAnsi="Cambria Math" w:cs="Times New Roman"/>
                  <w:i/>
                  <w:color w:val="000000"/>
                  <w:spacing w:val="8"/>
                  <w:sz w:val="24"/>
                  <w:szCs w:val="24"/>
                  <w:bdr w:val="none" w:sz="0" w:space="0" w:color="auto" w:frame="1"/>
                  <w:lang w:eastAsia="en-IN"/>
                </w:rPr>
              </m:ctrlPr>
            </m:mPr>
            <m:mr>
              <m:e>
                <m:r>
                  <w:rPr>
                    <w:rFonts w:ascii="Cambria Math" w:eastAsiaTheme="minorEastAsia" w:hAnsi="Cambria Math" w:cs="Times New Roman"/>
                    <w:color w:val="000000"/>
                    <w:spacing w:val="8"/>
                    <w:sz w:val="24"/>
                    <w:szCs w:val="24"/>
                    <w:bdr w:val="none" w:sz="0" w:space="0" w:color="auto" w:frame="1"/>
                    <w:lang w:eastAsia="en-IN"/>
                  </w:rPr>
                  <m:t>argmax</m:t>
                </m:r>
              </m:e>
            </m:mr>
            <m:mr>
              <m:e>
                <m:r>
                  <w:rPr>
                    <w:rFonts w:ascii="Cambria Math" w:eastAsiaTheme="minorEastAsia" w:hAnsi="Cambria Math" w:cs="Times New Roman"/>
                    <w:color w:val="000000"/>
                    <w:spacing w:val="8"/>
                    <w:sz w:val="24"/>
                    <w:szCs w:val="24"/>
                    <w:bdr w:val="none" w:sz="0" w:space="0" w:color="auto" w:frame="1"/>
                    <w:lang w:eastAsia="en-IN"/>
                  </w:rPr>
                  <m:t>h∈H</m:t>
                </m:r>
              </m:e>
            </m:mr>
          </m:m>
          <m:r>
            <w:rPr>
              <w:rFonts w:ascii="Cambria Math" w:eastAsiaTheme="minorEastAsia" w:hAnsi="Cambria Math" w:cs="Times New Roman"/>
              <w:color w:val="000000"/>
              <w:spacing w:val="8"/>
              <w:sz w:val="24"/>
              <w:szCs w:val="24"/>
              <w:bdr w:val="none" w:sz="0" w:space="0" w:color="auto" w:frame="1"/>
              <w:lang w:eastAsia="en-IN"/>
            </w:rPr>
            <m:t xml:space="preserve"> P</m:t>
          </m:r>
          <m:d>
            <m:dPr>
              <m:ctrlPr>
                <w:rPr>
                  <w:rFonts w:ascii="Cambria Math" w:eastAsiaTheme="minorEastAsia" w:hAnsi="Cambria Math" w:cs="Times New Roman"/>
                  <w:i/>
                  <w:color w:val="000000"/>
                  <w:spacing w:val="8"/>
                  <w:sz w:val="24"/>
                  <w:szCs w:val="24"/>
                  <w:bdr w:val="none" w:sz="0" w:space="0" w:color="auto" w:frame="1"/>
                  <w:lang w:eastAsia="en-IN"/>
                </w:rPr>
              </m:ctrlPr>
            </m:dPr>
            <m:e>
              <m:r>
                <w:rPr>
                  <w:rFonts w:ascii="Cambria Math" w:eastAsiaTheme="minorEastAsia" w:hAnsi="Cambria Math" w:cs="Times New Roman"/>
                  <w:color w:val="000000"/>
                  <w:spacing w:val="8"/>
                  <w:sz w:val="24"/>
                  <w:szCs w:val="24"/>
                  <w:bdr w:val="none" w:sz="0" w:space="0" w:color="auto" w:frame="1"/>
                  <w:lang w:eastAsia="en-IN"/>
                </w:rPr>
                <m:t>h|D</m:t>
              </m:r>
            </m:e>
          </m:d>
        </m:oMath>
      </m:oMathPara>
    </w:p>
    <w:p w:rsidR="00E008BB" w:rsidRPr="00E008BB" w:rsidRDefault="00E008BB" w:rsidP="00E008BB">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sidRPr="00E008BB">
        <w:rPr>
          <w:rFonts w:ascii="Times New Roman" w:eastAsiaTheme="minorEastAsia" w:hAnsi="Times New Roman" w:cs="Times New Roman"/>
          <w:color w:val="000000"/>
          <w:sz w:val="24"/>
          <w:szCs w:val="24"/>
          <w:bdr w:val="none" w:sz="0" w:space="0" w:color="auto" w:frame="1"/>
          <w:lang w:eastAsia="en-IN"/>
        </w:rPr>
        <w:lastRenderedPageBreak/>
        <w:t xml:space="preserve">To calculate, we need to know the values of </w:t>
      </w:r>
      <w:proofErr w:type="gramStart"/>
      <w:r w:rsidRPr="00E008BB">
        <w:rPr>
          <w:rFonts w:ascii="Times New Roman" w:eastAsiaTheme="minorEastAsia" w:hAnsi="Times New Roman" w:cs="Times New Roman"/>
          <w:color w:val="000000"/>
          <w:sz w:val="24"/>
          <w:szCs w:val="24"/>
          <w:bdr w:val="none" w:sz="0" w:space="0" w:color="auto" w:frame="1"/>
          <w:lang w:eastAsia="en-IN"/>
        </w:rPr>
        <w:t>P(</w:t>
      </w:r>
      <w:proofErr w:type="gramEnd"/>
      <w:r w:rsidRPr="00E008BB">
        <w:rPr>
          <w:rFonts w:ascii="Times New Roman" w:eastAsiaTheme="minorEastAsia" w:hAnsi="Times New Roman" w:cs="Times New Roman"/>
          <w:color w:val="000000"/>
          <w:sz w:val="24"/>
          <w:szCs w:val="24"/>
          <w:bdr w:val="none" w:sz="0" w:space="0" w:color="auto" w:frame="1"/>
          <w:lang w:eastAsia="en-IN"/>
        </w:rPr>
        <w:t>h) and P(D/h). To choose these to be consistent with the following assumptions: </w:t>
      </w:r>
    </w:p>
    <w:p w:rsidR="00E008BB" w:rsidRPr="00E008BB" w:rsidRDefault="00E008BB" w:rsidP="008E766C">
      <w:pPr>
        <w:numPr>
          <w:ilvl w:val="0"/>
          <w:numId w:val="42"/>
        </w:numPr>
        <w:tabs>
          <w:tab w:val="left" w:pos="284"/>
        </w:tabs>
        <w:jc w:val="both"/>
        <w:rPr>
          <w:rFonts w:ascii="Times New Roman" w:eastAsiaTheme="minorEastAsia" w:hAnsi="Times New Roman" w:cs="Times New Roman"/>
          <w:color w:val="000000"/>
          <w:sz w:val="24"/>
          <w:szCs w:val="24"/>
          <w:bdr w:val="none" w:sz="0" w:space="0" w:color="auto" w:frame="1"/>
          <w:lang w:eastAsia="en-IN"/>
        </w:rPr>
      </w:pPr>
      <w:r w:rsidRPr="00E008BB">
        <w:rPr>
          <w:rFonts w:ascii="Times New Roman" w:eastAsiaTheme="minorEastAsia" w:hAnsi="Times New Roman" w:cs="Times New Roman"/>
          <w:color w:val="000000"/>
          <w:sz w:val="24"/>
          <w:szCs w:val="24"/>
          <w:bdr w:val="none" w:sz="0" w:space="0" w:color="auto" w:frame="1"/>
          <w:lang w:eastAsia="en-IN"/>
        </w:rPr>
        <w:t>There is no noise in the training data D (i.e</w:t>
      </w:r>
      <w:proofErr w:type="gramStart"/>
      <w:r w:rsidRPr="00E008BB">
        <w:rPr>
          <w:rFonts w:ascii="Times New Roman" w:eastAsiaTheme="minorEastAsia" w:hAnsi="Times New Roman" w:cs="Times New Roman"/>
          <w:color w:val="000000"/>
          <w:sz w:val="24"/>
          <w:szCs w:val="24"/>
          <w:bdr w:val="none" w:sz="0" w:space="0" w:color="auto" w:frame="1"/>
          <w:lang w:eastAsia="en-IN"/>
        </w:rPr>
        <w:t>.,</w:t>
      </w:r>
      <w:proofErr w:type="gramEnd"/>
      <m:oMath>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d</m:t>
            </m:r>
          </m:e>
          <m:sub>
            <m:r>
              <w:rPr>
                <w:rFonts w:ascii="Cambria Math" w:eastAsiaTheme="minorEastAsia" w:hAnsi="Cambria Math" w:cs="Times New Roman"/>
                <w:color w:val="000000"/>
                <w:sz w:val="24"/>
                <w:szCs w:val="24"/>
                <w:bdr w:val="none" w:sz="0" w:space="0" w:color="auto" w:frame="1"/>
                <w:lang w:eastAsia="en-IN"/>
              </w:rPr>
              <m:t>i</m:t>
            </m:r>
          </m:sub>
        </m:sSub>
      </m:oMath>
      <w:r>
        <w:rPr>
          <w:rFonts w:ascii="Times New Roman" w:eastAsiaTheme="minorEastAsia" w:hAnsi="Times New Roman" w:cs="Times New Roman"/>
          <w:color w:val="000000"/>
          <w:sz w:val="24"/>
          <w:szCs w:val="24"/>
          <w:bdr w:val="none" w:sz="0" w:space="0" w:color="auto" w:frame="1"/>
          <w:lang w:eastAsia="en-IN"/>
        </w:rPr>
        <w:t xml:space="preserve"> </w:t>
      </w:r>
      <w:r w:rsidRPr="00E008BB">
        <w:rPr>
          <w:rFonts w:ascii="Times New Roman" w:eastAsiaTheme="minorEastAsia" w:hAnsi="Times New Roman" w:cs="Times New Roman"/>
          <w:color w:val="000000"/>
          <w:sz w:val="24"/>
          <w:szCs w:val="24"/>
          <w:bdr w:val="none" w:sz="0" w:space="0" w:color="auto" w:frame="1"/>
          <w:lang w:eastAsia="en-IN"/>
        </w:rPr>
        <w:t xml:space="preserve"> = </w:t>
      </w:r>
      <m:oMath>
        <m:r>
          <w:rPr>
            <w:rFonts w:ascii="Cambria Math" w:eastAsiaTheme="minorEastAsia" w:hAnsi="Cambria Math" w:cs="Times New Roman"/>
            <w:color w:val="000000"/>
            <w:sz w:val="24"/>
            <w:szCs w:val="24"/>
            <w:bdr w:val="none" w:sz="0" w:space="0" w:color="auto" w:frame="1"/>
            <w:lang w:eastAsia="en-IN"/>
          </w:rPr>
          <m:t>c</m:t>
        </m:r>
        <m:d>
          <m:dPr>
            <m:ctrlPr>
              <w:rPr>
                <w:rFonts w:ascii="Cambria Math" w:eastAsiaTheme="minorEastAsia" w:hAnsi="Cambria Math" w:cs="Times New Roman"/>
                <w:i/>
                <w:color w:val="000000"/>
                <w:sz w:val="24"/>
                <w:szCs w:val="24"/>
                <w:bdr w:val="none" w:sz="0" w:space="0" w:color="auto" w:frame="1"/>
                <w:lang w:eastAsia="en-IN"/>
              </w:rPr>
            </m:ctrlPr>
          </m:dPr>
          <m:e>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x</m:t>
                </m:r>
              </m:e>
              <m:sub>
                <m:r>
                  <w:rPr>
                    <w:rFonts w:ascii="Cambria Math" w:eastAsiaTheme="minorEastAsia" w:hAnsi="Cambria Math" w:cs="Times New Roman"/>
                    <w:color w:val="000000"/>
                    <w:sz w:val="24"/>
                    <w:szCs w:val="24"/>
                    <w:bdr w:val="none" w:sz="0" w:space="0" w:color="auto" w:frame="1"/>
                    <w:lang w:eastAsia="en-IN"/>
                  </w:rPr>
                  <m:t>i</m:t>
                </m:r>
              </m:sub>
            </m:sSub>
          </m:e>
        </m:d>
        <m:r>
          <w:rPr>
            <w:rFonts w:ascii="Cambria Math" w:eastAsiaTheme="minorEastAsia" w:hAnsi="Cambria Math" w:cs="Times New Roman"/>
            <w:color w:val="000000"/>
            <w:sz w:val="24"/>
            <w:szCs w:val="24"/>
            <w:bdr w:val="none" w:sz="0" w:space="0" w:color="auto" w:frame="1"/>
            <w:lang w:eastAsia="en-IN"/>
          </w:rPr>
          <m:t>)</m:t>
        </m:r>
      </m:oMath>
      <w:r>
        <w:rPr>
          <w:rFonts w:ascii="Times New Roman" w:eastAsiaTheme="minorEastAsia" w:hAnsi="Times New Roman" w:cs="Times New Roman"/>
          <w:color w:val="000000"/>
          <w:sz w:val="24"/>
          <w:szCs w:val="24"/>
          <w:bdr w:val="none" w:sz="0" w:space="0" w:color="auto" w:frame="1"/>
          <w:lang w:eastAsia="en-IN"/>
        </w:rPr>
        <w:t>.</w:t>
      </w:r>
    </w:p>
    <w:p w:rsidR="00E008BB" w:rsidRPr="00E008BB" w:rsidRDefault="00E008BB" w:rsidP="008E766C">
      <w:pPr>
        <w:numPr>
          <w:ilvl w:val="0"/>
          <w:numId w:val="42"/>
        </w:numPr>
        <w:tabs>
          <w:tab w:val="left" w:pos="284"/>
        </w:tabs>
        <w:jc w:val="both"/>
        <w:rPr>
          <w:rFonts w:ascii="Times New Roman" w:eastAsiaTheme="minorEastAsia" w:hAnsi="Times New Roman" w:cs="Times New Roman"/>
          <w:color w:val="000000"/>
          <w:sz w:val="24"/>
          <w:szCs w:val="24"/>
          <w:bdr w:val="none" w:sz="0" w:space="0" w:color="auto" w:frame="1"/>
          <w:lang w:eastAsia="en-IN"/>
        </w:rPr>
      </w:pPr>
      <w:r w:rsidRPr="00E008BB">
        <w:rPr>
          <w:rFonts w:ascii="Times New Roman" w:eastAsiaTheme="minorEastAsia" w:hAnsi="Times New Roman" w:cs="Times New Roman"/>
          <w:color w:val="000000"/>
          <w:sz w:val="24"/>
          <w:szCs w:val="24"/>
          <w:bdr w:val="none" w:sz="0" w:space="0" w:color="auto" w:frame="1"/>
          <w:lang w:eastAsia="en-IN"/>
        </w:rPr>
        <w:t>The hypothesis space H contains the goal notion c. </w:t>
      </w:r>
    </w:p>
    <w:p w:rsidR="00E008BB" w:rsidRPr="00E008BB" w:rsidRDefault="00E008BB" w:rsidP="008E766C">
      <w:pPr>
        <w:numPr>
          <w:ilvl w:val="0"/>
          <w:numId w:val="42"/>
        </w:numPr>
        <w:tabs>
          <w:tab w:val="left" w:pos="284"/>
        </w:tabs>
        <w:jc w:val="both"/>
        <w:rPr>
          <w:rFonts w:ascii="Times New Roman" w:eastAsiaTheme="minorEastAsia" w:hAnsi="Times New Roman" w:cs="Times New Roman"/>
          <w:color w:val="000000"/>
          <w:sz w:val="24"/>
          <w:szCs w:val="24"/>
          <w:bdr w:val="none" w:sz="0" w:space="0" w:color="auto" w:frame="1"/>
          <w:lang w:eastAsia="en-IN"/>
        </w:rPr>
      </w:pPr>
      <w:r w:rsidRPr="00E008BB">
        <w:rPr>
          <w:rFonts w:ascii="Times New Roman" w:eastAsiaTheme="minorEastAsia" w:hAnsi="Times New Roman" w:cs="Times New Roman"/>
          <w:color w:val="000000"/>
          <w:sz w:val="24"/>
          <w:szCs w:val="24"/>
          <w:bdr w:val="none" w:sz="0" w:space="0" w:color="auto" w:frame="1"/>
          <w:lang w:eastAsia="en-IN"/>
        </w:rPr>
        <w:t>We have no reason to conclude that one hypothesis is more likely than another based on prior evidence.</w:t>
      </w:r>
    </w:p>
    <w:p w:rsidR="00E008BB" w:rsidRDefault="00E008BB" w:rsidP="008E766C">
      <w:pPr>
        <w:numPr>
          <w:ilvl w:val="0"/>
          <w:numId w:val="43"/>
        </w:numPr>
        <w:tabs>
          <w:tab w:val="left" w:pos="284"/>
        </w:tabs>
        <w:jc w:val="both"/>
        <w:rPr>
          <w:rFonts w:ascii="Times New Roman" w:eastAsiaTheme="minorEastAsia" w:hAnsi="Times New Roman" w:cs="Times New Roman"/>
          <w:color w:val="000000"/>
          <w:sz w:val="24"/>
          <w:szCs w:val="24"/>
          <w:bdr w:val="none" w:sz="0" w:space="0" w:color="auto" w:frame="1"/>
          <w:lang w:eastAsia="en-IN"/>
        </w:rPr>
      </w:pPr>
      <w:r w:rsidRPr="00E008BB">
        <w:rPr>
          <w:rFonts w:ascii="Times New Roman" w:eastAsiaTheme="minorEastAsia" w:hAnsi="Times New Roman" w:cs="Times New Roman"/>
          <w:color w:val="000000"/>
          <w:sz w:val="24"/>
          <w:szCs w:val="24"/>
          <w:bdr w:val="none" w:sz="0" w:space="0" w:color="auto" w:frame="1"/>
          <w:lang w:eastAsia="en-IN"/>
        </w:rPr>
        <w:t xml:space="preserve">Since we’re assuming the training data to be noise-free, the chances of observing classification </w:t>
      </w:r>
      <m:oMath>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d</m:t>
            </m:r>
          </m:e>
          <m:sub>
            <m:r>
              <w:rPr>
                <w:rFonts w:ascii="Cambria Math" w:eastAsiaTheme="minorEastAsia" w:hAnsi="Cambria Math" w:cs="Times New Roman"/>
                <w:color w:val="000000"/>
                <w:sz w:val="24"/>
                <w:szCs w:val="24"/>
                <w:bdr w:val="none" w:sz="0" w:space="0" w:color="auto" w:frame="1"/>
                <w:lang w:eastAsia="en-IN"/>
              </w:rPr>
              <m:t>i</m:t>
            </m:r>
          </m:sub>
        </m:sSub>
      </m:oMath>
      <w:r w:rsidRPr="00E008BB">
        <w:rPr>
          <w:rFonts w:ascii="Times New Roman" w:eastAsiaTheme="minorEastAsia" w:hAnsi="Times New Roman" w:cs="Times New Roman"/>
          <w:color w:val="000000"/>
          <w:sz w:val="24"/>
          <w:szCs w:val="24"/>
          <w:bdr w:val="none" w:sz="0" w:space="0" w:color="auto" w:frame="1"/>
          <w:lang w:eastAsia="en-IN"/>
        </w:rPr>
        <w:t xml:space="preserve">given h are 1 if </w:t>
      </w:r>
      <m:oMath>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d</m:t>
            </m:r>
          </m:e>
          <m:sub>
            <m:r>
              <w:rPr>
                <w:rFonts w:ascii="Cambria Math" w:eastAsiaTheme="minorEastAsia" w:hAnsi="Cambria Math" w:cs="Times New Roman"/>
                <w:color w:val="000000"/>
                <w:sz w:val="24"/>
                <w:szCs w:val="24"/>
                <w:bdr w:val="none" w:sz="0" w:space="0" w:color="auto" w:frame="1"/>
                <w:lang w:eastAsia="en-IN"/>
              </w:rPr>
              <m:t>i</m:t>
            </m:r>
          </m:sub>
        </m:sSub>
      </m:oMath>
      <w:r w:rsidRPr="00E008BB">
        <w:rPr>
          <w:rFonts w:ascii="Times New Roman" w:eastAsiaTheme="minorEastAsia" w:hAnsi="Times New Roman" w:cs="Times New Roman"/>
          <w:color w:val="000000"/>
          <w:sz w:val="24"/>
          <w:szCs w:val="24"/>
          <w:bdr w:val="none" w:sz="0" w:space="0" w:color="auto" w:frame="1"/>
          <w:lang w:eastAsia="en-IN"/>
        </w:rPr>
        <w:t xml:space="preserve"> = </w:t>
      </w:r>
      <w:proofErr w:type="gramStart"/>
      <w:r w:rsidRPr="00E008BB">
        <w:rPr>
          <w:rFonts w:ascii="Times New Roman" w:eastAsiaTheme="minorEastAsia" w:hAnsi="Times New Roman" w:cs="Times New Roman"/>
          <w:color w:val="000000"/>
          <w:sz w:val="24"/>
          <w:szCs w:val="24"/>
          <w:bdr w:val="none" w:sz="0" w:space="0" w:color="auto" w:frame="1"/>
          <w:lang w:eastAsia="en-IN"/>
        </w:rPr>
        <w:t>h(</w:t>
      </w:r>
      <w:proofErr w:type="gramEnd"/>
      <m:oMath>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x</m:t>
            </m:r>
          </m:e>
          <m:sub>
            <m:r>
              <w:rPr>
                <w:rFonts w:ascii="Cambria Math" w:eastAsiaTheme="minorEastAsia" w:hAnsi="Cambria Math" w:cs="Times New Roman"/>
                <w:color w:val="000000"/>
                <w:sz w:val="24"/>
                <w:szCs w:val="24"/>
                <w:bdr w:val="none" w:sz="0" w:space="0" w:color="auto" w:frame="1"/>
                <w:lang w:eastAsia="en-IN"/>
              </w:rPr>
              <m:t>i</m:t>
            </m:r>
          </m:sub>
        </m:sSub>
      </m:oMath>
      <w:r w:rsidRPr="00E008BB">
        <w:rPr>
          <w:rFonts w:ascii="Times New Roman" w:eastAsiaTheme="minorEastAsia" w:hAnsi="Times New Roman" w:cs="Times New Roman"/>
          <w:color w:val="000000"/>
          <w:sz w:val="24"/>
          <w:szCs w:val="24"/>
          <w:bdr w:val="none" w:sz="0" w:space="0" w:color="auto" w:frame="1"/>
          <w:lang w:eastAsia="en-IN"/>
        </w:rPr>
        <w:t xml:space="preserve">) and 0 if </w:t>
      </w:r>
      <m:oMath>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d</m:t>
            </m:r>
          </m:e>
          <m:sub>
            <m:r>
              <w:rPr>
                <w:rFonts w:ascii="Cambria Math" w:eastAsiaTheme="minorEastAsia" w:hAnsi="Cambria Math" w:cs="Times New Roman"/>
                <w:color w:val="000000"/>
                <w:sz w:val="24"/>
                <w:szCs w:val="24"/>
                <w:bdr w:val="none" w:sz="0" w:space="0" w:color="auto" w:frame="1"/>
                <w:lang w:eastAsia="en-IN"/>
              </w:rPr>
              <m:t>i</m:t>
            </m:r>
          </m:sub>
        </m:sSub>
      </m:oMath>
      <w:r w:rsidRPr="00E008BB">
        <w:rPr>
          <w:rFonts w:ascii="Times New Roman" w:eastAsiaTheme="minorEastAsia" w:hAnsi="Times New Roman" w:cs="Times New Roman"/>
          <w:color w:val="000000"/>
          <w:sz w:val="24"/>
          <w:szCs w:val="24"/>
          <w:bdr w:val="none" w:sz="0" w:space="0" w:color="auto" w:frame="1"/>
          <w:lang w:eastAsia="en-IN"/>
        </w:rPr>
        <w:t> != (</w:t>
      </w:r>
      <m:oMath>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x</m:t>
            </m:r>
          </m:e>
          <m:sub>
            <m:r>
              <w:rPr>
                <w:rFonts w:ascii="Cambria Math" w:eastAsiaTheme="minorEastAsia" w:hAnsi="Cambria Math" w:cs="Times New Roman"/>
                <w:color w:val="000000"/>
                <w:sz w:val="24"/>
                <w:szCs w:val="24"/>
                <w:bdr w:val="none" w:sz="0" w:space="0" w:color="auto" w:frame="1"/>
                <w:lang w:eastAsia="en-IN"/>
              </w:rPr>
              <m:t>i</m:t>
            </m:r>
          </m:sub>
        </m:sSub>
      </m:oMath>
      <w:r w:rsidRPr="00E008BB">
        <w:rPr>
          <w:rFonts w:ascii="Times New Roman" w:eastAsiaTheme="minorEastAsia" w:hAnsi="Times New Roman" w:cs="Times New Roman"/>
          <w:color w:val="000000"/>
          <w:sz w:val="24"/>
          <w:szCs w:val="24"/>
          <w:bdr w:val="none" w:sz="0" w:space="0" w:color="auto" w:frame="1"/>
          <w:lang w:eastAsia="en-IN"/>
        </w:rPr>
        <w:t>)). Therefore,</w:t>
      </w:r>
    </w:p>
    <w:p w:rsidR="00E008BB" w:rsidRDefault="002D2F50" w:rsidP="00E008BB">
      <w:pPr>
        <w:tabs>
          <w:tab w:val="left" w:pos="284"/>
        </w:tabs>
        <w:ind w:left="720"/>
        <w:jc w:val="both"/>
        <w:rPr>
          <w:rFonts w:ascii="Times New Roman" w:eastAsiaTheme="minorEastAsia" w:hAnsi="Times New Roman" w:cs="Times New Roman"/>
          <w:color w:val="000000"/>
          <w:sz w:val="24"/>
          <w:szCs w:val="24"/>
          <w:bdr w:val="none" w:sz="0" w:space="0" w:color="auto" w:frame="1"/>
          <w:lang w:eastAsia="en-IN"/>
        </w:rPr>
      </w:pPr>
      <m:oMathPara>
        <m:oMath>
          <m: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D|h</m:t>
              </m:r>
            </m:e>
          </m:d>
          <m:r>
            <w:rPr>
              <w:rFonts w:ascii="Cambria Math" w:eastAsiaTheme="minorEastAsia" w:hAnsi="Cambria Math" w:cs="Times New Roman"/>
              <w:color w:val="000000"/>
              <w:sz w:val="24"/>
              <w:szCs w:val="24"/>
              <w:bdr w:val="none" w:sz="0" w:space="0" w:color="auto" w:frame="1"/>
              <w:lang w:eastAsia="en-IN"/>
            </w:rPr>
            <m:t>=</m:t>
          </m:r>
          <m:d>
            <m:dPr>
              <m:begChr m:val="{"/>
              <m:endChr m:val=""/>
              <m:ctrlPr>
                <w:rPr>
                  <w:rFonts w:ascii="Cambria Math" w:eastAsiaTheme="minorEastAsia" w:hAnsi="Cambria Math" w:cs="Times New Roman"/>
                  <w:i/>
                  <w:color w:val="000000"/>
                  <w:sz w:val="24"/>
                  <w:szCs w:val="24"/>
                  <w:bdr w:val="none" w:sz="0" w:space="0" w:color="auto" w:frame="1"/>
                  <w:lang w:eastAsia="en-IN"/>
                </w:rPr>
              </m:ctrlPr>
            </m:dPr>
            <m:e>
              <m:eqArr>
                <m:eqArrPr>
                  <m:ctrlPr>
                    <w:rPr>
                      <w:rFonts w:ascii="Cambria Math" w:eastAsiaTheme="minorEastAsia" w:hAnsi="Cambria Math" w:cs="Times New Roman"/>
                      <w:i/>
                      <w:color w:val="000000"/>
                      <w:sz w:val="24"/>
                      <w:szCs w:val="24"/>
                      <w:bdr w:val="none" w:sz="0" w:space="0" w:color="auto" w:frame="1"/>
                      <w:lang w:eastAsia="en-IN"/>
                    </w:rPr>
                  </m:ctrlPr>
                </m:eqArrPr>
                <m:e>
                  <m:r>
                    <w:rPr>
                      <w:rFonts w:ascii="Cambria Math" w:eastAsiaTheme="minorEastAsia" w:hAnsi="Cambria Math" w:cs="Times New Roman"/>
                      <w:color w:val="000000"/>
                      <w:sz w:val="24"/>
                      <w:szCs w:val="24"/>
                      <w:bdr w:val="none" w:sz="0" w:space="0" w:color="auto" w:frame="1"/>
                      <w:lang w:eastAsia="en-IN"/>
                    </w:rPr>
                    <m:t xml:space="preserve">1 if </m:t>
                  </m:r>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d</m:t>
                      </m:r>
                    </m:e>
                    <m:sub>
                      <m:r>
                        <w:rPr>
                          <w:rFonts w:ascii="Cambria Math" w:eastAsiaTheme="minorEastAsia" w:hAnsi="Cambria Math" w:cs="Times New Roman"/>
                          <w:color w:val="000000"/>
                          <w:sz w:val="24"/>
                          <w:szCs w:val="24"/>
                          <w:bdr w:val="none" w:sz="0" w:space="0" w:color="auto" w:frame="1"/>
                          <w:lang w:eastAsia="en-IN"/>
                        </w:rPr>
                        <m:t>i</m:t>
                      </m:r>
                    </m:sub>
                  </m:sSub>
                  <m:r>
                    <m:rPr>
                      <m:sty m:val="p"/>
                    </m:rPr>
                    <w:rPr>
                      <w:rFonts w:ascii="Cambria Math" w:eastAsiaTheme="minorEastAsia" w:hAnsi="Cambria Math" w:cs="Times New Roman"/>
                      <w:color w:val="000000"/>
                      <w:sz w:val="24"/>
                      <w:szCs w:val="24"/>
                      <w:bdr w:val="none" w:sz="0" w:space="0" w:color="auto" w:frame="1"/>
                      <w:lang w:eastAsia="en-IN"/>
                    </w:rPr>
                    <m:t> = h</m:t>
                  </m:r>
                  <m:d>
                    <m:dPr>
                      <m:ctrlPr>
                        <w:rPr>
                          <w:rFonts w:ascii="Cambria Math" w:eastAsiaTheme="minorEastAsia" w:hAnsi="Cambria Math" w:cs="Times New Roman"/>
                          <w:color w:val="000000"/>
                          <w:sz w:val="24"/>
                          <w:szCs w:val="24"/>
                          <w:bdr w:val="none" w:sz="0" w:space="0" w:color="auto" w:frame="1"/>
                          <w:lang w:eastAsia="en-IN"/>
                        </w:rPr>
                      </m:ctrlPr>
                    </m:dPr>
                    <m:e>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x</m:t>
                          </m:r>
                        </m:e>
                        <m:sub>
                          <m:r>
                            <w:rPr>
                              <w:rFonts w:ascii="Cambria Math" w:eastAsiaTheme="minorEastAsia" w:hAnsi="Cambria Math" w:cs="Times New Roman"/>
                              <w:color w:val="000000"/>
                              <w:sz w:val="24"/>
                              <w:szCs w:val="24"/>
                              <w:bdr w:val="none" w:sz="0" w:space="0" w:color="auto" w:frame="1"/>
                              <w:lang w:eastAsia="en-IN"/>
                            </w:rPr>
                            <m:t>i</m:t>
                          </m:r>
                        </m:sub>
                      </m:sSub>
                    </m:e>
                  </m:d>
                  <m:r>
                    <m:rPr>
                      <m:sty m:val="p"/>
                    </m:rPr>
                    <w:rPr>
                      <w:rFonts w:ascii="Cambria Math" w:eastAsiaTheme="minorEastAsia" w:hAnsi="Times New Roman" w:cs="Times New Roman"/>
                      <w:color w:val="000000"/>
                      <w:sz w:val="24"/>
                      <w:szCs w:val="24"/>
                      <w:bdr w:val="none" w:sz="0" w:space="0" w:color="auto" w:frame="1"/>
                      <w:lang w:eastAsia="en-IN"/>
                    </w:rPr>
                    <m:t xml:space="preserve">for  all </m:t>
                  </m:r>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d</m:t>
                      </m:r>
                    </m:e>
                    <m:sub>
                      <m:r>
                        <w:rPr>
                          <w:rFonts w:ascii="Cambria Math" w:eastAsiaTheme="minorEastAsia" w:hAnsi="Cambria Math" w:cs="Times New Roman"/>
                          <w:color w:val="000000"/>
                          <w:sz w:val="24"/>
                          <w:szCs w:val="24"/>
                          <w:bdr w:val="none" w:sz="0" w:space="0" w:color="auto" w:frame="1"/>
                          <w:lang w:eastAsia="en-IN"/>
                        </w:rPr>
                        <m:t>i</m:t>
                      </m:r>
                    </m:sub>
                  </m:sSub>
                  <m:r>
                    <m:rPr>
                      <m:sty m:val="p"/>
                    </m:rPr>
                    <w:rPr>
                      <w:rFonts w:ascii="Cambria Math" w:eastAsiaTheme="minorEastAsia" w:hAnsi="Cambria Math" w:cs="Times New Roman"/>
                      <w:color w:val="000000"/>
                      <w:sz w:val="24"/>
                      <w:szCs w:val="24"/>
                      <w:bdr w:val="none" w:sz="0" w:space="0" w:color="auto" w:frame="1"/>
                      <w:lang w:eastAsia="en-IN"/>
                    </w:rPr>
                    <m:t>  in D</m:t>
                  </m:r>
                  <m:r>
                    <m:rPr>
                      <m:sty m:val="p"/>
                    </m:rPr>
                    <w:rPr>
                      <w:rFonts w:ascii="Cambria Math" w:eastAsiaTheme="minorEastAsia" w:hAnsi="Times New Roman" w:cs="Times New Roman"/>
                      <w:color w:val="000000"/>
                      <w:sz w:val="24"/>
                      <w:szCs w:val="24"/>
                      <w:bdr w:val="none" w:sz="0" w:space="0" w:color="auto" w:frame="1"/>
                      <w:lang w:eastAsia="en-IN"/>
                    </w:rPr>
                    <m:t xml:space="preserve"> </m:t>
                  </m:r>
                  <m:r>
                    <w:rPr>
                      <w:rFonts w:ascii="Cambria Math" w:eastAsiaTheme="minorEastAsia" w:hAnsi="Cambria Math" w:cs="Times New Roman"/>
                      <w:color w:val="000000"/>
                      <w:sz w:val="24"/>
                      <w:szCs w:val="24"/>
                      <w:bdr w:val="none" w:sz="0" w:space="0" w:color="auto" w:frame="1"/>
                      <w:lang w:eastAsia="en-IN"/>
                    </w:rPr>
                    <m:t xml:space="preserve"> </m:t>
                  </m:r>
                </m:e>
                <m:e>
                  <m:r>
                    <w:rPr>
                      <w:rFonts w:ascii="Cambria Math" w:eastAsiaTheme="minorEastAsia" w:hAnsi="Cambria Math" w:cs="Times New Roman"/>
                      <w:color w:val="000000"/>
                      <w:sz w:val="24"/>
                      <w:szCs w:val="24"/>
                      <w:bdr w:val="none" w:sz="0" w:space="0" w:color="auto" w:frame="1"/>
                      <w:lang w:eastAsia="en-IN"/>
                    </w:rPr>
                    <m:t xml:space="preserve">0     Otherwise                             </m:t>
                  </m:r>
                </m:e>
              </m:eqArr>
            </m:e>
          </m:d>
        </m:oMath>
      </m:oMathPara>
    </w:p>
    <w:p w:rsidR="001063B5" w:rsidRPr="001063B5" w:rsidRDefault="001063B5" w:rsidP="001063B5">
      <w:pPr>
        <w:tabs>
          <w:tab w:val="left" w:pos="284"/>
        </w:tabs>
        <w:ind w:left="720"/>
        <w:jc w:val="both"/>
        <w:rPr>
          <w:rFonts w:ascii="Times New Roman" w:eastAsiaTheme="minorEastAsia" w:hAnsi="Times New Roman" w:cs="Times New Roman"/>
          <w:color w:val="000000"/>
          <w:sz w:val="24"/>
          <w:szCs w:val="24"/>
          <w:bdr w:val="none" w:sz="0" w:space="0" w:color="auto" w:frame="1"/>
          <w:lang w:eastAsia="en-IN"/>
        </w:rPr>
      </w:pPr>
      <w:r w:rsidRPr="001063B5">
        <w:rPr>
          <w:rFonts w:ascii="Times New Roman" w:eastAsiaTheme="minorEastAsia" w:hAnsi="Times New Roman" w:cs="Times New Roman"/>
          <w:color w:val="000000"/>
          <w:sz w:val="24"/>
          <w:szCs w:val="24"/>
          <w:bdr w:val="none" w:sz="0" w:space="0" w:color="auto" w:frame="1"/>
          <w:lang w:eastAsia="en-IN"/>
        </w:rPr>
        <w:t>To put it another way, the probability of data D given hypothesis h is 1 if D agrees with h and 0 otherwise. </w:t>
      </w:r>
    </w:p>
    <w:p w:rsidR="001063B5" w:rsidRDefault="001063B5" w:rsidP="008E766C">
      <w:pPr>
        <w:numPr>
          <w:ilvl w:val="0"/>
          <w:numId w:val="44"/>
        </w:numPr>
        <w:tabs>
          <w:tab w:val="left" w:pos="284"/>
        </w:tabs>
        <w:jc w:val="both"/>
        <w:rPr>
          <w:rFonts w:ascii="Times New Roman" w:eastAsiaTheme="minorEastAsia" w:hAnsi="Times New Roman" w:cs="Times New Roman"/>
          <w:color w:val="000000"/>
          <w:sz w:val="24"/>
          <w:szCs w:val="24"/>
          <w:bdr w:val="none" w:sz="0" w:space="0" w:color="auto" w:frame="1"/>
          <w:lang w:eastAsia="en-IN"/>
        </w:rPr>
      </w:pPr>
      <w:r w:rsidRPr="001063B5">
        <w:rPr>
          <w:rFonts w:ascii="Times New Roman" w:eastAsiaTheme="minorEastAsia" w:hAnsi="Times New Roman" w:cs="Times New Roman"/>
          <w:color w:val="000000"/>
          <w:sz w:val="24"/>
          <w:szCs w:val="24"/>
          <w:bdr w:val="none" w:sz="0" w:space="0" w:color="auto" w:frame="1"/>
          <w:lang w:eastAsia="en-IN"/>
        </w:rPr>
        <w:t>Given no previous information of which hypothesis is more likely, it is fair to give each hypothesis h in H the same prior probability. We should require that these prior probabilities amount to 1 because we presume the target notion is contained in H.</w:t>
      </w:r>
    </w:p>
    <w:p w:rsidR="001063B5" w:rsidRDefault="001063B5" w:rsidP="001063B5">
      <w:pPr>
        <w:tabs>
          <w:tab w:val="left" w:pos="284"/>
        </w:tabs>
        <w:ind w:left="720"/>
        <w:jc w:val="both"/>
        <w:rPr>
          <w:rFonts w:ascii="Times New Roman" w:eastAsiaTheme="minorEastAsia" w:hAnsi="Times New Roman" w:cs="Times New Roman"/>
          <w:color w:val="000000"/>
          <w:sz w:val="24"/>
          <w:szCs w:val="24"/>
          <w:bdr w:val="none" w:sz="0" w:space="0" w:color="auto" w:frame="1"/>
          <w:lang w:eastAsia="en-IN"/>
        </w:rPr>
      </w:pPr>
      <m:oMathPara>
        <m:oMath>
          <m: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h</m:t>
              </m:r>
            </m:e>
          </m:d>
          <m:r>
            <w:rPr>
              <w:rFonts w:ascii="Cambria Math" w:eastAsiaTheme="minorEastAsia" w:hAnsi="Cambria Math" w:cs="Times New Roman"/>
              <w:color w:val="000000"/>
              <w:sz w:val="24"/>
              <w:szCs w:val="24"/>
              <w:bdr w:val="none" w:sz="0" w:space="0" w:color="auto" w:frame="1"/>
              <w:lang w:eastAsia="en-IN"/>
            </w:rPr>
            <m:t>=</m:t>
          </m:r>
          <m:f>
            <m:fPr>
              <m:ctrlPr>
                <w:rPr>
                  <w:rFonts w:ascii="Cambria Math" w:eastAsiaTheme="minorEastAsia" w:hAnsi="Cambria Math" w:cs="Times New Roman"/>
                  <w:i/>
                  <w:color w:val="000000"/>
                  <w:sz w:val="24"/>
                  <w:szCs w:val="24"/>
                  <w:bdr w:val="none" w:sz="0" w:space="0" w:color="auto" w:frame="1"/>
                  <w:lang w:eastAsia="en-IN"/>
                </w:rPr>
              </m:ctrlPr>
            </m:fPr>
            <m:num>
              <m:r>
                <w:rPr>
                  <w:rFonts w:ascii="Cambria Math" w:eastAsiaTheme="minorEastAsia" w:hAnsi="Cambria Math" w:cs="Times New Roman"/>
                  <w:color w:val="000000"/>
                  <w:sz w:val="24"/>
                  <w:szCs w:val="24"/>
                  <w:bdr w:val="none" w:sz="0" w:space="0" w:color="auto" w:frame="1"/>
                  <w:lang w:eastAsia="en-IN"/>
                </w:rPr>
                <m:t>1</m:t>
              </m:r>
            </m:num>
            <m:den>
              <m:r>
                <w:rPr>
                  <w:rFonts w:ascii="Cambria Math" w:eastAsiaTheme="minorEastAsia" w:hAnsi="Cambria Math" w:cs="Times New Roman"/>
                  <w:color w:val="000000"/>
                  <w:sz w:val="24"/>
                  <w:szCs w:val="24"/>
                  <w:bdr w:val="none" w:sz="0" w:space="0" w:color="auto" w:frame="1"/>
                  <w:lang w:eastAsia="en-IN"/>
                </w:rPr>
                <m:t>|H|</m:t>
              </m:r>
            </m:den>
          </m:f>
          <m:r>
            <w:rPr>
              <w:rFonts w:ascii="Cambria Math" w:eastAsiaTheme="minorEastAsia" w:hAnsi="Cambria Math" w:cs="Times New Roman"/>
              <w:color w:val="000000"/>
              <w:sz w:val="24"/>
              <w:szCs w:val="24"/>
              <w:bdr w:val="none" w:sz="0" w:space="0" w:color="auto" w:frame="1"/>
              <w:lang w:eastAsia="en-IN"/>
            </w:rPr>
            <m:t xml:space="preserve">     for all h in H</m:t>
          </m:r>
        </m:oMath>
      </m:oMathPara>
    </w:p>
    <w:p w:rsidR="001063B5" w:rsidRDefault="001063B5" w:rsidP="001063B5">
      <w:pPr>
        <w:tabs>
          <w:tab w:val="left" w:pos="284"/>
        </w:tabs>
        <w:ind w:left="720"/>
        <w:jc w:val="both"/>
        <w:rPr>
          <w:rFonts w:ascii="Times New Roman" w:eastAsiaTheme="minorEastAsia" w:hAnsi="Times New Roman" w:cs="Times New Roman"/>
          <w:color w:val="000000"/>
          <w:sz w:val="24"/>
          <w:szCs w:val="24"/>
          <w:bdr w:val="none" w:sz="0" w:space="0" w:color="auto" w:frame="1"/>
          <w:lang w:eastAsia="en-IN"/>
        </w:rPr>
      </w:pPr>
      <w:r w:rsidRPr="001063B5">
        <w:rPr>
          <w:rFonts w:ascii="Times New Roman" w:eastAsiaTheme="minorEastAsia" w:hAnsi="Times New Roman" w:cs="Times New Roman"/>
          <w:color w:val="000000"/>
          <w:sz w:val="24"/>
          <w:szCs w:val="24"/>
          <w:bdr w:val="none" w:sz="0" w:space="0" w:color="auto" w:frame="1"/>
          <w:lang w:eastAsia="en-IN"/>
        </w:rPr>
        <w:t>Now, let’s consider two cases:</w:t>
      </w:r>
    </w:p>
    <w:p w:rsidR="001063B5" w:rsidRDefault="001063B5" w:rsidP="001063B5">
      <w:pPr>
        <w:tabs>
          <w:tab w:val="left" w:pos="284"/>
        </w:tabs>
        <w:ind w:left="720"/>
        <w:jc w:val="both"/>
        <w:rPr>
          <w:rFonts w:ascii="Times New Roman" w:eastAsiaTheme="minorEastAsia" w:hAnsi="Times New Roman" w:cs="Times New Roman"/>
          <w:color w:val="000000"/>
          <w:sz w:val="24"/>
          <w:szCs w:val="24"/>
          <w:bdr w:val="none" w:sz="0" w:space="0" w:color="auto" w:frame="1"/>
          <w:lang w:eastAsia="en-IN"/>
        </w:rPr>
      </w:pPr>
      <w:r w:rsidRPr="001063B5">
        <w:rPr>
          <w:rFonts w:ascii="Times New Roman" w:eastAsiaTheme="minorEastAsia" w:hAnsi="Times New Roman" w:cs="Times New Roman"/>
          <w:b/>
          <w:bCs/>
          <w:color w:val="000000"/>
          <w:sz w:val="24"/>
          <w:szCs w:val="24"/>
          <w:bdr w:val="none" w:sz="0" w:space="0" w:color="auto" w:frame="1"/>
          <w:lang w:eastAsia="en-IN"/>
        </w:rPr>
        <w:t>Case 1:</w:t>
      </w:r>
      <w:r w:rsidRPr="001063B5">
        <w:rPr>
          <w:rFonts w:ascii="Times New Roman" w:eastAsiaTheme="minorEastAsia" w:hAnsi="Times New Roman" w:cs="Times New Roman"/>
          <w:color w:val="000000"/>
          <w:sz w:val="24"/>
          <w:szCs w:val="24"/>
          <w:bdr w:val="none" w:sz="0" w:space="0" w:color="auto" w:frame="1"/>
          <w:lang w:eastAsia="en-IN"/>
        </w:rPr>
        <w:t> h is inconsistent with the training data D. </w:t>
      </w:r>
    </w:p>
    <w:p w:rsidR="001063B5" w:rsidRDefault="001063B5" w:rsidP="001063B5">
      <w:pPr>
        <w:pStyle w:val="ListParagraph"/>
        <w:tabs>
          <w:tab w:val="left" w:pos="1560"/>
        </w:tabs>
        <w:jc w:val="both"/>
        <w:rPr>
          <w:rFonts w:ascii="Times New Roman" w:eastAsiaTheme="minorEastAsia" w:hAnsi="Times New Roman" w:cs="Times New Roman"/>
          <w:color w:val="000000"/>
          <w:sz w:val="24"/>
          <w:szCs w:val="24"/>
          <w:bdr w:val="none" w:sz="0" w:space="0" w:color="auto" w:frame="1"/>
          <w:lang w:eastAsia="en-IN"/>
        </w:rPr>
      </w:pPr>
      <m:oMathPara>
        <m:oMath>
          <m: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h|D</m:t>
              </m:r>
            </m:e>
          </m:d>
          <m:r>
            <w:rPr>
              <w:rFonts w:ascii="Cambria Math" w:eastAsiaTheme="minorEastAsia" w:hAnsi="Cambria Math" w:cs="Times New Roman"/>
              <w:color w:val="000000"/>
              <w:sz w:val="24"/>
              <w:szCs w:val="24"/>
              <w:bdr w:val="none" w:sz="0" w:space="0" w:color="auto" w:frame="1"/>
              <w:lang w:eastAsia="en-IN"/>
            </w:rPr>
            <m:t>=</m:t>
          </m:r>
          <m:f>
            <m:fPr>
              <m:ctrlPr>
                <w:rPr>
                  <w:rFonts w:ascii="Cambria Math" w:eastAsiaTheme="minorEastAsia" w:hAnsi="Cambria Math" w:cs="Times New Roman"/>
                  <w:i/>
                  <w:color w:val="000000"/>
                  <w:sz w:val="24"/>
                  <w:szCs w:val="24"/>
                  <w:bdr w:val="none" w:sz="0" w:space="0" w:color="auto" w:frame="1"/>
                  <w:lang w:eastAsia="en-IN"/>
                </w:rPr>
              </m:ctrlPr>
            </m:fPr>
            <m:num>
              <m: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D|h</m:t>
                  </m:r>
                </m:e>
              </m:d>
              <m:r>
                <w:rPr>
                  <w:rFonts w:ascii="Cambria Math" w:eastAsiaTheme="minorEastAsia" w:hAnsi="Cambria Math" w:cs="Times New Roman"/>
                  <w:color w:val="000000"/>
                  <w:sz w:val="24"/>
                  <w:szCs w:val="24"/>
                  <w:bdr w:val="none" w:sz="0" w:space="0" w:color="auto" w:frame="1"/>
                  <w:lang w:eastAsia="en-IN"/>
                </w:rPr>
                <m:t xml:space="preserve"> P</m:t>
              </m:r>
              <m:d>
                <m:dPr>
                  <m:ctrlPr>
                    <w:rPr>
                      <w:rFonts w:ascii="Cambria Math" w:eastAsiaTheme="minorEastAsia" w:hAnsi="Cambria Math" w:cs="Times New Roman"/>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h</m:t>
                  </m:r>
                </m:e>
              </m:d>
            </m:num>
            <m:den>
              <m: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D</m:t>
                  </m:r>
                </m:e>
              </m:d>
            </m:den>
          </m:f>
        </m:oMath>
      </m:oMathPara>
    </w:p>
    <w:p w:rsidR="001063B5" w:rsidRDefault="001063B5" w:rsidP="001063B5">
      <w:pPr>
        <w:tabs>
          <w:tab w:val="left" w:pos="284"/>
        </w:tabs>
        <w:ind w:left="720"/>
        <w:jc w:val="both"/>
        <w:rPr>
          <w:rFonts w:ascii="Times New Roman" w:eastAsiaTheme="minorEastAsia" w:hAnsi="Times New Roman" w:cs="Times New Roman"/>
          <w:color w:val="000000"/>
          <w:sz w:val="24"/>
          <w:szCs w:val="24"/>
          <w:bdr w:val="none" w:sz="0" w:space="0" w:color="auto" w:frame="1"/>
          <w:lang w:eastAsia="en-IN"/>
        </w:rPr>
      </w:pPr>
      <w:r w:rsidRPr="001063B5">
        <w:rPr>
          <w:rFonts w:ascii="Times New Roman" w:eastAsiaTheme="minorEastAsia" w:hAnsi="Times New Roman" w:cs="Times New Roman"/>
          <w:color w:val="000000"/>
          <w:sz w:val="24"/>
          <w:szCs w:val="24"/>
          <w:bdr w:val="none" w:sz="0" w:space="0" w:color="auto" w:frame="1"/>
          <w:lang w:eastAsia="en-IN"/>
        </w:rPr>
        <w:t xml:space="preserve">Here, since we know that </w:t>
      </w:r>
      <w:proofErr w:type="gramStart"/>
      <w:r w:rsidRPr="001063B5">
        <w:rPr>
          <w:rFonts w:ascii="Times New Roman" w:eastAsiaTheme="minorEastAsia" w:hAnsi="Times New Roman" w:cs="Times New Roman"/>
          <w:color w:val="000000"/>
          <w:sz w:val="24"/>
          <w:szCs w:val="24"/>
          <w:bdr w:val="none" w:sz="0" w:space="0" w:color="auto" w:frame="1"/>
          <w:lang w:eastAsia="en-IN"/>
        </w:rPr>
        <w:t>P(</w:t>
      </w:r>
      <w:proofErr w:type="gramEnd"/>
      <w:r w:rsidRPr="001063B5">
        <w:rPr>
          <w:rFonts w:ascii="Times New Roman" w:eastAsiaTheme="minorEastAsia" w:hAnsi="Times New Roman" w:cs="Times New Roman"/>
          <w:color w:val="000000"/>
          <w:sz w:val="24"/>
          <w:szCs w:val="24"/>
          <w:bdr w:val="none" w:sz="0" w:space="0" w:color="auto" w:frame="1"/>
          <w:lang w:eastAsia="en-IN"/>
        </w:rPr>
        <w:t>D/h) = 0 when h is inconsistent with D. We have,</w:t>
      </w:r>
    </w:p>
    <w:p w:rsidR="001063B5" w:rsidRDefault="00BF31D3" w:rsidP="001063B5">
      <w:pPr>
        <w:tabs>
          <w:tab w:val="left" w:pos="284"/>
        </w:tabs>
        <w:ind w:left="720"/>
        <w:jc w:val="both"/>
        <w:rPr>
          <w:rFonts w:ascii="Times New Roman" w:eastAsiaTheme="minorEastAsia" w:hAnsi="Times New Roman" w:cs="Times New Roman"/>
          <w:color w:val="000000"/>
          <w:sz w:val="24"/>
          <w:szCs w:val="24"/>
          <w:bdr w:val="none" w:sz="0" w:space="0" w:color="auto" w:frame="1"/>
          <w:lang w:eastAsia="en-IN"/>
        </w:rPr>
      </w:pPr>
      <m:oMathPara>
        <m:oMath>
          <m: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h|D</m:t>
              </m:r>
            </m:e>
          </m:d>
          <m:r>
            <w:rPr>
              <w:rFonts w:ascii="Cambria Math" w:eastAsiaTheme="minorEastAsia" w:hAnsi="Cambria Math" w:cs="Times New Roman"/>
              <w:color w:val="000000"/>
              <w:sz w:val="24"/>
              <w:szCs w:val="24"/>
              <w:bdr w:val="none" w:sz="0" w:space="0" w:color="auto" w:frame="1"/>
              <w:lang w:eastAsia="en-IN"/>
            </w:rPr>
            <m:t>=</m:t>
          </m:r>
          <m:f>
            <m:fPr>
              <m:ctrlPr>
                <w:rPr>
                  <w:rFonts w:ascii="Cambria Math" w:eastAsiaTheme="minorEastAsia" w:hAnsi="Cambria Math" w:cs="Times New Roman"/>
                  <w:i/>
                  <w:color w:val="000000"/>
                  <w:sz w:val="24"/>
                  <w:szCs w:val="24"/>
                  <w:bdr w:val="none" w:sz="0" w:space="0" w:color="auto" w:frame="1"/>
                  <w:lang w:eastAsia="en-IN"/>
                </w:rPr>
              </m:ctrlPr>
            </m:fPr>
            <m:num>
              <m:r>
                <w:rPr>
                  <w:rFonts w:ascii="Cambria Math" w:eastAsiaTheme="minorEastAsia" w:hAnsi="Cambria Math" w:cs="Times New Roman"/>
                  <w:color w:val="000000"/>
                  <w:sz w:val="24"/>
                  <w:szCs w:val="24"/>
                  <w:bdr w:val="none" w:sz="0" w:space="0" w:color="auto" w:frame="1"/>
                  <w:lang w:eastAsia="en-IN"/>
                </w:rPr>
                <m:t>0.P</m:t>
              </m:r>
              <m:d>
                <m:dPr>
                  <m:ctrlPr>
                    <w:rPr>
                      <w:rFonts w:ascii="Cambria Math" w:eastAsiaTheme="minorEastAsia" w:hAnsi="Cambria Math" w:cs="Times New Roman"/>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h</m:t>
                  </m:r>
                </m:e>
              </m:d>
            </m:num>
            <m:den>
              <m: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D</m:t>
                  </m:r>
                </m:e>
              </m:d>
            </m:den>
          </m:f>
          <m:r>
            <w:rPr>
              <w:rFonts w:ascii="Cambria Math" w:eastAsiaTheme="minorEastAsia" w:hAnsi="Cambria Math" w:cs="Times New Roman"/>
              <w:color w:val="000000"/>
              <w:sz w:val="24"/>
              <w:szCs w:val="24"/>
              <w:bdr w:val="none" w:sz="0" w:space="0" w:color="auto" w:frame="1"/>
              <w:lang w:eastAsia="en-IN"/>
            </w:rPr>
            <m:t>=0 if h is inconsistent with D</m:t>
          </m:r>
        </m:oMath>
      </m:oMathPara>
    </w:p>
    <w:p w:rsidR="00BF31D3" w:rsidRDefault="00BF31D3" w:rsidP="001063B5">
      <w:pPr>
        <w:tabs>
          <w:tab w:val="left" w:pos="284"/>
        </w:tabs>
        <w:ind w:left="720"/>
        <w:jc w:val="both"/>
        <w:rPr>
          <w:rFonts w:ascii="Times New Roman" w:eastAsiaTheme="minorEastAsia" w:hAnsi="Times New Roman" w:cs="Times New Roman"/>
          <w:color w:val="000000"/>
          <w:sz w:val="24"/>
          <w:szCs w:val="24"/>
          <w:bdr w:val="none" w:sz="0" w:space="0" w:color="auto" w:frame="1"/>
          <w:lang w:eastAsia="en-IN"/>
        </w:rPr>
      </w:pPr>
      <w:r w:rsidRPr="00BF31D3">
        <w:rPr>
          <w:rFonts w:ascii="Times New Roman" w:eastAsiaTheme="minorEastAsia" w:hAnsi="Times New Roman" w:cs="Times New Roman"/>
          <w:color w:val="000000"/>
          <w:sz w:val="24"/>
          <w:szCs w:val="24"/>
          <w:bdr w:val="none" w:sz="0" w:space="0" w:color="auto" w:frame="1"/>
          <w:lang w:eastAsia="en-IN"/>
        </w:rPr>
        <w:t xml:space="preserve">That is, </w:t>
      </w:r>
      <w:proofErr w:type="gramStart"/>
      <w:r w:rsidRPr="00BF31D3">
        <w:rPr>
          <w:rFonts w:ascii="Times New Roman" w:eastAsiaTheme="minorEastAsia" w:hAnsi="Times New Roman" w:cs="Times New Roman"/>
          <w:color w:val="000000"/>
          <w:sz w:val="24"/>
          <w:szCs w:val="24"/>
          <w:bdr w:val="none" w:sz="0" w:space="0" w:color="auto" w:frame="1"/>
          <w:lang w:eastAsia="en-IN"/>
        </w:rPr>
        <w:t>The</w:t>
      </w:r>
      <w:proofErr w:type="gramEnd"/>
      <w:r w:rsidRPr="00BF31D3">
        <w:rPr>
          <w:rFonts w:ascii="Times New Roman" w:eastAsiaTheme="minorEastAsia" w:hAnsi="Times New Roman" w:cs="Times New Roman"/>
          <w:color w:val="000000"/>
          <w:sz w:val="24"/>
          <w:szCs w:val="24"/>
          <w:bdr w:val="none" w:sz="0" w:space="0" w:color="auto" w:frame="1"/>
          <w:lang w:eastAsia="en-IN"/>
        </w:rPr>
        <w:t xml:space="preserve"> posterior probability of a hypothesis inconsistent with D is zero</w:t>
      </w:r>
    </w:p>
    <w:p w:rsidR="00BF31D3" w:rsidRDefault="00BF31D3" w:rsidP="00BF31D3">
      <w:pPr>
        <w:tabs>
          <w:tab w:val="left" w:pos="284"/>
        </w:tabs>
        <w:ind w:left="720"/>
        <w:jc w:val="both"/>
        <w:rPr>
          <w:rFonts w:ascii="Times New Roman" w:eastAsiaTheme="minorEastAsia" w:hAnsi="Times New Roman" w:cs="Times New Roman"/>
          <w:color w:val="000000"/>
          <w:sz w:val="24"/>
          <w:szCs w:val="24"/>
          <w:bdr w:val="none" w:sz="0" w:space="0" w:color="auto" w:frame="1"/>
          <w:lang w:eastAsia="en-IN"/>
        </w:rPr>
      </w:pPr>
      <w:r w:rsidRPr="00BF31D3">
        <w:rPr>
          <w:rFonts w:ascii="Times New Roman" w:eastAsiaTheme="minorEastAsia" w:hAnsi="Times New Roman" w:cs="Times New Roman"/>
          <w:b/>
          <w:bCs/>
          <w:color w:val="000000"/>
          <w:sz w:val="24"/>
          <w:szCs w:val="24"/>
          <w:bdr w:val="none" w:sz="0" w:space="0" w:color="auto" w:frame="1"/>
          <w:lang w:eastAsia="en-IN"/>
        </w:rPr>
        <w:t>Case 2:</w:t>
      </w:r>
      <w:r w:rsidRPr="00BF31D3">
        <w:rPr>
          <w:rFonts w:ascii="Times New Roman" w:eastAsiaTheme="minorEastAsia" w:hAnsi="Times New Roman" w:cs="Times New Roman"/>
          <w:color w:val="000000"/>
          <w:sz w:val="24"/>
          <w:szCs w:val="24"/>
          <w:bdr w:val="none" w:sz="0" w:space="0" w:color="auto" w:frame="1"/>
          <w:lang w:eastAsia="en-IN"/>
        </w:rPr>
        <w:t xml:space="preserve"> Consider a case where h is consistent with D. and since we know for h consistent with D, the value of </w:t>
      </w:r>
      <w:proofErr w:type="gramStart"/>
      <w:r w:rsidRPr="00BF31D3">
        <w:rPr>
          <w:rFonts w:ascii="Times New Roman" w:eastAsiaTheme="minorEastAsia" w:hAnsi="Times New Roman" w:cs="Times New Roman"/>
          <w:color w:val="000000"/>
          <w:sz w:val="24"/>
          <w:szCs w:val="24"/>
          <w:bdr w:val="none" w:sz="0" w:space="0" w:color="auto" w:frame="1"/>
          <w:lang w:eastAsia="en-IN"/>
        </w:rPr>
        <w:t>P(</w:t>
      </w:r>
      <w:proofErr w:type="gramEnd"/>
      <w:r w:rsidRPr="00BF31D3">
        <w:rPr>
          <w:rFonts w:ascii="Times New Roman" w:eastAsiaTheme="minorEastAsia" w:hAnsi="Times New Roman" w:cs="Times New Roman"/>
          <w:color w:val="000000"/>
          <w:sz w:val="24"/>
          <w:szCs w:val="24"/>
          <w:bdr w:val="none" w:sz="0" w:space="0" w:color="auto" w:frame="1"/>
          <w:lang w:eastAsia="en-IN"/>
        </w:rPr>
        <w:t>D/h) = 1, we have, </w:t>
      </w:r>
    </w:p>
    <w:p w:rsidR="00BF31D3" w:rsidRDefault="00BF31D3" w:rsidP="00BF31D3">
      <w:pPr>
        <w:pStyle w:val="ListParagraph"/>
        <w:tabs>
          <w:tab w:val="left" w:pos="1560"/>
        </w:tabs>
        <w:jc w:val="both"/>
        <w:rPr>
          <w:rFonts w:ascii="Times New Roman" w:eastAsiaTheme="minorEastAsia" w:hAnsi="Times New Roman" w:cs="Times New Roman"/>
          <w:color w:val="000000"/>
          <w:sz w:val="24"/>
          <w:szCs w:val="24"/>
          <w:bdr w:val="none" w:sz="0" w:space="0" w:color="auto" w:frame="1"/>
          <w:lang w:eastAsia="en-IN"/>
        </w:rPr>
      </w:pPr>
      <m:oMathPara>
        <m:oMath>
          <m: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h|D</m:t>
              </m:r>
            </m:e>
          </m:d>
          <m:r>
            <w:rPr>
              <w:rFonts w:ascii="Cambria Math" w:eastAsiaTheme="minorEastAsia" w:hAnsi="Cambria Math" w:cs="Times New Roman"/>
              <w:color w:val="000000"/>
              <w:sz w:val="24"/>
              <w:szCs w:val="24"/>
              <w:bdr w:val="none" w:sz="0" w:space="0" w:color="auto" w:frame="1"/>
              <w:lang w:eastAsia="en-IN"/>
            </w:rPr>
            <m:t>=</m:t>
          </m:r>
          <m:f>
            <m:fPr>
              <m:ctrlPr>
                <w:rPr>
                  <w:rFonts w:ascii="Cambria Math" w:eastAsiaTheme="minorEastAsia" w:hAnsi="Cambria Math" w:cs="Times New Roman"/>
                  <w:i/>
                  <w:color w:val="000000"/>
                  <w:sz w:val="24"/>
                  <w:szCs w:val="24"/>
                  <w:bdr w:val="none" w:sz="0" w:space="0" w:color="auto" w:frame="1"/>
                  <w:lang w:eastAsia="en-IN"/>
                </w:rPr>
              </m:ctrlPr>
            </m:fPr>
            <m:num>
              <m:r>
                <w:rPr>
                  <w:rFonts w:ascii="Cambria Math" w:eastAsiaTheme="minorEastAsia" w:hAnsi="Cambria Math" w:cs="Times New Roman"/>
                  <w:color w:val="000000"/>
                  <w:sz w:val="24"/>
                  <w:szCs w:val="24"/>
                  <w:bdr w:val="none" w:sz="0" w:space="0" w:color="auto" w:frame="1"/>
                  <w:lang w:eastAsia="en-IN"/>
                </w:rPr>
                <m:t>1.</m:t>
              </m:r>
              <m:f>
                <m:fPr>
                  <m:ctrlPr>
                    <w:rPr>
                      <w:rFonts w:ascii="Cambria Math" w:eastAsiaTheme="minorEastAsia" w:hAnsi="Cambria Math" w:cs="Times New Roman"/>
                      <w:i/>
                      <w:color w:val="000000"/>
                      <w:sz w:val="24"/>
                      <w:szCs w:val="24"/>
                      <w:bdr w:val="none" w:sz="0" w:space="0" w:color="auto" w:frame="1"/>
                      <w:lang w:eastAsia="en-IN"/>
                    </w:rPr>
                  </m:ctrlPr>
                </m:fPr>
                <m:num>
                  <m:r>
                    <w:rPr>
                      <w:rFonts w:ascii="Cambria Math" w:eastAsiaTheme="minorEastAsia" w:hAnsi="Cambria Math" w:cs="Times New Roman"/>
                      <w:color w:val="000000"/>
                      <w:sz w:val="24"/>
                      <w:szCs w:val="24"/>
                      <w:bdr w:val="none" w:sz="0" w:space="0" w:color="auto" w:frame="1"/>
                      <w:lang w:eastAsia="en-IN"/>
                    </w:rPr>
                    <m:t>1</m:t>
                  </m:r>
                </m:num>
                <m:den>
                  <m:r>
                    <w:rPr>
                      <w:rFonts w:ascii="Cambria Math" w:eastAsiaTheme="minorEastAsia" w:hAnsi="Cambria Math" w:cs="Times New Roman"/>
                      <w:color w:val="000000"/>
                      <w:sz w:val="24"/>
                      <w:szCs w:val="24"/>
                      <w:bdr w:val="none" w:sz="0" w:space="0" w:color="auto" w:frame="1"/>
                      <w:lang w:eastAsia="en-IN"/>
                    </w:rPr>
                    <m:t>|H|</m:t>
                  </m:r>
                </m:den>
              </m:f>
            </m:num>
            <m:den>
              <m: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D</m:t>
                  </m:r>
                </m:e>
              </m:d>
            </m:den>
          </m:f>
        </m:oMath>
      </m:oMathPara>
    </w:p>
    <w:p w:rsidR="00BF31D3" w:rsidRDefault="00BF31D3" w:rsidP="00BF31D3">
      <w:pPr>
        <w:pStyle w:val="ListParagraph"/>
        <w:tabs>
          <w:tab w:val="left" w:pos="1560"/>
        </w:tabs>
        <w:jc w:val="both"/>
        <w:rPr>
          <w:rFonts w:ascii="Times New Roman" w:eastAsiaTheme="minorEastAsia" w:hAnsi="Times New Roman" w:cs="Times New Roman"/>
          <w:color w:val="000000"/>
          <w:sz w:val="24"/>
          <w:szCs w:val="24"/>
          <w:bdr w:val="none" w:sz="0" w:space="0" w:color="auto" w:frame="1"/>
          <w:lang w:eastAsia="en-IN"/>
        </w:rPr>
      </w:pPr>
    </w:p>
    <w:p w:rsidR="00BF31D3" w:rsidRDefault="00BF31D3" w:rsidP="00BF31D3">
      <w:pPr>
        <w:pStyle w:val="ListParagraph"/>
        <w:tabs>
          <w:tab w:val="left" w:pos="1560"/>
        </w:tabs>
        <w:jc w:val="both"/>
        <w:rPr>
          <w:rFonts w:ascii="Times New Roman" w:eastAsiaTheme="minorEastAsia" w:hAnsi="Times New Roman" w:cs="Times New Roman"/>
          <w:color w:val="000000"/>
          <w:sz w:val="24"/>
          <w:szCs w:val="24"/>
          <w:bdr w:val="none" w:sz="0" w:space="0" w:color="auto" w:frame="1"/>
          <w:lang w:eastAsia="en-IN"/>
        </w:rPr>
      </w:pPr>
      <m:oMathPara>
        <m:oMath>
          <m:r>
            <w:rPr>
              <w:rFonts w:ascii="Cambria Math" w:eastAsiaTheme="minorEastAsia" w:hAnsi="Cambria Math" w:cs="Times New Roman"/>
              <w:color w:val="000000"/>
              <w:sz w:val="24"/>
              <w:szCs w:val="24"/>
              <w:bdr w:val="none" w:sz="0" w:space="0" w:color="auto" w:frame="1"/>
              <w:lang w:eastAsia="en-IN"/>
            </w:rPr>
            <w:lastRenderedPageBreak/>
            <m:t>P</m:t>
          </m:r>
          <m:d>
            <m:dPr>
              <m:ctrlPr>
                <w:rPr>
                  <w:rFonts w:ascii="Cambria Math" w:eastAsiaTheme="minorEastAsia" w:hAnsi="Cambria Math" w:cs="Times New Roman"/>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h|D</m:t>
              </m:r>
            </m:e>
          </m:d>
          <m:r>
            <w:rPr>
              <w:rFonts w:ascii="Cambria Math" w:eastAsiaTheme="minorEastAsia" w:hAnsi="Cambria Math" w:cs="Times New Roman"/>
              <w:color w:val="000000"/>
              <w:sz w:val="24"/>
              <w:szCs w:val="24"/>
              <w:bdr w:val="none" w:sz="0" w:space="0" w:color="auto" w:frame="1"/>
              <w:lang w:eastAsia="en-IN"/>
            </w:rPr>
            <m:t>=</m:t>
          </m:r>
          <m:f>
            <m:fPr>
              <m:ctrlPr>
                <w:rPr>
                  <w:rFonts w:ascii="Cambria Math" w:eastAsiaTheme="minorEastAsia" w:hAnsi="Cambria Math" w:cs="Times New Roman"/>
                  <w:i/>
                  <w:color w:val="000000"/>
                  <w:sz w:val="24"/>
                  <w:szCs w:val="24"/>
                  <w:bdr w:val="none" w:sz="0" w:space="0" w:color="auto" w:frame="1"/>
                  <w:lang w:eastAsia="en-IN"/>
                </w:rPr>
              </m:ctrlPr>
            </m:fPr>
            <m:num>
              <m:r>
                <w:rPr>
                  <w:rFonts w:ascii="Cambria Math" w:eastAsiaTheme="minorEastAsia" w:hAnsi="Cambria Math" w:cs="Times New Roman"/>
                  <w:color w:val="000000"/>
                  <w:sz w:val="24"/>
                  <w:szCs w:val="24"/>
                  <w:bdr w:val="none" w:sz="0" w:space="0" w:color="auto" w:frame="1"/>
                  <w:lang w:eastAsia="en-IN"/>
                </w:rPr>
                <m:t>1.</m:t>
              </m:r>
              <m:f>
                <m:fPr>
                  <m:ctrlPr>
                    <w:rPr>
                      <w:rFonts w:ascii="Cambria Math" w:eastAsiaTheme="minorEastAsia" w:hAnsi="Cambria Math" w:cs="Times New Roman"/>
                      <w:i/>
                      <w:color w:val="000000"/>
                      <w:sz w:val="24"/>
                      <w:szCs w:val="24"/>
                      <w:bdr w:val="none" w:sz="0" w:space="0" w:color="auto" w:frame="1"/>
                      <w:lang w:eastAsia="en-IN"/>
                    </w:rPr>
                  </m:ctrlPr>
                </m:fPr>
                <m:num>
                  <m:r>
                    <w:rPr>
                      <w:rFonts w:ascii="Cambria Math" w:eastAsiaTheme="minorEastAsia" w:hAnsi="Cambria Math" w:cs="Times New Roman"/>
                      <w:color w:val="000000"/>
                      <w:sz w:val="24"/>
                      <w:szCs w:val="24"/>
                      <w:bdr w:val="none" w:sz="0" w:space="0" w:color="auto" w:frame="1"/>
                      <w:lang w:eastAsia="en-IN"/>
                    </w:rPr>
                    <m:t>1</m:t>
                  </m:r>
                </m:num>
                <m:den>
                  <m:r>
                    <w:rPr>
                      <w:rFonts w:ascii="Cambria Math" w:eastAsiaTheme="minorEastAsia" w:hAnsi="Cambria Math" w:cs="Times New Roman"/>
                      <w:color w:val="000000"/>
                      <w:sz w:val="24"/>
                      <w:szCs w:val="24"/>
                      <w:bdr w:val="none" w:sz="0" w:space="0" w:color="auto" w:frame="1"/>
                      <w:lang w:eastAsia="en-IN"/>
                    </w:rPr>
                    <m:t>|H|</m:t>
                  </m:r>
                </m:den>
              </m:f>
            </m:num>
            <m:den>
              <m:f>
                <m:fPr>
                  <m:ctrlPr>
                    <w:rPr>
                      <w:rFonts w:ascii="Cambria Math" w:eastAsiaTheme="minorEastAsia" w:hAnsi="Cambria Math" w:cs="Times New Roman"/>
                      <w:i/>
                      <w:color w:val="000000"/>
                      <w:sz w:val="24"/>
                      <w:szCs w:val="24"/>
                      <w:bdr w:val="none" w:sz="0" w:space="0" w:color="auto" w:frame="1"/>
                      <w:lang w:eastAsia="en-IN"/>
                    </w:rPr>
                  </m:ctrlPr>
                </m:fPr>
                <m:num>
                  <m:r>
                    <w:rPr>
                      <w:rFonts w:ascii="Cambria Math" w:eastAsiaTheme="minorEastAsia" w:hAnsi="Cambria Math" w:cs="Times New Roman"/>
                      <w:color w:val="000000"/>
                      <w:sz w:val="24"/>
                      <w:szCs w:val="24"/>
                      <w:bdr w:val="none" w:sz="0" w:space="0" w:color="auto" w:frame="1"/>
                      <w:lang w:eastAsia="en-IN"/>
                    </w:rPr>
                    <m:t xml:space="preserve">|V </m:t>
                  </m:r>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S</m:t>
                      </m:r>
                    </m:e>
                    <m:sub>
                      <m:r>
                        <w:rPr>
                          <w:rFonts w:ascii="Cambria Math" w:eastAsiaTheme="minorEastAsia" w:hAnsi="Cambria Math" w:cs="Times New Roman"/>
                          <w:color w:val="000000"/>
                          <w:sz w:val="24"/>
                          <w:szCs w:val="24"/>
                          <w:bdr w:val="none" w:sz="0" w:space="0" w:color="auto" w:frame="1"/>
                          <w:lang w:eastAsia="en-IN"/>
                        </w:rPr>
                        <m:t>H,D</m:t>
                      </m:r>
                    </m:sub>
                  </m:sSub>
                  <m:r>
                    <w:rPr>
                      <w:rFonts w:ascii="Cambria Math" w:eastAsiaTheme="minorEastAsia" w:hAnsi="Cambria Math" w:cs="Times New Roman"/>
                      <w:color w:val="000000"/>
                      <w:sz w:val="24"/>
                      <w:szCs w:val="24"/>
                      <w:bdr w:val="none" w:sz="0" w:space="0" w:color="auto" w:frame="1"/>
                      <w:lang w:eastAsia="en-IN"/>
                    </w:rPr>
                    <m:t>|</m:t>
                  </m:r>
                </m:num>
                <m:den>
                  <m:r>
                    <w:rPr>
                      <w:rFonts w:ascii="Cambria Math" w:eastAsiaTheme="minorEastAsia" w:hAnsi="Cambria Math" w:cs="Times New Roman"/>
                      <w:color w:val="000000"/>
                      <w:sz w:val="24"/>
                      <w:szCs w:val="24"/>
                      <w:bdr w:val="none" w:sz="0" w:space="0" w:color="auto" w:frame="1"/>
                      <w:lang w:eastAsia="en-IN"/>
                    </w:rPr>
                    <m:t>|H|</m:t>
                  </m:r>
                </m:den>
              </m:f>
            </m:den>
          </m:f>
        </m:oMath>
      </m:oMathPara>
    </w:p>
    <w:p w:rsidR="000832B1" w:rsidRDefault="00BF31D3" w:rsidP="000832B1">
      <w:pPr>
        <w:pStyle w:val="ListParagraph"/>
        <w:tabs>
          <w:tab w:val="left" w:pos="1560"/>
        </w:tabs>
        <w:jc w:val="center"/>
        <w:rPr>
          <w:rFonts w:ascii="Times New Roman" w:eastAsiaTheme="minorEastAsia" w:hAnsi="Times New Roman" w:cs="Times New Roman"/>
          <w:color w:val="000000"/>
          <w:sz w:val="24"/>
          <w:szCs w:val="24"/>
          <w:bdr w:val="none" w:sz="0" w:space="0" w:color="auto" w:frame="1"/>
          <w:lang w:eastAsia="en-IN"/>
        </w:rPr>
      </w:pPr>
      <m:oMath>
        <m: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h|D</m:t>
            </m:r>
          </m:e>
        </m:d>
        <m:r>
          <w:rPr>
            <w:rFonts w:ascii="Cambria Math" w:eastAsiaTheme="minorEastAsia" w:hAnsi="Cambria Math" w:cs="Times New Roman"/>
            <w:color w:val="000000"/>
            <w:sz w:val="24"/>
            <w:szCs w:val="24"/>
            <w:bdr w:val="none" w:sz="0" w:space="0" w:color="auto" w:frame="1"/>
            <w:lang w:eastAsia="en-IN"/>
          </w:rPr>
          <m:t xml:space="preserve">= </m:t>
        </m:r>
        <m:f>
          <m:fPr>
            <m:ctrlPr>
              <w:rPr>
                <w:rFonts w:ascii="Cambria Math" w:eastAsiaTheme="minorEastAsia" w:hAnsi="Cambria Math" w:cs="Times New Roman"/>
                <w:i/>
                <w:color w:val="000000"/>
                <w:sz w:val="24"/>
                <w:szCs w:val="24"/>
                <w:bdr w:val="none" w:sz="0" w:space="0" w:color="auto" w:frame="1"/>
                <w:lang w:eastAsia="en-IN"/>
              </w:rPr>
            </m:ctrlPr>
          </m:fPr>
          <m:num>
            <m:r>
              <w:rPr>
                <w:rFonts w:ascii="Cambria Math" w:eastAsiaTheme="minorEastAsia" w:hAnsi="Cambria Math" w:cs="Times New Roman"/>
                <w:color w:val="000000"/>
                <w:sz w:val="24"/>
                <w:szCs w:val="24"/>
                <w:bdr w:val="none" w:sz="0" w:space="0" w:color="auto" w:frame="1"/>
                <w:lang w:eastAsia="en-IN"/>
              </w:rPr>
              <m:t>1</m:t>
            </m:r>
          </m:num>
          <m:den>
            <m:r>
              <w:rPr>
                <w:rFonts w:ascii="Cambria Math" w:eastAsiaTheme="minorEastAsia" w:hAnsi="Cambria Math" w:cs="Times New Roman"/>
                <w:color w:val="000000"/>
                <w:sz w:val="24"/>
                <w:szCs w:val="24"/>
                <w:bdr w:val="none" w:sz="0" w:space="0" w:color="auto" w:frame="1"/>
                <w:lang w:eastAsia="en-IN"/>
              </w:rPr>
              <m:t xml:space="preserve">|V </m:t>
            </m:r>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S</m:t>
                </m:r>
              </m:e>
              <m:sub>
                <m:r>
                  <w:rPr>
                    <w:rFonts w:ascii="Cambria Math" w:eastAsiaTheme="minorEastAsia" w:hAnsi="Cambria Math" w:cs="Times New Roman"/>
                    <w:color w:val="000000"/>
                    <w:sz w:val="24"/>
                    <w:szCs w:val="24"/>
                    <w:bdr w:val="none" w:sz="0" w:space="0" w:color="auto" w:frame="1"/>
                    <w:lang w:eastAsia="en-IN"/>
                  </w:rPr>
                  <m:t>H,D</m:t>
                </m:r>
              </m:sub>
            </m:sSub>
            <m:r>
              <w:rPr>
                <w:rFonts w:ascii="Cambria Math" w:eastAsiaTheme="minorEastAsia" w:hAnsi="Cambria Math" w:cs="Times New Roman"/>
                <w:color w:val="000000"/>
                <w:sz w:val="24"/>
                <w:szCs w:val="24"/>
                <w:bdr w:val="none" w:sz="0" w:space="0" w:color="auto" w:frame="1"/>
                <w:lang w:eastAsia="en-IN"/>
              </w:rPr>
              <m:t>|</m:t>
            </m:r>
          </m:den>
        </m:f>
      </m:oMath>
      <w:r>
        <w:rPr>
          <w:rFonts w:ascii="Times New Roman" w:eastAsiaTheme="minorEastAsia" w:hAnsi="Times New Roman" w:cs="Times New Roman"/>
          <w:color w:val="000000"/>
          <w:sz w:val="24"/>
          <w:szCs w:val="24"/>
          <w:bdr w:val="none" w:sz="0" w:space="0" w:color="auto" w:frame="1"/>
          <w:lang w:eastAsia="en-IN"/>
        </w:rPr>
        <w:t xml:space="preserve">  </w:t>
      </w:r>
      <w:proofErr w:type="gramStart"/>
      <w:r>
        <w:rPr>
          <w:rFonts w:ascii="Times New Roman" w:eastAsiaTheme="minorEastAsia" w:hAnsi="Times New Roman" w:cs="Times New Roman"/>
          <w:color w:val="000000"/>
          <w:sz w:val="24"/>
          <w:szCs w:val="24"/>
          <w:bdr w:val="none" w:sz="0" w:space="0" w:color="auto" w:frame="1"/>
          <w:lang w:eastAsia="en-IN"/>
        </w:rPr>
        <w:t>if</w:t>
      </w:r>
      <w:proofErr w:type="gramEnd"/>
      <w:r>
        <w:rPr>
          <w:rFonts w:ascii="Times New Roman" w:eastAsiaTheme="minorEastAsia" w:hAnsi="Times New Roman" w:cs="Times New Roman"/>
          <w:color w:val="000000"/>
          <w:sz w:val="24"/>
          <w:szCs w:val="24"/>
          <w:bdr w:val="none" w:sz="0" w:space="0" w:color="auto" w:frame="1"/>
          <w:lang w:eastAsia="en-IN"/>
        </w:rPr>
        <w:t xml:space="preserve"> h is consistent with D</w:t>
      </w:r>
    </w:p>
    <w:p w:rsidR="000832B1" w:rsidRPr="000832B1" w:rsidRDefault="000832B1" w:rsidP="000832B1">
      <w:pPr>
        <w:pStyle w:val="ListParagraph"/>
        <w:tabs>
          <w:tab w:val="left" w:pos="1560"/>
        </w:tabs>
        <w:jc w:val="center"/>
        <w:rPr>
          <w:rFonts w:ascii="Times New Roman" w:eastAsiaTheme="minorEastAsia" w:hAnsi="Times New Roman" w:cs="Times New Roman"/>
          <w:color w:val="000000"/>
          <w:sz w:val="24"/>
          <w:szCs w:val="24"/>
          <w:bdr w:val="none" w:sz="0" w:space="0" w:color="auto" w:frame="1"/>
          <w:lang w:eastAsia="en-IN"/>
        </w:rPr>
      </w:pPr>
    </w:p>
    <w:p w:rsidR="000832B1" w:rsidRPr="000832B1" w:rsidRDefault="000832B1" w:rsidP="000832B1">
      <w:pPr>
        <w:pStyle w:val="ListParagraph"/>
        <w:tabs>
          <w:tab w:val="left" w:pos="1560"/>
        </w:tabs>
        <w:jc w:val="both"/>
        <w:rPr>
          <w:rFonts w:ascii="Times New Roman" w:eastAsiaTheme="minorEastAsia" w:hAnsi="Times New Roman" w:cs="Times New Roman"/>
          <w:color w:val="000000"/>
          <w:sz w:val="24"/>
          <w:szCs w:val="24"/>
          <w:bdr w:val="none" w:sz="0" w:space="0" w:color="auto" w:frame="1"/>
        </w:rPr>
      </w:pPr>
      <m:oMath>
        <m:r>
          <w:rPr>
            <w:rFonts w:ascii="Cambria Math" w:eastAsiaTheme="minorEastAsia" w:hAnsi="Times New Roman" w:cs="Times New Roman"/>
            <w:color w:val="000000"/>
            <w:sz w:val="24"/>
            <w:szCs w:val="24"/>
            <w:bdr w:val="none" w:sz="0" w:space="0" w:color="auto" w:frame="1"/>
            <w:lang w:eastAsia="en-IN"/>
          </w:rPr>
          <m:t>|</m:t>
        </m:r>
        <m:r>
          <w:rPr>
            <w:rFonts w:ascii="Cambria Math" w:eastAsiaTheme="minorEastAsia" w:hAnsi="Cambria Math" w:cs="Times New Roman"/>
            <w:color w:val="000000"/>
            <w:sz w:val="24"/>
            <w:szCs w:val="24"/>
            <w:bdr w:val="none" w:sz="0" w:space="0" w:color="auto" w:frame="1"/>
            <w:lang w:eastAsia="en-IN"/>
          </w:rPr>
          <m:t>V</m:t>
        </m:r>
        <m:r>
          <w:rPr>
            <w:rFonts w:ascii="Cambria Math" w:eastAsiaTheme="minorEastAsia" w:hAnsi="Times New Roman" w:cs="Times New Roman"/>
            <w:color w:val="000000"/>
            <w:sz w:val="24"/>
            <w:szCs w:val="24"/>
            <w:bdr w:val="none" w:sz="0" w:space="0" w:color="auto" w:frame="1"/>
            <w:lang w:eastAsia="en-IN"/>
          </w:rPr>
          <m:t xml:space="preserve"> </m:t>
        </m:r>
        <m:sSub>
          <m:sSubPr>
            <m:ctrlPr>
              <w:rPr>
                <w:rFonts w:ascii="Cambria Math" w:eastAsiaTheme="minorEastAsia" w:hAnsi="Times New Roman"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S</m:t>
            </m:r>
          </m:e>
          <m:sub>
            <m:r>
              <w:rPr>
                <w:rFonts w:ascii="Cambria Math" w:eastAsiaTheme="minorEastAsia" w:hAnsi="Cambria Math" w:cs="Times New Roman"/>
                <w:color w:val="000000"/>
                <w:sz w:val="24"/>
                <w:szCs w:val="24"/>
                <w:bdr w:val="none" w:sz="0" w:space="0" w:color="auto" w:frame="1"/>
                <w:lang w:eastAsia="en-IN"/>
              </w:rPr>
              <m:t>H</m:t>
            </m:r>
            <m:r>
              <w:rPr>
                <w:rFonts w:ascii="Cambria Math" w:eastAsiaTheme="minorEastAsia" w:hAnsi="Times New Roman" w:cs="Times New Roman"/>
                <w:color w:val="000000"/>
                <w:sz w:val="24"/>
                <w:szCs w:val="24"/>
                <w:bdr w:val="none" w:sz="0" w:space="0" w:color="auto" w:frame="1"/>
                <w:lang w:eastAsia="en-IN"/>
              </w:rPr>
              <m:t>,</m:t>
            </m:r>
            <m:r>
              <w:rPr>
                <w:rFonts w:ascii="Cambria Math" w:eastAsiaTheme="minorEastAsia" w:hAnsi="Cambria Math" w:cs="Times New Roman"/>
                <w:color w:val="000000"/>
                <w:sz w:val="24"/>
                <w:szCs w:val="24"/>
                <w:bdr w:val="none" w:sz="0" w:space="0" w:color="auto" w:frame="1"/>
                <w:lang w:eastAsia="en-IN"/>
              </w:rPr>
              <m:t>D</m:t>
            </m:r>
          </m:sub>
        </m:sSub>
        <m:r>
          <w:rPr>
            <w:rFonts w:ascii="Cambria Math" w:eastAsiaTheme="minorEastAsia" w:hAnsi="Times New Roman" w:cs="Times New Roman"/>
            <w:color w:val="000000"/>
            <w:sz w:val="24"/>
            <w:szCs w:val="24"/>
            <w:bdr w:val="none" w:sz="0" w:space="0" w:color="auto" w:frame="1"/>
            <w:lang w:eastAsia="en-IN"/>
          </w:rPr>
          <m:t>|</m:t>
        </m:r>
      </m:oMath>
      <w:r w:rsidRPr="000832B1">
        <w:rPr>
          <w:rFonts w:ascii="Times New Roman" w:eastAsiaTheme="minorEastAsia" w:hAnsi="Times New Roman" w:cs="Times New Roman"/>
          <w:color w:val="000000"/>
          <w:sz w:val="24"/>
          <w:szCs w:val="24"/>
          <w:bdr w:val="none" w:sz="0" w:space="0" w:color="auto" w:frame="1"/>
          <w:lang w:eastAsia="en-IN"/>
        </w:rPr>
        <w:t xml:space="preserve">  </w:t>
      </w:r>
      <w:proofErr w:type="gramStart"/>
      <w:r w:rsidRPr="000832B1">
        <w:rPr>
          <w:rFonts w:ascii="Times New Roman" w:eastAsiaTheme="minorEastAsia" w:hAnsi="Times New Roman" w:cs="Times New Roman"/>
          <w:color w:val="000000"/>
          <w:sz w:val="24"/>
          <w:szCs w:val="24"/>
          <w:bdr w:val="none" w:sz="0" w:space="0" w:color="auto" w:frame="1"/>
        </w:rPr>
        <w:t>is</w:t>
      </w:r>
      <w:proofErr w:type="gramEnd"/>
      <w:r w:rsidRPr="000832B1">
        <w:rPr>
          <w:rFonts w:ascii="Times New Roman" w:eastAsiaTheme="minorEastAsia" w:hAnsi="Times New Roman" w:cs="Times New Roman"/>
          <w:color w:val="000000"/>
          <w:sz w:val="24"/>
          <w:szCs w:val="24"/>
          <w:bdr w:val="none" w:sz="0" w:space="0" w:color="auto" w:frame="1"/>
        </w:rPr>
        <w:t xml:space="preserve"> the subset of hypotheses from H that are consistent with D. It’s easier to verify that </w:t>
      </w:r>
      <w:proofErr w:type="gramStart"/>
      <w:r w:rsidRPr="000832B1">
        <w:rPr>
          <w:rFonts w:ascii="Times New Roman" w:eastAsiaTheme="minorEastAsia" w:hAnsi="Times New Roman" w:cs="Times New Roman"/>
          <w:color w:val="000000"/>
          <w:sz w:val="24"/>
          <w:szCs w:val="24"/>
          <w:bdr w:val="none" w:sz="0" w:space="0" w:color="auto" w:frame="1"/>
        </w:rPr>
        <w:t>P(</w:t>
      </w:r>
      <w:proofErr w:type="gramEnd"/>
      <w:r w:rsidRPr="000832B1">
        <w:rPr>
          <w:rFonts w:ascii="Times New Roman" w:eastAsiaTheme="minorEastAsia" w:hAnsi="Times New Roman" w:cs="Times New Roman"/>
          <w:color w:val="000000"/>
          <w:sz w:val="24"/>
          <w:szCs w:val="24"/>
          <w:bdr w:val="none" w:sz="0" w:space="0" w:color="auto" w:frame="1"/>
        </w:rPr>
        <w:t xml:space="preserve">D) = | </w:t>
      </w:r>
      <m:oMath>
        <m:r>
          <w:rPr>
            <w:rFonts w:ascii="Cambria Math" w:eastAsiaTheme="minorEastAsia" w:hAnsi="Cambria Math" w:cs="Times New Roman"/>
            <w:color w:val="000000"/>
            <w:sz w:val="24"/>
            <w:szCs w:val="24"/>
            <w:bdr w:val="none" w:sz="0" w:space="0" w:color="auto" w:frame="1"/>
          </w:rPr>
          <m:t>V</m:t>
        </m:r>
        <m:sSub>
          <m:sSubPr>
            <m:ctrlPr>
              <w:rPr>
                <w:rFonts w:ascii="Cambria Math" w:eastAsiaTheme="minorEastAsia" w:hAnsi="Cambria Math" w:cs="Times New Roman"/>
                <w:i/>
                <w:color w:val="000000"/>
                <w:sz w:val="24"/>
                <w:szCs w:val="24"/>
                <w:bdr w:val="none" w:sz="0" w:space="0" w:color="auto" w:frame="1"/>
              </w:rPr>
            </m:ctrlPr>
          </m:sSubPr>
          <m:e>
            <m:r>
              <w:rPr>
                <w:rFonts w:ascii="Cambria Math" w:eastAsiaTheme="minorEastAsia" w:hAnsi="Cambria Math" w:cs="Times New Roman"/>
                <w:color w:val="000000"/>
                <w:sz w:val="24"/>
                <w:szCs w:val="24"/>
                <w:bdr w:val="none" w:sz="0" w:space="0" w:color="auto" w:frame="1"/>
              </w:rPr>
              <m:t>S</m:t>
            </m:r>
          </m:e>
          <m:sub>
            <m:r>
              <w:rPr>
                <w:rFonts w:ascii="Cambria Math" w:eastAsiaTheme="minorEastAsia" w:hAnsi="Cambria Math" w:cs="Times New Roman"/>
                <w:color w:val="000000"/>
                <w:sz w:val="24"/>
                <w:szCs w:val="24"/>
                <w:bdr w:val="none" w:sz="0" w:space="0" w:color="auto" w:frame="1"/>
              </w:rPr>
              <m:t>H,D</m:t>
            </m:r>
          </m:sub>
        </m:sSub>
      </m:oMath>
      <w:r w:rsidRPr="000832B1">
        <w:rPr>
          <w:rFonts w:ascii="Times New Roman" w:eastAsiaTheme="minorEastAsia" w:hAnsi="Times New Roman" w:cs="Times New Roman"/>
          <w:color w:val="000000"/>
          <w:sz w:val="24"/>
          <w:szCs w:val="24"/>
          <w:bdr w:val="none" w:sz="0" w:space="0" w:color="auto" w:frame="1"/>
        </w:rPr>
        <w:t xml:space="preserve">| / | H | above. Since the add up over all the hypotheses of </w:t>
      </w:r>
      <w:proofErr w:type="gramStart"/>
      <w:r w:rsidRPr="000832B1">
        <w:rPr>
          <w:rFonts w:ascii="Times New Roman" w:eastAsiaTheme="minorEastAsia" w:hAnsi="Times New Roman" w:cs="Times New Roman"/>
          <w:color w:val="000000"/>
          <w:sz w:val="24"/>
          <w:szCs w:val="24"/>
          <w:bdr w:val="none" w:sz="0" w:space="0" w:color="auto" w:frame="1"/>
        </w:rPr>
        <w:t>P(</w:t>
      </w:r>
      <w:proofErr w:type="gramEnd"/>
      <w:r w:rsidRPr="000832B1">
        <w:rPr>
          <w:rFonts w:ascii="Times New Roman" w:eastAsiaTheme="minorEastAsia" w:hAnsi="Times New Roman" w:cs="Times New Roman"/>
          <w:color w:val="000000"/>
          <w:sz w:val="24"/>
          <w:szCs w:val="24"/>
          <w:bdr w:val="none" w:sz="0" w:space="0" w:color="auto" w:frame="1"/>
        </w:rPr>
        <w:t xml:space="preserve">h/D) must be one and because the number of hypotheses from H consistent with D is by definition        | </w:t>
      </w:r>
      <m:oMath>
        <m:r>
          <w:rPr>
            <w:rFonts w:ascii="Cambria Math" w:eastAsiaTheme="minorEastAsia" w:hAnsi="Cambria Math" w:cs="Times New Roman"/>
            <w:color w:val="000000"/>
            <w:sz w:val="24"/>
            <w:szCs w:val="24"/>
            <w:bdr w:val="none" w:sz="0" w:space="0" w:color="auto" w:frame="1"/>
          </w:rPr>
          <m:t>V</m:t>
        </m:r>
        <m:sSub>
          <m:sSubPr>
            <m:ctrlPr>
              <w:rPr>
                <w:rFonts w:ascii="Cambria Math" w:eastAsiaTheme="minorEastAsia" w:hAnsi="Cambria Math" w:cs="Times New Roman"/>
                <w:i/>
                <w:color w:val="000000"/>
                <w:sz w:val="24"/>
                <w:szCs w:val="24"/>
                <w:bdr w:val="none" w:sz="0" w:space="0" w:color="auto" w:frame="1"/>
              </w:rPr>
            </m:ctrlPr>
          </m:sSubPr>
          <m:e>
            <m:r>
              <w:rPr>
                <w:rFonts w:ascii="Cambria Math" w:eastAsiaTheme="minorEastAsia" w:hAnsi="Cambria Math" w:cs="Times New Roman"/>
                <w:color w:val="000000"/>
                <w:sz w:val="24"/>
                <w:szCs w:val="24"/>
                <w:bdr w:val="none" w:sz="0" w:space="0" w:color="auto" w:frame="1"/>
              </w:rPr>
              <m:t>S</m:t>
            </m:r>
          </m:e>
          <m:sub>
            <m:r>
              <w:rPr>
                <w:rFonts w:ascii="Cambria Math" w:eastAsiaTheme="minorEastAsia" w:hAnsi="Cambria Math" w:cs="Times New Roman"/>
                <w:color w:val="000000"/>
                <w:sz w:val="24"/>
                <w:szCs w:val="24"/>
                <w:bdr w:val="none" w:sz="0" w:space="0" w:color="auto" w:frame="1"/>
              </w:rPr>
              <m:t>H,D</m:t>
            </m:r>
          </m:sub>
        </m:sSub>
      </m:oMath>
      <w:r w:rsidRPr="000832B1">
        <w:rPr>
          <w:rFonts w:ascii="Times New Roman" w:eastAsiaTheme="minorEastAsia" w:hAnsi="Times New Roman" w:cs="Times New Roman"/>
          <w:color w:val="000000"/>
          <w:sz w:val="24"/>
          <w:szCs w:val="24"/>
          <w:bdr w:val="none" w:sz="0" w:space="0" w:color="auto" w:frame="1"/>
        </w:rPr>
        <w:t> |. </w:t>
      </w:r>
    </w:p>
    <w:p w:rsidR="000832B1" w:rsidRDefault="000832B1" w:rsidP="000832B1">
      <w:pPr>
        <w:pStyle w:val="ListParagraph"/>
        <w:tabs>
          <w:tab w:val="left" w:pos="1560"/>
        </w:tabs>
        <w:jc w:val="both"/>
        <w:rPr>
          <w:rFonts w:ascii="Times New Roman" w:eastAsiaTheme="minorEastAsia" w:hAnsi="Times New Roman" w:cs="Times New Roman"/>
          <w:color w:val="000000"/>
          <w:sz w:val="24"/>
          <w:szCs w:val="24"/>
          <w:bdr w:val="none" w:sz="0" w:space="0" w:color="auto" w:frame="1"/>
        </w:rPr>
      </w:pPr>
      <w:r w:rsidRPr="000832B1">
        <w:rPr>
          <w:rFonts w:ascii="Times New Roman" w:eastAsiaTheme="minorEastAsia" w:hAnsi="Times New Roman" w:cs="Times New Roman"/>
          <w:color w:val="000000"/>
          <w:sz w:val="24"/>
          <w:szCs w:val="24"/>
          <w:bdr w:val="none" w:sz="0" w:space="0" w:color="auto" w:frame="1"/>
          <w:lang w:eastAsia="en-IN"/>
        </w:rPr>
        <w:t> </w:t>
      </w:r>
      <w:r w:rsidRPr="000832B1">
        <w:rPr>
          <w:rFonts w:ascii="Times New Roman" w:eastAsiaTheme="minorEastAsia" w:hAnsi="Times New Roman" w:cs="Times New Roman"/>
          <w:color w:val="000000"/>
          <w:sz w:val="24"/>
          <w:szCs w:val="24"/>
          <w:bdr w:val="none" w:sz="0" w:space="0" w:color="auto" w:frame="1"/>
        </w:rPr>
        <w:t xml:space="preserve">Alternatively, we can derive </w:t>
      </w:r>
      <w:proofErr w:type="gramStart"/>
      <w:r w:rsidRPr="000832B1">
        <w:rPr>
          <w:rFonts w:ascii="Times New Roman" w:eastAsiaTheme="minorEastAsia" w:hAnsi="Times New Roman" w:cs="Times New Roman"/>
          <w:color w:val="000000"/>
          <w:sz w:val="24"/>
          <w:szCs w:val="24"/>
          <w:bdr w:val="none" w:sz="0" w:space="0" w:color="auto" w:frame="1"/>
        </w:rPr>
        <w:t>P(</w:t>
      </w:r>
      <w:proofErr w:type="gramEnd"/>
      <w:r w:rsidRPr="000832B1">
        <w:rPr>
          <w:rFonts w:ascii="Times New Roman" w:eastAsiaTheme="minorEastAsia" w:hAnsi="Times New Roman" w:cs="Times New Roman"/>
          <w:color w:val="000000"/>
          <w:sz w:val="24"/>
          <w:szCs w:val="24"/>
          <w:bdr w:val="none" w:sz="0" w:space="0" w:color="auto" w:frame="1"/>
        </w:rPr>
        <w:t>D) from the theorem of total probability and the fact that the hypothesis is mutually exclusive. </w:t>
      </w:r>
    </w:p>
    <w:p w:rsidR="000832B1" w:rsidRDefault="000832B1" w:rsidP="000832B1">
      <w:pPr>
        <w:pStyle w:val="ListParagraph"/>
        <w:tabs>
          <w:tab w:val="left" w:pos="1560"/>
        </w:tabs>
        <w:jc w:val="both"/>
        <w:rPr>
          <w:rFonts w:ascii="Times New Roman" w:eastAsiaTheme="minorEastAsia" w:hAnsi="Times New Roman" w:cs="Times New Roman"/>
          <w:color w:val="000000"/>
          <w:sz w:val="24"/>
          <w:szCs w:val="24"/>
          <w:bdr w:val="none" w:sz="0" w:space="0" w:color="auto" w:frame="1"/>
        </w:rPr>
      </w:pPr>
      <w:r>
        <w:rPr>
          <w:rFonts w:ascii="Times New Roman" w:eastAsiaTheme="minorEastAsia" w:hAnsi="Times New Roman" w:cs="Times New Roman"/>
          <w:color w:val="000000"/>
          <w:sz w:val="24"/>
          <w:szCs w:val="24"/>
          <w:bdr w:val="none" w:sz="0" w:space="0" w:color="auto" w:frame="1"/>
        </w:rPr>
        <w:t xml:space="preserve"> </w:t>
      </w:r>
      <m:oMath>
        <m:r>
          <w:rPr>
            <w:rFonts w:ascii="Cambria Math" w:eastAsiaTheme="minorEastAsia" w:hAnsi="Cambria Math" w:cs="Times New Roman"/>
            <w:color w:val="000000"/>
            <w:sz w:val="24"/>
            <w:szCs w:val="24"/>
            <w:bdr w:val="none" w:sz="0" w:space="0" w:color="auto" w:frame="1"/>
          </w:rPr>
          <m:t xml:space="preserve">i.e </m:t>
        </m:r>
        <m:d>
          <m:dPr>
            <m:ctrlPr>
              <w:rPr>
                <w:rFonts w:ascii="Cambria Math" w:eastAsiaTheme="minorEastAsia" w:hAnsi="Cambria Math" w:cs="Times New Roman"/>
                <w:i/>
                <w:color w:val="000000"/>
                <w:sz w:val="24"/>
                <w:szCs w:val="24"/>
                <w:bdr w:val="none" w:sz="0" w:space="0" w:color="auto" w:frame="1"/>
              </w:rPr>
            </m:ctrlPr>
          </m:dPr>
          <m:e>
            <m:sSub>
              <m:sSubPr>
                <m:ctrlPr>
                  <w:rPr>
                    <w:rFonts w:ascii="Cambria Math" w:eastAsiaTheme="minorEastAsia" w:hAnsi="Cambria Math" w:cs="Times New Roman"/>
                    <w:i/>
                    <w:color w:val="000000"/>
                    <w:sz w:val="24"/>
                    <w:szCs w:val="24"/>
                    <w:bdr w:val="none" w:sz="0" w:space="0" w:color="auto" w:frame="1"/>
                  </w:rPr>
                </m:ctrlPr>
              </m:sSubPr>
              <m:e>
                <m:r>
                  <w:rPr>
                    <w:rFonts w:ascii="Cambria Math" w:eastAsiaTheme="minorEastAsia" w:hAnsi="Cambria Math" w:cs="Times New Roman"/>
                    <w:color w:val="000000"/>
                    <w:sz w:val="24"/>
                    <w:szCs w:val="24"/>
                    <w:bdr w:val="none" w:sz="0" w:space="0" w:color="auto" w:frame="1"/>
                  </w:rPr>
                  <m:t>∀</m:t>
                </m:r>
              </m:e>
              <m:sub>
                <m:r>
                  <w:rPr>
                    <w:rFonts w:ascii="Cambria Math" w:eastAsiaTheme="minorEastAsia" w:hAnsi="Cambria Math" w:cs="Times New Roman"/>
                    <w:color w:val="000000"/>
                    <w:sz w:val="24"/>
                    <w:szCs w:val="24"/>
                    <w:bdr w:val="none" w:sz="0" w:space="0" w:color="auto" w:frame="1"/>
                  </w:rPr>
                  <m:t>i</m:t>
                </m:r>
              </m:sub>
            </m:sSub>
            <m:r>
              <w:rPr>
                <w:rFonts w:ascii="Cambria Math" w:eastAsiaTheme="minorEastAsia" w:hAnsi="Cambria Math" w:cs="Times New Roman"/>
                <w:color w:val="000000"/>
                <w:sz w:val="24"/>
                <w:szCs w:val="24"/>
                <w:bdr w:val="none" w:sz="0" w:space="0" w:color="auto" w:frame="1"/>
              </w:rPr>
              <m:t>=j</m:t>
            </m:r>
          </m:e>
        </m:d>
        <m:d>
          <m:dPr>
            <m:ctrlPr>
              <w:rPr>
                <w:rFonts w:ascii="Cambria Math" w:eastAsiaTheme="minorEastAsia" w:hAnsi="Cambria Math" w:cs="Times New Roman"/>
                <w:i/>
                <w:color w:val="000000"/>
                <w:sz w:val="24"/>
                <w:szCs w:val="24"/>
                <w:bdr w:val="none" w:sz="0" w:space="0" w:color="auto" w:frame="1"/>
              </w:rPr>
            </m:ctrlPr>
          </m:dPr>
          <m:e>
            <m:r>
              <w:rPr>
                <w:rFonts w:ascii="Cambria Math" w:eastAsiaTheme="minorEastAsia" w:hAnsi="Cambria Math" w:cs="Times New Roman"/>
                <w:color w:val="000000"/>
                <w:sz w:val="24"/>
                <w:szCs w:val="24"/>
                <w:bdr w:val="none" w:sz="0" w:space="0" w:color="auto" w:frame="1"/>
              </w:rPr>
              <m:t>P</m:t>
            </m:r>
            <m:d>
              <m:dPr>
                <m:ctrlPr>
                  <w:rPr>
                    <w:rFonts w:ascii="Cambria Math" w:eastAsiaTheme="minorEastAsia" w:hAnsi="Cambria Math" w:cs="Times New Roman"/>
                    <w:i/>
                    <w:color w:val="000000"/>
                    <w:sz w:val="24"/>
                    <w:szCs w:val="24"/>
                    <w:bdr w:val="none" w:sz="0" w:space="0" w:color="auto" w:frame="1"/>
                  </w:rPr>
                </m:ctrlPr>
              </m:dPr>
              <m:e>
                <m:sSub>
                  <m:sSubPr>
                    <m:ctrlPr>
                      <w:rPr>
                        <w:rFonts w:ascii="Cambria Math" w:eastAsiaTheme="minorEastAsia" w:hAnsi="Cambria Math" w:cs="Times New Roman"/>
                        <w:i/>
                        <w:color w:val="000000"/>
                        <w:sz w:val="24"/>
                        <w:szCs w:val="24"/>
                        <w:bdr w:val="none" w:sz="0" w:space="0" w:color="auto" w:frame="1"/>
                      </w:rPr>
                    </m:ctrlPr>
                  </m:sSubPr>
                  <m:e>
                    <m:r>
                      <w:rPr>
                        <w:rFonts w:ascii="Cambria Math" w:eastAsiaTheme="minorEastAsia" w:hAnsi="Cambria Math" w:cs="Times New Roman"/>
                        <w:color w:val="000000"/>
                        <w:sz w:val="24"/>
                        <w:szCs w:val="24"/>
                        <w:bdr w:val="none" w:sz="0" w:space="0" w:color="auto" w:frame="1"/>
                      </w:rPr>
                      <m:t>h</m:t>
                    </m:r>
                  </m:e>
                  <m:sub>
                    <m:r>
                      <w:rPr>
                        <w:rFonts w:ascii="Cambria Math" w:eastAsiaTheme="minorEastAsia" w:hAnsi="Cambria Math" w:cs="Times New Roman"/>
                        <w:color w:val="000000"/>
                        <w:sz w:val="24"/>
                        <w:szCs w:val="24"/>
                        <w:bdr w:val="none" w:sz="0" w:space="0" w:color="auto" w:frame="1"/>
                      </w:rPr>
                      <m:t>i</m:t>
                    </m:r>
                  </m:sub>
                </m:sSub>
                <m:r>
                  <w:rPr>
                    <w:rFonts w:ascii="Cambria Math" w:eastAsiaTheme="minorEastAsia" w:hAnsi="Cambria Math" w:cs="Times New Roman"/>
                    <w:color w:val="000000"/>
                    <w:sz w:val="24"/>
                    <w:szCs w:val="24"/>
                    <w:bdr w:val="none" w:sz="0" w:space="0" w:color="auto" w:frame="1"/>
                  </w:rPr>
                  <m:t>⋀</m:t>
                </m:r>
                <m:sSub>
                  <m:sSubPr>
                    <m:ctrlPr>
                      <w:rPr>
                        <w:rFonts w:ascii="Cambria Math" w:eastAsiaTheme="minorEastAsia" w:hAnsi="Cambria Math" w:cs="Times New Roman"/>
                        <w:i/>
                        <w:color w:val="000000"/>
                        <w:sz w:val="24"/>
                        <w:szCs w:val="24"/>
                        <w:bdr w:val="none" w:sz="0" w:space="0" w:color="auto" w:frame="1"/>
                      </w:rPr>
                    </m:ctrlPr>
                  </m:sSubPr>
                  <m:e>
                    <m:r>
                      <w:rPr>
                        <w:rFonts w:ascii="Cambria Math" w:eastAsiaTheme="minorEastAsia" w:hAnsi="Cambria Math" w:cs="Times New Roman"/>
                        <w:color w:val="000000"/>
                        <w:sz w:val="24"/>
                        <w:szCs w:val="24"/>
                        <w:bdr w:val="none" w:sz="0" w:space="0" w:color="auto" w:frame="1"/>
                      </w:rPr>
                      <m:t>h</m:t>
                    </m:r>
                  </m:e>
                  <m:sub>
                    <m:r>
                      <w:rPr>
                        <w:rFonts w:ascii="Cambria Math" w:eastAsiaTheme="minorEastAsia" w:hAnsi="Cambria Math" w:cs="Times New Roman"/>
                        <w:color w:val="000000"/>
                        <w:sz w:val="24"/>
                        <w:szCs w:val="24"/>
                        <w:bdr w:val="none" w:sz="0" w:space="0" w:color="auto" w:frame="1"/>
                      </w:rPr>
                      <m:t>j</m:t>
                    </m:r>
                  </m:sub>
                </m:sSub>
              </m:e>
            </m:d>
            <m:r>
              <w:rPr>
                <w:rFonts w:ascii="Cambria Math" w:eastAsiaTheme="minorEastAsia" w:hAnsi="Cambria Math" w:cs="Times New Roman"/>
                <w:color w:val="000000"/>
                <w:sz w:val="24"/>
                <w:szCs w:val="24"/>
                <w:bdr w:val="none" w:sz="0" w:space="0" w:color="auto" w:frame="1"/>
              </w:rPr>
              <m:t>=0</m:t>
            </m:r>
          </m:e>
        </m:d>
      </m:oMath>
    </w:p>
    <w:p w:rsidR="000832B1" w:rsidRDefault="000832B1" w:rsidP="000832B1">
      <w:pPr>
        <w:pStyle w:val="ListParagraph"/>
        <w:tabs>
          <w:tab w:val="left" w:pos="1560"/>
        </w:tabs>
        <w:jc w:val="both"/>
        <w:rPr>
          <w:rFonts w:ascii="Times New Roman" w:eastAsiaTheme="minorEastAsia" w:hAnsi="Times New Roman" w:cs="Times New Roman"/>
          <w:color w:val="000000"/>
          <w:sz w:val="24"/>
          <w:szCs w:val="24"/>
          <w:bdr w:val="none" w:sz="0" w:space="0" w:color="auto" w:frame="1"/>
        </w:rPr>
      </w:pPr>
      <m:oMathPara>
        <m:oMath>
          <m:r>
            <w:rPr>
              <w:rFonts w:ascii="Cambria Math" w:eastAsiaTheme="minorEastAsia" w:hAnsi="Cambria Math" w:cs="Times New Roman"/>
              <w:color w:val="000000"/>
              <w:sz w:val="24"/>
              <w:szCs w:val="24"/>
              <w:bdr w:val="none" w:sz="0" w:space="0" w:color="auto" w:frame="1"/>
            </w:rPr>
            <m:t>P</m:t>
          </m:r>
          <m:d>
            <m:dPr>
              <m:ctrlPr>
                <w:rPr>
                  <w:rFonts w:ascii="Cambria Math" w:eastAsiaTheme="minorEastAsia" w:hAnsi="Cambria Math" w:cs="Times New Roman"/>
                  <w:i/>
                  <w:color w:val="000000"/>
                  <w:sz w:val="24"/>
                  <w:szCs w:val="24"/>
                  <w:bdr w:val="none" w:sz="0" w:space="0" w:color="auto" w:frame="1"/>
                </w:rPr>
              </m:ctrlPr>
            </m:dPr>
            <m:e>
              <m:r>
                <w:rPr>
                  <w:rFonts w:ascii="Cambria Math" w:eastAsiaTheme="minorEastAsia" w:hAnsi="Cambria Math" w:cs="Times New Roman"/>
                  <w:color w:val="000000"/>
                  <w:sz w:val="24"/>
                  <w:szCs w:val="24"/>
                  <w:bdr w:val="none" w:sz="0" w:space="0" w:color="auto" w:frame="1"/>
                </w:rPr>
                <m:t>D</m:t>
              </m:r>
            </m:e>
          </m:d>
          <m:r>
            <w:rPr>
              <w:rFonts w:ascii="Cambria Math" w:eastAsiaTheme="minorEastAsia" w:hAnsi="Cambria Math" w:cs="Times New Roman"/>
              <w:color w:val="000000"/>
              <w:sz w:val="24"/>
              <w:szCs w:val="24"/>
              <w:bdr w:val="none" w:sz="0" w:space="0" w:color="auto" w:frame="1"/>
            </w:rPr>
            <m:t>=</m:t>
          </m:r>
          <m:nary>
            <m:naryPr>
              <m:chr m:val="∑"/>
              <m:limLoc m:val="undOvr"/>
              <m:supHide m:val="1"/>
              <m:ctrlPr>
                <w:rPr>
                  <w:rFonts w:ascii="Cambria Math" w:eastAsiaTheme="minorEastAsia" w:hAnsi="Cambria Math" w:cs="Times New Roman"/>
                  <w:i/>
                  <w:color w:val="000000"/>
                  <w:sz w:val="24"/>
                  <w:szCs w:val="24"/>
                  <w:bdr w:val="none" w:sz="0" w:space="0" w:color="auto" w:frame="1"/>
                </w:rPr>
              </m:ctrlPr>
            </m:naryPr>
            <m:sub>
              <m:sSub>
                <m:sSubPr>
                  <m:ctrlPr>
                    <w:rPr>
                      <w:rFonts w:ascii="Cambria Math" w:eastAsiaTheme="minorEastAsia" w:hAnsi="Cambria Math" w:cs="Times New Roman"/>
                      <w:i/>
                      <w:color w:val="000000"/>
                      <w:sz w:val="24"/>
                      <w:szCs w:val="24"/>
                      <w:bdr w:val="none" w:sz="0" w:space="0" w:color="auto" w:frame="1"/>
                    </w:rPr>
                  </m:ctrlPr>
                </m:sSubPr>
                <m:e>
                  <m:r>
                    <w:rPr>
                      <w:rFonts w:ascii="Cambria Math" w:eastAsiaTheme="minorEastAsia" w:hAnsi="Cambria Math" w:cs="Times New Roman"/>
                      <w:color w:val="000000"/>
                      <w:sz w:val="24"/>
                      <w:szCs w:val="24"/>
                      <w:bdr w:val="none" w:sz="0" w:space="0" w:color="auto" w:frame="1"/>
                    </w:rPr>
                    <m:t>h</m:t>
                  </m:r>
                </m:e>
                <m:sub>
                  <m:r>
                    <w:rPr>
                      <w:rFonts w:ascii="Cambria Math" w:eastAsiaTheme="minorEastAsia" w:hAnsi="Cambria Math" w:cs="Times New Roman"/>
                      <w:color w:val="000000"/>
                      <w:sz w:val="24"/>
                      <w:szCs w:val="24"/>
                      <w:bdr w:val="none" w:sz="0" w:space="0" w:color="auto" w:frame="1"/>
                    </w:rPr>
                    <m:t>i</m:t>
                  </m:r>
                </m:sub>
              </m:sSub>
              <m:r>
                <w:rPr>
                  <w:rFonts w:ascii="Cambria Math" w:eastAsiaTheme="minorEastAsia" w:hAnsi="Cambria Math" w:cs="Times New Roman"/>
                  <w:color w:val="000000"/>
                  <w:sz w:val="24"/>
                  <w:szCs w:val="24"/>
                  <w:bdr w:val="none" w:sz="0" w:space="0" w:color="auto" w:frame="1"/>
                </w:rPr>
                <m:t>∈H</m:t>
              </m:r>
            </m:sub>
            <m:sup/>
            <m:e>
              <m:r>
                <w:rPr>
                  <w:rFonts w:ascii="Cambria Math" w:eastAsiaTheme="minorEastAsia" w:hAnsi="Cambria Math" w:cs="Times New Roman"/>
                  <w:color w:val="000000"/>
                  <w:sz w:val="24"/>
                  <w:szCs w:val="24"/>
                  <w:bdr w:val="none" w:sz="0" w:space="0" w:color="auto" w:frame="1"/>
                </w:rPr>
                <m:t>P</m:t>
              </m:r>
              <m:d>
                <m:dPr>
                  <m:ctrlPr>
                    <w:rPr>
                      <w:rFonts w:ascii="Cambria Math" w:eastAsiaTheme="minorEastAsia" w:hAnsi="Cambria Math" w:cs="Times New Roman"/>
                      <w:i/>
                      <w:color w:val="000000"/>
                      <w:sz w:val="24"/>
                      <w:szCs w:val="24"/>
                      <w:bdr w:val="none" w:sz="0" w:space="0" w:color="auto" w:frame="1"/>
                    </w:rPr>
                  </m:ctrlPr>
                </m:dPr>
                <m:e>
                  <m:r>
                    <w:rPr>
                      <w:rFonts w:ascii="Cambria Math" w:eastAsiaTheme="minorEastAsia" w:hAnsi="Cambria Math" w:cs="Times New Roman"/>
                      <w:color w:val="000000"/>
                      <w:sz w:val="24"/>
                      <w:szCs w:val="24"/>
                      <w:bdr w:val="none" w:sz="0" w:space="0" w:color="auto" w:frame="1"/>
                    </w:rPr>
                    <m:t>D|</m:t>
                  </m:r>
                  <m:sSub>
                    <m:sSubPr>
                      <m:ctrlPr>
                        <w:rPr>
                          <w:rFonts w:ascii="Cambria Math" w:eastAsiaTheme="minorEastAsia" w:hAnsi="Cambria Math" w:cs="Times New Roman"/>
                          <w:i/>
                          <w:color w:val="000000"/>
                          <w:sz w:val="24"/>
                          <w:szCs w:val="24"/>
                          <w:bdr w:val="none" w:sz="0" w:space="0" w:color="auto" w:frame="1"/>
                        </w:rPr>
                      </m:ctrlPr>
                    </m:sSubPr>
                    <m:e>
                      <m:r>
                        <w:rPr>
                          <w:rFonts w:ascii="Cambria Math" w:eastAsiaTheme="minorEastAsia" w:hAnsi="Cambria Math" w:cs="Times New Roman"/>
                          <w:color w:val="000000"/>
                          <w:sz w:val="24"/>
                          <w:szCs w:val="24"/>
                          <w:bdr w:val="none" w:sz="0" w:space="0" w:color="auto" w:frame="1"/>
                        </w:rPr>
                        <m:t>h</m:t>
                      </m:r>
                    </m:e>
                    <m:sub>
                      <m:r>
                        <w:rPr>
                          <w:rFonts w:ascii="Cambria Math" w:eastAsiaTheme="minorEastAsia" w:hAnsi="Cambria Math" w:cs="Times New Roman"/>
                          <w:color w:val="000000"/>
                          <w:sz w:val="24"/>
                          <w:szCs w:val="24"/>
                          <w:bdr w:val="none" w:sz="0" w:space="0" w:color="auto" w:frame="1"/>
                        </w:rPr>
                        <m:t>i</m:t>
                      </m:r>
                    </m:sub>
                  </m:sSub>
                </m:e>
              </m:d>
              <m:r>
                <w:rPr>
                  <w:rFonts w:ascii="Cambria Math" w:eastAsiaTheme="minorEastAsia" w:hAnsi="Cambria Math" w:cs="Times New Roman"/>
                  <w:color w:val="000000"/>
                  <w:sz w:val="24"/>
                  <w:szCs w:val="24"/>
                  <w:bdr w:val="none" w:sz="0" w:space="0" w:color="auto" w:frame="1"/>
                </w:rPr>
                <m:t>P</m:t>
              </m:r>
              <m:d>
                <m:dPr>
                  <m:ctrlPr>
                    <w:rPr>
                      <w:rFonts w:ascii="Cambria Math" w:eastAsiaTheme="minorEastAsia" w:hAnsi="Cambria Math" w:cs="Times New Roman"/>
                      <w:i/>
                      <w:color w:val="000000"/>
                      <w:sz w:val="24"/>
                      <w:szCs w:val="24"/>
                      <w:bdr w:val="none" w:sz="0" w:space="0" w:color="auto" w:frame="1"/>
                    </w:rPr>
                  </m:ctrlPr>
                </m:dPr>
                <m:e>
                  <m:sSub>
                    <m:sSubPr>
                      <m:ctrlPr>
                        <w:rPr>
                          <w:rFonts w:ascii="Cambria Math" w:eastAsiaTheme="minorEastAsia" w:hAnsi="Cambria Math" w:cs="Times New Roman"/>
                          <w:i/>
                          <w:color w:val="000000"/>
                          <w:sz w:val="24"/>
                          <w:szCs w:val="24"/>
                          <w:bdr w:val="none" w:sz="0" w:space="0" w:color="auto" w:frame="1"/>
                        </w:rPr>
                      </m:ctrlPr>
                    </m:sSubPr>
                    <m:e>
                      <m:r>
                        <w:rPr>
                          <w:rFonts w:ascii="Cambria Math" w:eastAsiaTheme="minorEastAsia" w:hAnsi="Cambria Math" w:cs="Times New Roman"/>
                          <w:color w:val="000000"/>
                          <w:sz w:val="24"/>
                          <w:szCs w:val="24"/>
                          <w:bdr w:val="none" w:sz="0" w:space="0" w:color="auto" w:frame="1"/>
                        </w:rPr>
                        <m:t>h</m:t>
                      </m:r>
                    </m:e>
                    <m:sub>
                      <m:r>
                        <w:rPr>
                          <w:rFonts w:ascii="Cambria Math" w:eastAsiaTheme="minorEastAsia" w:hAnsi="Cambria Math" w:cs="Times New Roman"/>
                          <w:color w:val="000000"/>
                          <w:sz w:val="24"/>
                          <w:szCs w:val="24"/>
                          <w:bdr w:val="none" w:sz="0" w:space="0" w:color="auto" w:frame="1"/>
                        </w:rPr>
                        <m:t>i</m:t>
                      </m:r>
                    </m:sub>
                  </m:sSub>
                </m:e>
              </m:d>
            </m:e>
          </m:nary>
        </m:oMath>
      </m:oMathPara>
    </w:p>
    <w:p w:rsidR="000832B1" w:rsidRPr="000832B1" w:rsidRDefault="000832B1" w:rsidP="000832B1">
      <w:pPr>
        <w:pStyle w:val="ListParagraph"/>
        <w:tabs>
          <w:tab w:val="left" w:pos="1560"/>
        </w:tabs>
        <w:jc w:val="both"/>
        <w:rPr>
          <w:rFonts w:ascii="Times New Roman" w:eastAsiaTheme="minorEastAsia" w:hAnsi="Times New Roman" w:cs="Times New Roman"/>
          <w:color w:val="000000"/>
          <w:sz w:val="24"/>
          <w:szCs w:val="24"/>
          <w:bdr w:val="none" w:sz="0" w:space="0" w:color="auto" w:frame="1"/>
        </w:rPr>
      </w:pPr>
    </w:p>
    <w:p w:rsidR="000832B1" w:rsidRDefault="000832B1" w:rsidP="000832B1">
      <w:pPr>
        <w:pStyle w:val="ListParagraph"/>
        <w:tabs>
          <w:tab w:val="left" w:pos="1560"/>
        </w:tabs>
        <w:jc w:val="both"/>
        <w:rPr>
          <w:rFonts w:ascii="Times New Roman" w:eastAsiaTheme="minorEastAsia" w:hAnsi="Times New Roman" w:cs="Times New Roman"/>
          <w:color w:val="000000"/>
          <w:sz w:val="24"/>
          <w:szCs w:val="24"/>
          <w:bdr w:val="none" w:sz="0" w:space="0" w:color="auto" w:frame="1"/>
        </w:rPr>
      </w:pPr>
      <m:oMathPara>
        <m:oMath>
          <m:r>
            <w:rPr>
              <w:rFonts w:ascii="Cambria Math" w:eastAsiaTheme="minorEastAsia" w:hAnsi="Cambria Math" w:cs="Times New Roman"/>
              <w:color w:val="000000"/>
              <w:sz w:val="24"/>
              <w:szCs w:val="24"/>
              <w:bdr w:val="none" w:sz="0" w:space="0" w:color="auto" w:frame="1"/>
            </w:rPr>
            <m:t>P</m:t>
          </m:r>
          <m:d>
            <m:dPr>
              <m:ctrlPr>
                <w:rPr>
                  <w:rFonts w:ascii="Cambria Math" w:eastAsiaTheme="minorEastAsia" w:hAnsi="Cambria Math" w:cs="Times New Roman"/>
                  <w:i/>
                  <w:color w:val="000000"/>
                  <w:sz w:val="24"/>
                  <w:szCs w:val="24"/>
                  <w:bdr w:val="none" w:sz="0" w:space="0" w:color="auto" w:frame="1"/>
                </w:rPr>
              </m:ctrlPr>
            </m:dPr>
            <m:e>
              <m:r>
                <w:rPr>
                  <w:rFonts w:ascii="Cambria Math" w:eastAsiaTheme="minorEastAsia" w:hAnsi="Cambria Math" w:cs="Times New Roman"/>
                  <w:color w:val="000000"/>
                  <w:sz w:val="24"/>
                  <w:szCs w:val="24"/>
                  <w:bdr w:val="none" w:sz="0" w:space="0" w:color="auto" w:frame="1"/>
                </w:rPr>
                <m:t>D</m:t>
              </m:r>
            </m:e>
          </m:d>
          <m:r>
            <w:rPr>
              <w:rFonts w:ascii="Cambria Math" w:eastAsiaTheme="minorEastAsia" w:hAnsi="Cambria Math" w:cs="Times New Roman"/>
              <w:color w:val="000000"/>
              <w:sz w:val="24"/>
              <w:szCs w:val="24"/>
              <w:bdr w:val="none" w:sz="0" w:space="0" w:color="auto" w:frame="1"/>
            </w:rPr>
            <m:t>=</m:t>
          </m:r>
          <m:nary>
            <m:naryPr>
              <m:chr m:val="∑"/>
              <m:limLoc m:val="undOvr"/>
              <m:supHide m:val="1"/>
              <m:ctrlPr>
                <w:rPr>
                  <w:rFonts w:ascii="Cambria Math" w:eastAsiaTheme="minorEastAsia" w:hAnsi="Cambria Math" w:cs="Times New Roman"/>
                  <w:i/>
                  <w:color w:val="000000"/>
                  <w:sz w:val="24"/>
                  <w:szCs w:val="24"/>
                  <w:bdr w:val="none" w:sz="0" w:space="0" w:color="auto" w:frame="1"/>
                </w:rPr>
              </m:ctrlPr>
            </m:naryPr>
            <m:sub>
              <m:sSub>
                <m:sSubPr>
                  <m:ctrlPr>
                    <w:rPr>
                      <w:rFonts w:ascii="Cambria Math" w:eastAsiaTheme="minorEastAsia" w:hAnsi="Cambria Math" w:cs="Times New Roman"/>
                      <w:i/>
                      <w:color w:val="000000"/>
                      <w:sz w:val="24"/>
                      <w:szCs w:val="24"/>
                      <w:bdr w:val="none" w:sz="0" w:space="0" w:color="auto" w:frame="1"/>
                    </w:rPr>
                  </m:ctrlPr>
                </m:sSubPr>
                <m:e>
                  <m:r>
                    <w:rPr>
                      <w:rFonts w:ascii="Cambria Math" w:eastAsiaTheme="minorEastAsia" w:hAnsi="Cambria Math" w:cs="Times New Roman"/>
                      <w:color w:val="000000"/>
                      <w:sz w:val="24"/>
                      <w:szCs w:val="24"/>
                      <w:bdr w:val="none" w:sz="0" w:space="0" w:color="auto" w:frame="1"/>
                    </w:rPr>
                    <m:t>h</m:t>
                  </m:r>
                </m:e>
                <m:sub>
                  <m:r>
                    <w:rPr>
                      <w:rFonts w:ascii="Cambria Math" w:eastAsiaTheme="minorEastAsia" w:hAnsi="Cambria Math" w:cs="Times New Roman"/>
                      <w:color w:val="000000"/>
                      <w:sz w:val="24"/>
                      <w:szCs w:val="24"/>
                      <w:bdr w:val="none" w:sz="0" w:space="0" w:color="auto" w:frame="1"/>
                    </w:rPr>
                    <m:t>i</m:t>
                  </m:r>
                </m:sub>
              </m:sSub>
              <m:r>
                <w:rPr>
                  <w:rFonts w:ascii="Cambria Math" w:eastAsiaTheme="minorEastAsia" w:hAnsi="Cambria Math" w:cs="Times New Roman"/>
                  <w:color w:val="000000"/>
                  <w:sz w:val="24"/>
                  <w:szCs w:val="24"/>
                  <w:bdr w:val="none" w:sz="0" w:space="0" w:color="auto" w:frame="1"/>
                </w:rPr>
                <m:t>∈V</m:t>
              </m:r>
              <m:sSub>
                <m:sSubPr>
                  <m:ctrlPr>
                    <w:rPr>
                      <w:rFonts w:ascii="Cambria Math" w:eastAsiaTheme="minorEastAsia" w:hAnsi="Cambria Math" w:cs="Times New Roman"/>
                      <w:i/>
                      <w:color w:val="000000"/>
                      <w:sz w:val="24"/>
                      <w:szCs w:val="24"/>
                      <w:bdr w:val="none" w:sz="0" w:space="0" w:color="auto" w:frame="1"/>
                    </w:rPr>
                  </m:ctrlPr>
                </m:sSubPr>
                <m:e>
                  <m:r>
                    <w:rPr>
                      <w:rFonts w:ascii="Cambria Math" w:eastAsiaTheme="minorEastAsia" w:hAnsi="Cambria Math" w:cs="Times New Roman"/>
                      <w:color w:val="000000"/>
                      <w:sz w:val="24"/>
                      <w:szCs w:val="24"/>
                      <w:bdr w:val="none" w:sz="0" w:space="0" w:color="auto" w:frame="1"/>
                    </w:rPr>
                    <m:t>S</m:t>
                  </m:r>
                </m:e>
                <m:sub>
                  <m:r>
                    <w:rPr>
                      <w:rFonts w:ascii="Cambria Math" w:eastAsiaTheme="minorEastAsia" w:hAnsi="Cambria Math" w:cs="Times New Roman"/>
                      <w:color w:val="000000"/>
                      <w:sz w:val="24"/>
                      <w:szCs w:val="24"/>
                      <w:bdr w:val="none" w:sz="0" w:space="0" w:color="auto" w:frame="1"/>
                    </w:rPr>
                    <m:t>H,D</m:t>
                  </m:r>
                </m:sub>
              </m:sSub>
            </m:sub>
            <m:sup/>
            <m:e>
              <m:r>
                <w:rPr>
                  <w:rFonts w:ascii="Cambria Math" w:eastAsiaTheme="minorEastAsia" w:hAnsi="Cambria Math" w:cs="Times New Roman"/>
                  <w:color w:val="000000"/>
                  <w:sz w:val="24"/>
                  <w:szCs w:val="24"/>
                  <w:bdr w:val="none" w:sz="0" w:space="0" w:color="auto" w:frame="1"/>
                </w:rPr>
                <m:t>1</m:t>
              </m:r>
              <m:r>
                <w:rPr>
                  <w:rFonts w:ascii="Cambria Math" w:eastAsiaTheme="minorEastAsia" w:hAnsi="Cambria Math" w:cs="Times New Roman"/>
                  <w:color w:val="000000"/>
                  <w:sz w:val="24"/>
                  <w:szCs w:val="24"/>
                  <w:bdr w:val="none" w:sz="0" w:space="0" w:color="auto" w:frame="1"/>
                  <w:lang w:eastAsia="en-IN"/>
                </w:rPr>
                <m:t>.</m:t>
              </m:r>
              <m:f>
                <m:fPr>
                  <m:ctrlPr>
                    <w:rPr>
                      <w:rFonts w:ascii="Cambria Math" w:eastAsiaTheme="minorEastAsia" w:hAnsi="Cambria Math" w:cs="Times New Roman"/>
                      <w:i/>
                      <w:color w:val="000000"/>
                      <w:sz w:val="24"/>
                      <w:szCs w:val="24"/>
                      <w:bdr w:val="none" w:sz="0" w:space="0" w:color="auto" w:frame="1"/>
                      <w:lang w:eastAsia="en-IN"/>
                    </w:rPr>
                  </m:ctrlPr>
                </m:fPr>
                <m:num>
                  <m:r>
                    <w:rPr>
                      <w:rFonts w:ascii="Cambria Math" w:eastAsiaTheme="minorEastAsia" w:hAnsi="Cambria Math" w:cs="Times New Roman"/>
                      <w:color w:val="000000"/>
                      <w:sz w:val="24"/>
                      <w:szCs w:val="24"/>
                      <w:bdr w:val="none" w:sz="0" w:space="0" w:color="auto" w:frame="1"/>
                      <w:lang w:eastAsia="en-IN"/>
                    </w:rPr>
                    <m:t>1</m:t>
                  </m:r>
                </m:num>
                <m:den>
                  <m:r>
                    <w:rPr>
                      <w:rFonts w:ascii="Cambria Math" w:eastAsiaTheme="minorEastAsia" w:hAnsi="Cambria Math" w:cs="Times New Roman"/>
                      <w:color w:val="000000"/>
                      <w:sz w:val="24"/>
                      <w:szCs w:val="24"/>
                      <w:bdr w:val="none" w:sz="0" w:space="0" w:color="auto" w:frame="1"/>
                      <w:lang w:eastAsia="en-IN"/>
                    </w:rPr>
                    <m:t>|H|</m:t>
                  </m:r>
                </m:den>
              </m:f>
              <m:r>
                <w:rPr>
                  <w:rFonts w:ascii="Cambria Math" w:eastAsiaTheme="minorEastAsia" w:hAnsi="Cambria Math" w:cs="Times New Roman"/>
                  <w:color w:val="000000"/>
                  <w:sz w:val="24"/>
                  <w:szCs w:val="24"/>
                  <w:bdr w:val="none" w:sz="0" w:space="0" w:color="auto" w:frame="1"/>
                </w:rPr>
                <m:t>+</m:t>
              </m:r>
              <m:nary>
                <m:naryPr>
                  <m:chr m:val="∑"/>
                  <m:limLoc m:val="undOvr"/>
                  <m:supHide m:val="1"/>
                  <m:ctrlPr>
                    <w:rPr>
                      <w:rFonts w:ascii="Cambria Math" w:eastAsiaTheme="minorEastAsia" w:hAnsi="Cambria Math" w:cs="Times New Roman"/>
                      <w:i/>
                      <w:color w:val="000000"/>
                      <w:sz w:val="24"/>
                      <w:szCs w:val="24"/>
                      <w:bdr w:val="none" w:sz="0" w:space="0" w:color="auto" w:frame="1"/>
                    </w:rPr>
                  </m:ctrlPr>
                </m:naryPr>
                <m:sub>
                  <m:sSub>
                    <m:sSubPr>
                      <m:ctrlPr>
                        <w:rPr>
                          <w:rFonts w:ascii="Cambria Math" w:eastAsiaTheme="minorEastAsia" w:hAnsi="Cambria Math" w:cs="Times New Roman"/>
                          <w:i/>
                          <w:color w:val="000000"/>
                          <w:sz w:val="24"/>
                          <w:szCs w:val="24"/>
                          <w:bdr w:val="none" w:sz="0" w:space="0" w:color="auto" w:frame="1"/>
                        </w:rPr>
                      </m:ctrlPr>
                    </m:sSubPr>
                    <m:e>
                      <m:r>
                        <w:rPr>
                          <w:rFonts w:ascii="Cambria Math" w:eastAsiaTheme="minorEastAsia" w:hAnsi="Cambria Math" w:cs="Times New Roman"/>
                          <w:color w:val="000000"/>
                          <w:sz w:val="24"/>
                          <w:szCs w:val="24"/>
                          <w:bdr w:val="none" w:sz="0" w:space="0" w:color="auto" w:frame="1"/>
                        </w:rPr>
                        <m:t>h</m:t>
                      </m:r>
                    </m:e>
                    <m:sub>
                      <m:r>
                        <w:rPr>
                          <w:rFonts w:ascii="Cambria Math" w:eastAsiaTheme="minorEastAsia" w:hAnsi="Cambria Math" w:cs="Times New Roman"/>
                          <w:color w:val="000000"/>
                          <w:sz w:val="24"/>
                          <w:szCs w:val="24"/>
                          <w:bdr w:val="none" w:sz="0" w:space="0" w:color="auto" w:frame="1"/>
                        </w:rPr>
                        <m:t>i</m:t>
                      </m:r>
                    </m:sub>
                  </m:sSub>
                  <m:r>
                    <w:rPr>
                      <w:rFonts w:ascii="Cambria Math" w:eastAsiaTheme="minorEastAsia" w:hAnsi="Cambria Math" w:cs="Times New Roman"/>
                      <w:color w:val="000000"/>
                      <w:sz w:val="24"/>
                      <w:szCs w:val="24"/>
                      <w:bdr w:val="none" w:sz="0" w:space="0" w:color="auto" w:frame="1"/>
                    </w:rPr>
                    <m:t>∉V</m:t>
                  </m:r>
                  <m:sSub>
                    <m:sSubPr>
                      <m:ctrlPr>
                        <w:rPr>
                          <w:rFonts w:ascii="Cambria Math" w:eastAsiaTheme="minorEastAsia" w:hAnsi="Cambria Math" w:cs="Times New Roman"/>
                          <w:i/>
                          <w:color w:val="000000"/>
                          <w:sz w:val="24"/>
                          <w:szCs w:val="24"/>
                          <w:bdr w:val="none" w:sz="0" w:space="0" w:color="auto" w:frame="1"/>
                        </w:rPr>
                      </m:ctrlPr>
                    </m:sSubPr>
                    <m:e>
                      <m:r>
                        <w:rPr>
                          <w:rFonts w:ascii="Cambria Math" w:eastAsiaTheme="minorEastAsia" w:hAnsi="Cambria Math" w:cs="Times New Roman"/>
                          <w:color w:val="000000"/>
                          <w:sz w:val="24"/>
                          <w:szCs w:val="24"/>
                          <w:bdr w:val="none" w:sz="0" w:space="0" w:color="auto" w:frame="1"/>
                        </w:rPr>
                        <m:t>S</m:t>
                      </m:r>
                    </m:e>
                    <m:sub>
                      <m:r>
                        <w:rPr>
                          <w:rFonts w:ascii="Cambria Math" w:eastAsiaTheme="minorEastAsia" w:hAnsi="Cambria Math" w:cs="Times New Roman"/>
                          <w:color w:val="000000"/>
                          <w:sz w:val="24"/>
                          <w:szCs w:val="24"/>
                          <w:bdr w:val="none" w:sz="0" w:space="0" w:color="auto" w:frame="1"/>
                        </w:rPr>
                        <m:t>H,D</m:t>
                      </m:r>
                    </m:sub>
                  </m:sSub>
                </m:sub>
                <m:sup/>
                <m:e>
                  <m:r>
                    <w:rPr>
                      <w:rFonts w:ascii="Cambria Math" w:eastAsiaTheme="minorEastAsia" w:hAnsi="Cambria Math" w:cs="Times New Roman"/>
                      <w:color w:val="000000"/>
                      <w:sz w:val="24"/>
                      <w:szCs w:val="24"/>
                      <w:bdr w:val="none" w:sz="0" w:space="0" w:color="auto" w:frame="1"/>
                    </w:rPr>
                    <m:t>0.</m:t>
                  </m:r>
                  <m:f>
                    <m:fPr>
                      <m:ctrlPr>
                        <w:rPr>
                          <w:rFonts w:ascii="Cambria Math" w:eastAsiaTheme="minorEastAsia" w:hAnsi="Cambria Math" w:cs="Times New Roman"/>
                          <w:i/>
                          <w:color w:val="000000"/>
                          <w:sz w:val="24"/>
                          <w:szCs w:val="24"/>
                          <w:bdr w:val="none" w:sz="0" w:space="0" w:color="auto" w:frame="1"/>
                          <w:lang w:eastAsia="en-IN"/>
                        </w:rPr>
                      </m:ctrlPr>
                    </m:fPr>
                    <m:num>
                      <m:r>
                        <w:rPr>
                          <w:rFonts w:ascii="Cambria Math" w:eastAsiaTheme="minorEastAsia" w:hAnsi="Cambria Math" w:cs="Times New Roman"/>
                          <w:color w:val="000000"/>
                          <w:sz w:val="24"/>
                          <w:szCs w:val="24"/>
                          <w:bdr w:val="none" w:sz="0" w:space="0" w:color="auto" w:frame="1"/>
                          <w:lang w:eastAsia="en-IN"/>
                        </w:rPr>
                        <m:t>1</m:t>
                      </m:r>
                    </m:num>
                    <m:den>
                      <m:d>
                        <m:dPr>
                          <m:begChr m:val="|"/>
                          <m:endChr m:val="|"/>
                          <m:ctrlPr>
                            <w:rPr>
                              <w:rFonts w:ascii="Cambria Math" w:eastAsiaTheme="minorEastAsia" w:hAnsi="Cambria Math" w:cs="Times New Roman"/>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H</m:t>
                          </m:r>
                        </m:e>
                      </m:d>
                    </m:den>
                  </m:f>
                </m:e>
              </m:nary>
            </m:e>
          </m:nary>
        </m:oMath>
      </m:oMathPara>
    </w:p>
    <w:p w:rsidR="00A67AF6" w:rsidRDefault="00A67AF6" w:rsidP="00A67AF6">
      <w:pPr>
        <w:pStyle w:val="ListParagraph"/>
        <w:tabs>
          <w:tab w:val="left" w:pos="1560"/>
        </w:tabs>
        <w:jc w:val="both"/>
        <w:rPr>
          <w:rFonts w:ascii="Times New Roman" w:eastAsiaTheme="minorEastAsia" w:hAnsi="Times New Roman" w:cs="Times New Roman"/>
          <w:color w:val="000000"/>
          <w:sz w:val="24"/>
          <w:szCs w:val="24"/>
          <w:bdr w:val="none" w:sz="0" w:space="0" w:color="auto" w:frame="1"/>
        </w:rPr>
      </w:pPr>
      <m:oMathPara>
        <m:oMath>
          <m:r>
            <w:rPr>
              <w:rFonts w:ascii="Cambria Math" w:eastAsiaTheme="minorEastAsia" w:hAnsi="Cambria Math" w:cs="Times New Roman"/>
              <w:color w:val="000000"/>
              <w:sz w:val="24"/>
              <w:szCs w:val="24"/>
              <w:bdr w:val="none" w:sz="0" w:space="0" w:color="auto" w:frame="1"/>
            </w:rPr>
            <m:t>P</m:t>
          </m:r>
          <m:d>
            <m:dPr>
              <m:ctrlPr>
                <w:rPr>
                  <w:rFonts w:ascii="Cambria Math" w:eastAsiaTheme="minorEastAsia" w:hAnsi="Cambria Math" w:cs="Times New Roman"/>
                  <w:i/>
                  <w:color w:val="000000"/>
                  <w:sz w:val="24"/>
                  <w:szCs w:val="24"/>
                  <w:bdr w:val="none" w:sz="0" w:space="0" w:color="auto" w:frame="1"/>
                </w:rPr>
              </m:ctrlPr>
            </m:dPr>
            <m:e>
              <m:r>
                <w:rPr>
                  <w:rFonts w:ascii="Cambria Math" w:eastAsiaTheme="minorEastAsia" w:hAnsi="Cambria Math" w:cs="Times New Roman"/>
                  <w:color w:val="000000"/>
                  <w:sz w:val="24"/>
                  <w:szCs w:val="24"/>
                  <w:bdr w:val="none" w:sz="0" w:space="0" w:color="auto" w:frame="1"/>
                </w:rPr>
                <m:t>D</m:t>
              </m:r>
            </m:e>
          </m:d>
          <m:r>
            <w:rPr>
              <w:rFonts w:ascii="Cambria Math" w:eastAsiaTheme="minorEastAsia" w:hAnsi="Cambria Math" w:cs="Times New Roman"/>
              <w:color w:val="000000"/>
              <w:sz w:val="24"/>
              <w:szCs w:val="24"/>
              <w:bdr w:val="none" w:sz="0" w:space="0" w:color="auto" w:frame="1"/>
            </w:rPr>
            <m:t>=</m:t>
          </m:r>
          <m:nary>
            <m:naryPr>
              <m:chr m:val="∑"/>
              <m:limLoc m:val="undOvr"/>
              <m:supHide m:val="1"/>
              <m:ctrlPr>
                <w:rPr>
                  <w:rFonts w:ascii="Cambria Math" w:eastAsiaTheme="minorEastAsia" w:hAnsi="Cambria Math" w:cs="Times New Roman"/>
                  <w:i/>
                  <w:color w:val="000000"/>
                  <w:sz w:val="24"/>
                  <w:szCs w:val="24"/>
                  <w:bdr w:val="none" w:sz="0" w:space="0" w:color="auto" w:frame="1"/>
                </w:rPr>
              </m:ctrlPr>
            </m:naryPr>
            <m:sub>
              <m:sSub>
                <m:sSubPr>
                  <m:ctrlPr>
                    <w:rPr>
                      <w:rFonts w:ascii="Cambria Math" w:eastAsiaTheme="minorEastAsia" w:hAnsi="Cambria Math" w:cs="Times New Roman"/>
                      <w:i/>
                      <w:color w:val="000000"/>
                      <w:sz w:val="24"/>
                      <w:szCs w:val="24"/>
                      <w:bdr w:val="none" w:sz="0" w:space="0" w:color="auto" w:frame="1"/>
                    </w:rPr>
                  </m:ctrlPr>
                </m:sSubPr>
                <m:e>
                  <m:r>
                    <w:rPr>
                      <w:rFonts w:ascii="Cambria Math" w:eastAsiaTheme="minorEastAsia" w:hAnsi="Cambria Math" w:cs="Times New Roman"/>
                      <w:color w:val="000000"/>
                      <w:sz w:val="24"/>
                      <w:szCs w:val="24"/>
                      <w:bdr w:val="none" w:sz="0" w:space="0" w:color="auto" w:frame="1"/>
                    </w:rPr>
                    <m:t>h</m:t>
                  </m:r>
                </m:e>
                <m:sub>
                  <m:r>
                    <w:rPr>
                      <w:rFonts w:ascii="Cambria Math" w:eastAsiaTheme="minorEastAsia" w:hAnsi="Cambria Math" w:cs="Times New Roman"/>
                      <w:color w:val="000000"/>
                      <w:sz w:val="24"/>
                      <w:szCs w:val="24"/>
                      <w:bdr w:val="none" w:sz="0" w:space="0" w:color="auto" w:frame="1"/>
                    </w:rPr>
                    <m:t>i</m:t>
                  </m:r>
                </m:sub>
              </m:sSub>
              <m:r>
                <w:rPr>
                  <w:rFonts w:ascii="Cambria Math" w:eastAsiaTheme="minorEastAsia" w:hAnsi="Cambria Math" w:cs="Times New Roman"/>
                  <w:color w:val="000000"/>
                  <w:sz w:val="24"/>
                  <w:szCs w:val="24"/>
                  <w:bdr w:val="none" w:sz="0" w:space="0" w:color="auto" w:frame="1"/>
                </w:rPr>
                <m:t>∈V</m:t>
              </m:r>
              <m:sSub>
                <m:sSubPr>
                  <m:ctrlPr>
                    <w:rPr>
                      <w:rFonts w:ascii="Cambria Math" w:eastAsiaTheme="minorEastAsia" w:hAnsi="Cambria Math" w:cs="Times New Roman"/>
                      <w:i/>
                      <w:color w:val="000000"/>
                      <w:sz w:val="24"/>
                      <w:szCs w:val="24"/>
                      <w:bdr w:val="none" w:sz="0" w:space="0" w:color="auto" w:frame="1"/>
                    </w:rPr>
                  </m:ctrlPr>
                </m:sSubPr>
                <m:e>
                  <m:r>
                    <w:rPr>
                      <w:rFonts w:ascii="Cambria Math" w:eastAsiaTheme="minorEastAsia" w:hAnsi="Cambria Math" w:cs="Times New Roman"/>
                      <w:color w:val="000000"/>
                      <w:sz w:val="24"/>
                      <w:szCs w:val="24"/>
                      <w:bdr w:val="none" w:sz="0" w:space="0" w:color="auto" w:frame="1"/>
                    </w:rPr>
                    <m:t>S</m:t>
                  </m:r>
                </m:e>
                <m:sub>
                  <m:r>
                    <w:rPr>
                      <w:rFonts w:ascii="Cambria Math" w:eastAsiaTheme="minorEastAsia" w:hAnsi="Cambria Math" w:cs="Times New Roman"/>
                      <w:color w:val="000000"/>
                      <w:sz w:val="24"/>
                      <w:szCs w:val="24"/>
                      <w:bdr w:val="none" w:sz="0" w:space="0" w:color="auto" w:frame="1"/>
                    </w:rPr>
                    <m:t>H,D</m:t>
                  </m:r>
                </m:sub>
              </m:sSub>
            </m:sub>
            <m:sup/>
            <m:e>
              <m:r>
                <w:rPr>
                  <w:rFonts w:ascii="Cambria Math" w:eastAsiaTheme="minorEastAsia" w:hAnsi="Cambria Math" w:cs="Times New Roman"/>
                  <w:color w:val="000000"/>
                  <w:sz w:val="24"/>
                  <w:szCs w:val="24"/>
                  <w:bdr w:val="none" w:sz="0" w:space="0" w:color="auto" w:frame="1"/>
                </w:rPr>
                <m:t>1</m:t>
              </m:r>
              <m:r>
                <w:rPr>
                  <w:rFonts w:ascii="Cambria Math" w:eastAsiaTheme="minorEastAsia" w:hAnsi="Cambria Math" w:cs="Times New Roman"/>
                  <w:color w:val="000000"/>
                  <w:sz w:val="24"/>
                  <w:szCs w:val="24"/>
                  <w:bdr w:val="none" w:sz="0" w:space="0" w:color="auto" w:frame="1"/>
                  <w:lang w:eastAsia="en-IN"/>
                </w:rPr>
                <m:t>.</m:t>
              </m:r>
              <m:f>
                <m:fPr>
                  <m:ctrlPr>
                    <w:rPr>
                      <w:rFonts w:ascii="Cambria Math" w:eastAsiaTheme="minorEastAsia" w:hAnsi="Cambria Math" w:cs="Times New Roman"/>
                      <w:i/>
                      <w:color w:val="000000"/>
                      <w:sz w:val="24"/>
                      <w:szCs w:val="24"/>
                      <w:bdr w:val="none" w:sz="0" w:space="0" w:color="auto" w:frame="1"/>
                      <w:lang w:eastAsia="en-IN"/>
                    </w:rPr>
                  </m:ctrlPr>
                </m:fPr>
                <m:num>
                  <m:r>
                    <w:rPr>
                      <w:rFonts w:ascii="Cambria Math" w:eastAsiaTheme="minorEastAsia" w:hAnsi="Cambria Math" w:cs="Times New Roman"/>
                      <w:color w:val="000000"/>
                      <w:sz w:val="24"/>
                      <w:szCs w:val="24"/>
                      <w:bdr w:val="none" w:sz="0" w:space="0" w:color="auto" w:frame="1"/>
                      <w:lang w:eastAsia="en-IN"/>
                    </w:rPr>
                    <m:t>1</m:t>
                  </m:r>
                </m:num>
                <m:den>
                  <m:r>
                    <w:rPr>
                      <w:rFonts w:ascii="Cambria Math" w:eastAsiaTheme="minorEastAsia" w:hAnsi="Cambria Math" w:cs="Times New Roman"/>
                      <w:color w:val="000000"/>
                      <w:sz w:val="24"/>
                      <w:szCs w:val="24"/>
                      <w:bdr w:val="none" w:sz="0" w:space="0" w:color="auto" w:frame="1"/>
                      <w:lang w:eastAsia="en-IN"/>
                    </w:rPr>
                    <m:t>|H|</m:t>
                  </m:r>
                </m:den>
              </m:f>
            </m:e>
          </m:nary>
        </m:oMath>
      </m:oMathPara>
    </w:p>
    <w:p w:rsidR="00A67AF6" w:rsidRDefault="00A67AF6" w:rsidP="00A67AF6">
      <w:pPr>
        <w:pStyle w:val="ListParagraph"/>
        <w:tabs>
          <w:tab w:val="left" w:pos="1560"/>
        </w:tabs>
        <w:jc w:val="both"/>
        <w:rPr>
          <w:rFonts w:ascii="Times New Roman" w:eastAsiaTheme="minorEastAsia" w:hAnsi="Times New Roman" w:cs="Times New Roman"/>
          <w:color w:val="000000"/>
          <w:sz w:val="24"/>
          <w:szCs w:val="24"/>
          <w:bdr w:val="none" w:sz="0" w:space="0" w:color="auto" w:frame="1"/>
        </w:rPr>
      </w:pPr>
    </w:p>
    <w:p w:rsidR="00A67AF6" w:rsidRDefault="00A67AF6" w:rsidP="00A67AF6">
      <w:pPr>
        <w:pStyle w:val="ListParagraph"/>
        <w:tabs>
          <w:tab w:val="left" w:pos="1560"/>
        </w:tabs>
        <w:jc w:val="both"/>
        <w:rPr>
          <w:rFonts w:ascii="Times New Roman" w:eastAsiaTheme="minorEastAsia" w:hAnsi="Times New Roman" w:cs="Times New Roman"/>
          <w:color w:val="000000"/>
          <w:sz w:val="24"/>
          <w:szCs w:val="24"/>
          <w:bdr w:val="none" w:sz="0" w:space="0" w:color="auto" w:frame="1"/>
          <w:lang w:eastAsia="en-IN"/>
        </w:rPr>
      </w:pPr>
      <m:oMathPara>
        <m:oMath>
          <m:r>
            <w:rPr>
              <w:rFonts w:ascii="Cambria Math" w:eastAsiaTheme="minorEastAsia" w:hAnsi="Cambria Math" w:cs="Times New Roman"/>
              <w:color w:val="000000"/>
              <w:sz w:val="24"/>
              <w:szCs w:val="24"/>
              <w:bdr w:val="none" w:sz="0" w:space="0" w:color="auto" w:frame="1"/>
            </w:rPr>
            <m:t>P</m:t>
          </m:r>
          <m:d>
            <m:dPr>
              <m:ctrlPr>
                <w:rPr>
                  <w:rFonts w:ascii="Cambria Math" w:eastAsiaTheme="minorEastAsia" w:hAnsi="Cambria Math" w:cs="Times New Roman"/>
                  <w:i/>
                  <w:color w:val="000000"/>
                  <w:sz w:val="24"/>
                  <w:szCs w:val="24"/>
                  <w:bdr w:val="none" w:sz="0" w:space="0" w:color="auto" w:frame="1"/>
                </w:rPr>
              </m:ctrlPr>
            </m:dPr>
            <m:e>
              <m:r>
                <w:rPr>
                  <w:rFonts w:ascii="Cambria Math" w:eastAsiaTheme="minorEastAsia" w:hAnsi="Cambria Math" w:cs="Times New Roman"/>
                  <w:color w:val="000000"/>
                  <w:sz w:val="24"/>
                  <w:szCs w:val="24"/>
                  <w:bdr w:val="none" w:sz="0" w:space="0" w:color="auto" w:frame="1"/>
                </w:rPr>
                <m:t>D</m:t>
              </m:r>
            </m:e>
          </m:d>
          <m:r>
            <w:rPr>
              <w:rFonts w:ascii="Cambria Math" w:eastAsiaTheme="minorEastAsia" w:hAnsi="Cambria Math" w:cs="Times New Roman"/>
              <w:color w:val="000000"/>
              <w:sz w:val="24"/>
              <w:szCs w:val="24"/>
              <w:bdr w:val="none" w:sz="0" w:space="0" w:color="auto" w:frame="1"/>
            </w:rPr>
            <m:t>=</m:t>
          </m:r>
          <m:f>
            <m:fPr>
              <m:ctrlPr>
                <w:rPr>
                  <w:rFonts w:ascii="Cambria Math" w:eastAsiaTheme="minorEastAsia" w:hAnsi="Cambria Math" w:cs="Times New Roman"/>
                  <w:i/>
                  <w:color w:val="000000"/>
                  <w:sz w:val="24"/>
                  <w:szCs w:val="24"/>
                  <w:bdr w:val="none" w:sz="0" w:space="0" w:color="auto" w:frame="1"/>
                  <w:lang w:eastAsia="en-IN"/>
                </w:rPr>
              </m:ctrlPr>
            </m:fPr>
            <m:num>
              <m:r>
                <w:rPr>
                  <w:rFonts w:ascii="Cambria Math" w:eastAsiaTheme="minorEastAsia" w:hAnsi="Cambria Math" w:cs="Times New Roman"/>
                  <w:color w:val="000000"/>
                  <w:sz w:val="24"/>
                  <w:szCs w:val="24"/>
                  <w:bdr w:val="none" w:sz="0" w:space="0" w:color="auto" w:frame="1"/>
                  <w:lang w:eastAsia="en-IN"/>
                </w:rPr>
                <m:t xml:space="preserve">|V </m:t>
              </m:r>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S</m:t>
                  </m:r>
                </m:e>
                <m:sub>
                  <m:r>
                    <w:rPr>
                      <w:rFonts w:ascii="Cambria Math" w:eastAsiaTheme="minorEastAsia" w:hAnsi="Cambria Math" w:cs="Times New Roman"/>
                      <w:color w:val="000000"/>
                      <w:sz w:val="24"/>
                      <w:szCs w:val="24"/>
                      <w:bdr w:val="none" w:sz="0" w:space="0" w:color="auto" w:frame="1"/>
                      <w:lang w:eastAsia="en-IN"/>
                    </w:rPr>
                    <m:t>H,D</m:t>
                  </m:r>
                </m:sub>
              </m:sSub>
              <m:r>
                <w:rPr>
                  <w:rFonts w:ascii="Cambria Math" w:eastAsiaTheme="minorEastAsia" w:hAnsi="Cambria Math" w:cs="Times New Roman"/>
                  <w:color w:val="000000"/>
                  <w:sz w:val="24"/>
                  <w:szCs w:val="24"/>
                  <w:bdr w:val="none" w:sz="0" w:space="0" w:color="auto" w:frame="1"/>
                  <w:lang w:eastAsia="en-IN"/>
                </w:rPr>
                <m:t>|</m:t>
              </m:r>
            </m:num>
            <m:den>
              <m:r>
                <w:rPr>
                  <w:rFonts w:ascii="Cambria Math" w:eastAsiaTheme="minorEastAsia" w:hAnsi="Cambria Math" w:cs="Times New Roman"/>
                  <w:color w:val="000000"/>
                  <w:sz w:val="24"/>
                  <w:szCs w:val="24"/>
                  <w:bdr w:val="none" w:sz="0" w:space="0" w:color="auto" w:frame="1"/>
                  <w:lang w:eastAsia="en-IN"/>
                </w:rPr>
                <m:t>|H|</m:t>
              </m:r>
            </m:den>
          </m:f>
        </m:oMath>
      </m:oMathPara>
    </w:p>
    <w:p w:rsidR="00C8304C" w:rsidRDefault="00C8304C" w:rsidP="00A67AF6">
      <w:pPr>
        <w:pStyle w:val="ListParagraph"/>
        <w:tabs>
          <w:tab w:val="left" w:pos="1560"/>
        </w:tabs>
        <w:jc w:val="both"/>
        <w:rPr>
          <w:rFonts w:ascii="Times New Roman" w:eastAsiaTheme="minorEastAsia" w:hAnsi="Times New Roman" w:cs="Times New Roman"/>
          <w:color w:val="000000"/>
          <w:sz w:val="24"/>
          <w:szCs w:val="24"/>
          <w:bdr w:val="none" w:sz="0" w:space="0" w:color="auto" w:frame="1"/>
        </w:rPr>
      </w:pPr>
      <w:r w:rsidRPr="00C8304C">
        <w:rPr>
          <w:rFonts w:ascii="Times New Roman" w:eastAsiaTheme="minorEastAsia" w:hAnsi="Times New Roman" w:cs="Times New Roman"/>
          <w:color w:val="000000"/>
          <w:sz w:val="24"/>
          <w:szCs w:val="24"/>
          <w:bdr w:val="none" w:sz="0" w:space="0" w:color="auto" w:frame="1"/>
        </w:rPr>
        <w:t xml:space="preserve">To summarize, Bayes theorem implies that the posterior probability </w:t>
      </w:r>
      <w:proofErr w:type="gramStart"/>
      <w:r w:rsidRPr="00C8304C">
        <w:rPr>
          <w:rFonts w:ascii="Times New Roman" w:eastAsiaTheme="minorEastAsia" w:hAnsi="Times New Roman" w:cs="Times New Roman"/>
          <w:color w:val="000000"/>
          <w:sz w:val="24"/>
          <w:szCs w:val="24"/>
          <w:bdr w:val="none" w:sz="0" w:space="0" w:color="auto" w:frame="1"/>
        </w:rPr>
        <w:t>p(</w:t>
      </w:r>
      <w:proofErr w:type="gramEnd"/>
      <w:r w:rsidRPr="00C8304C">
        <w:rPr>
          <w:rFonts w:ascii="Times New Roman" w:eastAsiaTheme="minorEastAsia" w:hAnsi="Times New Roman" w:cs="Times New Roman"/>
          <w:color w:val="000000"/>
          <w:sz w:val="24"/>
          <w:szCs w:val="24"/>
          <w:bdr w:val="none" w:sz="0" w:space="0" w:color="auto" w:frame="1"/>
        </w:rPr>
        <w:t>h/D) under the assumed P(h) and P(D/h) is</w:t>
      </w:r>
    </w:p>
    <w:p w:rsidR="00C8304C" w:rsidRDefault="00C8304C" w:rsidP="00A67AF6">
      <w:pPr>
        <w:pStyle w:val="ListParagraph"/>
        <w:tabs>
          <w:tab w:val="left" w:pos="1560"/>
        </w:tabs>
        <w:jc w:val="both"/>
        <w:rPr>
          <w:rFonts w:ascii="Times New Roman" w:eastAsiaTheme="minorEastAsia" w:hAnsi="Times New Roman" w:cs="Times New Roman"/>
          <w:color w:val="000000"/>
          <w:sz w:val="24"/>
          <w:szCs w:val="24"/>
          <w:bdr w:val="none" w:sz="0" w:space="0" w:color="auto" w:frame="1"/>
        </w:rPr>
      </w:pPr>
    </w:p>
    <w:p w:rsidR="00A67AF6" w:rsidRDefault="00A67AF6" w:rsidP="00A67AF6">
      <w:pPr>
        <w:pStyle w:val="ListParagraph"/>
        <w:tabs>
          <w:tab w:val="left" w:pos="1560"/>
        </w:tabs>
        <w:jc w:val="both"/>
        <w:rPr>
          <w:rFonts w:ascii="Times New Roman" w:eastAsiaTheme="minorEastAsia" w:hAnsi="Times New Roman" w:cs="Times New Roman"/>
          <w:color w:val="000000"/>
          <w:sz w:val="24"/>
          <w:szCs w:val="24"/>
          <w:bdr w:val="none" w:sz="0" w:space="0" w:color="auto" w:frame="1"/>
        </w:rPr>
      </w:pPr>
    </w:p>
    <w:p w:rsidR="00A67AF6" w:rsidRDefault="00C8304C" w:rsidP="000832B1">
      <w:pPr>
        <w:pStyle w:val="ListParagraph"/>
        <w:tabs>
          <w:tab w:val="left" w:pos="1560"/>
        </w:tabs>
        <w:jc w:val="both"/>
        <w:rPr>
          <w:rFonts w:ascii="Times New Roman" w:eastAsiaTheme="minorEastAsia" w:hAnsi="Times New Roman" w:cs="Times New Roman"/>
          <w:color w:val="000000"/>
          <w:sz w:val="24"/>
          <w:szCs w:val="24"/>
          <w:bdr w:val="none" w:sz="0" w:space="0" w:color="auto" w:frame="1"/>
          <w:lang w:eastAsia="en-IN"/>
        </w:rPr>
      </w:pPr>
      <m:oMathPara>
        <m:oMath>
          <m: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h|D</m:t>
              </m:r>
            </m:e>
          </m:d>
          <m:r>
            <w:rPr>
              <w:rFonts w:ascii="Cambria Math" w:eastAsiaTheme="minorEastAsia" w:hAnsi="Cambria Math" w:cs="Times New Roman"/>
              <w:color w:val="000000"/>
              <w:sz w:val="24"/>
              <w:szCs w:val="24"/>
              <w:bdr w:val="none" w:sz="0" w:space="0" w:color="auto" w:frame="1"/>
              <w:lang w:eastAsia="en-IN"/>
            </w:rPr>
            <m:t>=</m:t>
          </m:r>
          <m:d>
            <m:dPr>
              <m:begChr m:val="{"/>
              <m:endChr m:val=""/>
              <m:ctrlPr>
                <w:rPr>
                  <w:rFonts w:ascii="Cambria Math" w:eastAsiaTheme="minorEastAsia" w:hAnsi="Cambria Math" w:cs="Times New Roman"/>
                  <w:i/>
                  <w:color w:val="000000"/>
                  <w:sz w:val="24"/>
                  <w:szCs w:val="24"/>
                  <w:bdr w:val="none" w:sz="0" w:space="0" w:color="auto" w:frame="1"/>
                  <w:lang w:eastAsia="en-IN"/>
                </w:rPr>
              </m:ctrlPr>
            </m:dPr>
            <m:e>
              <m:eqArr>
                <m:eqArrPr>
                  <m:ctrlPr>
                    <w:rPr>
                      <w:rFonts w:ascii="Cambria Math" w:eastAsiaTheme="minorEastAsia" w:hAnsi="Cambria Math" w:cs="Times New Roman"/>
                      <w:i/>
                      <w:color w:val="000000"/>
                      <w:sz w:val="24"/>
                      <w:szCs w:val="24"/>
                      <w:bdr w:val="none" w:sz="0" w:space="0" w:color="auto" w:frame="1"/>
                      <w:lang w:eastAsia="en-IN"/>
                    </w:rPr>
                  </m:ctrlPr>
                </m:eqArrPr>
                <m:e>
                  <m:f>
                    <m:fPr>
                      <m:ctrlPr>
                        <w:rPr>
                          <w:rFonts w:ascii="Cambria Math" w:eastAsiaTheme="minorEastAsia" w:hAnsi="Cambria Math" w:cs="Times New Roman"/>
                          <w:i/>
                          <w:color w:val="000000"/>
                          <w:sz w:val="24"/>
                          <w:szCs w:val="24"/>
                          <w:bdr w:val="none" w:sz="0" w:space="0" w:color="auto" w:frame="1"/>
                          <w:lang w:eastAsia="en-IN"/>
                        </w:rPr>
                      </m:ctrlPr>
                    </m:fPr>
                    <m:num>
                      <m:r>
                        <w:rPr>
                          <w:rFonts w:ascii="Cambria Math" w:eastAsiaTheme="minorEastAsia" w:hAnsi="Cambria Math" w:cs="Times New Roman"/>
                          <w:color w:val="000000"/>
                          <w:sz w:val="24"/>
                          <w:szCs w:val="24"/>
                          <w:bdr w:val="none" w:sz="0" w:space="0" w:color="auto" w:frame="1"/>
                          <w:lang w:eastAsia="en-IN"/>
                        </w:rPr>
                        <m:t>1</m:t>
                      </m:r>
                    </m:num>
                    <m:den>
                      <m:r>
                        <w:rPr>
                          <w:rFonts w:ascii="Cambria Math" w:eastAsiaTheme="minorEastAsia" w:hAnsi="Cambria Math" w:cs="Times New Roman"/>
                          <w:color w:val="000000"/>
                          <w:sz w:val="24"/>
                          <w:szCs w:val="24"/>
                          <w:bdr w:val="none" w:sz="0" w:space="0" w:color="auto" w:frame="1"/>
                          <w:lang w:eastAsia="en-IN"/>
                        </w:rPr>
                        <m:t>|V</m:t>
                      </m:r>
                      <m:sSub>
                        <m:sSubPr>
                          <m:ctrlPr>
                            <w:rPr>
                              <w:rFonts w:ascii="Cambria Math" w:eastAsiaTheme="minorEastAsia" w:hAnsi="Cambria Math" w:cs="Times New Roman"/>
                              <w:i/>
                              <w:color w:val="000000"/>
                              <w:sz w:val="24"/>
                              <w:szCs w:val="24"/>
                              <w:bdr w:val="none" w:sz="0" w:space="0" w:color="auto" w:frame="1"/>
                            </w:rPr>
                          </m:ctrlPr>
                        </m:sSubPr>
                        <m:e>
                          <m:r>
                            <w:rPr>
                              <w:rFonts w:ascii="Cambria Math" w:eastAsiaTheme="minorEastAsia" w:hAnsi="Cambria Math" w:cs="Times New Roman"/>
                              <w:color w:val="000000"/>
                              <w:sz w:val="24"/>
                              <w:szCs w:val="24"/>
                              <w:bdr w:val="none" w:sz="0" w:space="0" w:color="auto" w:frame="1"/>
                            </w:rPr>
                            <m:t>S</m:t>
                          </m:r>
                        </m:e>
                        <m:sub>
                          <m:r>
                            <w:rPr>
                              <w:rFonts w:ascii="Cambria Math" w:eastAsiaTheme="minorEastAsia" w:hAnsi="Cambria Math" w:cs="Times New Roman"/>
                              <w:color w:val="000000"/>
                              <w:sz w:val="24"/>
                              <w:szCs w:val="24"/>
                              <w:bdr w:val="none" w:sz="0" w:space="0" w:color="auto" w:frame="1"/>
                            </w:rPr>
                            <m:t>H,D</m:t>
                          </m:r>
                        </m:sub>
                      </m:sSub>
                      <m:r>
                        <w:rPr>
                          <w:rFonts w:ascii="Cambria Math" w:eastAsiaTheme="minorEastAsia" w:hAnsi="Cambria Math" w:cs="Times New Roman"/>
                          <w:color w:val="000000"/>
                          <w:sz w:val="24"/>
                          <w:szCs w:val="24"/>
                          <w:bdr w:val="none" w:sz="0" w:space="0" w:color="auto" w:frame="1"/>
                          <w:lang w:eastAsia="en-IN"/>
                        </w:rPr>
                        <m:t>|</m:t>
                      </m:r>
                    </m:den>
                  </m:f>
                  <m:r>
                    <w:rPr>
                      <w:rFonts w:ascii="Cambria Math" w:eastAsiaTheme="minorEastAsia" w:hAnsi="Cambria Math" w:cs="Times New Roman"/>
                      <w:color w:val="000000"/>
                      <w:sz w:val="24"/>
                      <w:szCs w:val="24"/>
                      <w:bdr w:val="none" w:sz="0" w:space="0" w:color="auto" w:frame="1"/>
                      <w:lang w:eastAsia="en-IN"/>
                    </w:rPr>
                    <m:t xml:space="preserve"> i</m:t>
                  </m:r>
                  <m:r>
                    <w:rPr>
                      <w:rFonts w:ascii="Cambria Math" w:eastAsiaTheme="minorEastAsia" w:hAnsi="Cambria Math" w:cs="Times New Roman"/>
                      <w:color w:val="000000"/>
                      <w:sz w:val="24"/>
                      <w:szCs w:val="24"/>
                      <w:bdr w:val="none" w:sz="0" w:space="0" w:color="auto" w:frame="1"/>
                      <w:lang w:eastAsia="en-IN"/>
                    </w:rPr>
                    <m:t>f h is consistent with D</m:t>
                  </m:r>
                </m:e>
                <m:e>
                  <m:r>
                    <w:rPr>
                      <w:rFonts w:ascii="Cambria Math" w:eastAsiaTheme="minorEastAsia" w:hAnsi="Cambria Math" w:cs="Times New Roman"/>
                      <w:color w:val="000000"/>
                      <w:sz w:val="24"/>
                      <w:szCs w:val="24"/>
                      <w:bdr w:val="none" w:sz="0" w:space="0" w:color="auto" w:frame="1"/>
                      <w:lang w:eastAsia="en-IN"/>
                    </w:rPr>
                    <m:t xml:space="preserve">0 otherwise                                      </m:t>
                  </m:r>
                </m:e>
              </m:eqArr>
            </m:e>
          </m:d>
        </m:oMath>
      </m:oMathPara>
    </w:p>
    <w:p w:rsidR="00C8304C" w:rsidRDefault="00C8304C" w:rsidP="000832B1">
      <w:pPr>
        <w:pStyle w:val="ListParagraph"/>
        <w:tabs>
          <w:tab w:val="left" w:pos="1560"/>
        </w:tabs>
        <w:jc w:val="both"/>
        <w:rPr>
          <w:rFonts w:ascii="Times New Roman" w:eastAsiaTheme="minorEastAsia" w:hAnsi="Times New Roman" w:cs="Times New Roman"/>
          <w:color w:val="000000"/>
          <w:sz w:val="24"/>
          <w:szCs w:val="24"/>
          <w:bdr w:val="none" w:sz="0" w:space="0" w:color="auto" w:frame="1"/>
        </w:rPr>
      </w:pPr>
      <w:proofErr w:type="gramStart"/>
      <w:r w:rsidRPr="00C8304C">
        <w:rPr>
          <w:rFonts w:ascii="Times New Roman" w:eastAsiaTheme="minorEastAsia" w:hAnsi="Times New Roman" w:cs="Times New Roman"/>
          <w:color w:val="000000"/>
          <w:sz w:val="24"/>
          <w:szCs w:val="24"/>
          <w:bdr w:val="none" w:sz="0" w:space="0" w:color="auto" w:frame="1"/>
        </w:rPr>
        <w:t>where</w:t>
      </w:r>
      <w:proofErr w:type="gramEnd"/>
      <w:r w:rsidRPr="00C8304C">
        <w:rPr>
          <w:rFonts w:ascii="Times New Roman" w:eastAsiaTheme="minorEastAsia" w:hAnsi="Times New Roman" w:cs="Times New Roman"/>
          <w:color w:val="000000"/>
          <w:sz w:val="24"/>
          <w:szCs w:val="24"/>
          <w:bdr w:val="none" w:sz="0" w:space="0" w:color="auto" w:frame="1"/>
        </w:rPr>
        <w:t xml:space="preserve"> | VSH,D | is the number of hypotheses from H consistent with D.</w:t>
      </w:r>
    </w:p>
    <w:p w:rsidR="000832B1" w:rsidRPr="000832B1" w:rsidRDefault="000832B1" w:rsidP="000832B1">
      <w:pPr>
        <w:pStyle w:val="ListParagraph"/>
        <w:tabs>
          <w:tab w:val="left" w:pos="1560"/>
        </w:tabs>
        <w:rPr>
          <w:rFonts w:ascii="Times New Roman" w:eastAsiaTheme="minorEastAsia" w:hAnsi="Times New Roman" w:cs="Times New Roman"/>
          <w:color w:val="000000"/>
          <w:sz w:val="24"/>
          <w:szCs w:val="24"/>
          <w:bdr w:val="none" w:sz="0" w:space="0" w:color="auto" w:frame="1"/>
          <w:lang w:eastAsia="en-IN"/>
        </w:rPr>
      </w:pPr>
    </w:p>
    <w:p w:rsidR="00E83060" w:rsidRDefault="000832B1" w:rsidP="000832B1">
      <w:pPr>
        <w:pStyle w:val="ListParagraph"/>
        <w:tabs>
          <w:tab w:val="left" w:pos="1560"/>
        </w:tabs>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 xml:space="preserve">   </w:t>
      </w:r>
    </w:p>
    <w:p w:rsidR="00E83060" w:rsidRDefault="00E83060" w:rsidP="005C6401">
      <w:pPr>
        <w:pStyle w:val="Heading2"/>
        <w:shd w:val="clear" w:color="auto" w:fill="FFFFFF"/>
        <w:spacing w:before="0"/>
        <w:textAlignment w:val="baseline"/>
        <w:rPr>
          <w:rFonts w:ascii="Montserrat" w:hAnsi="Montserrat"/>
          <w:color w:val="000000"/>
          <w:sz w:val="28"/>
          <w:szCs w:val="24"/>
          <w:bdr w:val="none" w:sz="0" w:space="0" w:color="auto" w:frame="1"/>
        </w:rPr>
      </w:pPr>
      <w:r w:rsidRPr="00E83060">
        <w:rPr>
          <w:rFonts w:ascii="Montserrat" w:hAnsi="Montserrat"/>
          <w:color w:val="000000"/>
          <w:sz w:val="28"/>
          <w:szCs w:val="24"/>
          <w:bdr w:val="none" w:sz="0" w:space="0" w:color="auto" w:frame="1"/>
        </w:rPr>
        <w:t>Bayes Optimal Classifier and Naive Bayes Classifier</w:t>
      </w:r>
    </w:p>
    <w:p w:rsidR="005C6401" w:rsidRDefault="005C6401" w:rsidP="005C6401">
      <w:pPr>
        <w:jc w:val="both"/>
        <w:rPr>
          <w:rFonts w:ascii="Times New Roman" w:hAnsi="Times New Roman" w:cs="Times New Roman"/>
          <w:sz w:val="24"/>
        </w:rPr>
      </w:pPr>
      <w:r w:rsidRPr="005C6401">
        <w:rPr>
          <w:rFonts w:ascii="Times New Roman" w:hAnsi="Times New Roman" w:cs="Times New Roman"/>
          <w:sz w:val="24"/>
        </w:rPr>
        <w:t>The Bayes Optimal Classifier is a probabilistic model that predicts the most likely outcome for a new situation.</w:t>
      </w:r>
    </w:p>
    <w:p w:rsidR="005C6401" w:rsidRDefault="005C6401" w:rsidP="005C6401">
      <w:pPr>
        <w:jc w:val="both"/>
        <w:rPr>
          <w:rFonts w:ascii="Times New Roman" w:hAnsi="Times New Roman" w:cs="Times New Roman"/>
          <w:sz w:val="24"/>
        </w:rPr>
      </w:pPr>
      <w:r w:rsidRPr="005C6401">
        <w:rPr>
          <w:rFonts w:ascii="Times New Roman" w:hAnsi="Times New Roman" w:cs="Times New Roman"/>
          <w:sz w:val="24"/>
        </w:rPr>
        <w:t>The Bayes theorem is a method for calculating a hypothesis’s probability based on its prior probability, the probabilities of observing specific data given the hypothesis, and the seen data itself.</w:t>
      </w:r>
    </w:p>
    <w:p w:rsidR="005C6401" w:rsidRPr="005C6401" w:rsidRDefault="005C6401" w:rsidP="005C6401">
      <w:pPr>
        <w:jc w:val="both"/>
        <w:rPr>
          <w:rFonts w:ascii="Times New Roman" w:hAnsi="Times New Roman" w:cs="Times New Roman"/>
          <w:sz w:val="24"/>
        </w:rPr>
      </w:pPr>
      <w:r w:rsidRPr="005C6401">
        <w:rPr>
          <w:rFonts w:ascii="Times New Roman" w:hAnsi="Times New Roman" w:cs="Times New Roman"/>
          <w:b/>
          <w:bCs/>
          <w:sz w:val="24"/>
        </w:rPr>
        <w:t>BAYES OPTIMAL CLASSIFIER</w:t>
      </w:r>
    </w:p>
    <w:p w:rsidR="005C6401" w:rsidRDefault="005C6401" w:rsidP="005C6401">
      <w:pPr>
        <w:jc w:val="both"/>
        <w:rPr>
          <w:rFonts w:ascii="Times New Roman" w:hAnsi="Times New Roman" w:cs="Times New Roman"/>
          <w:sz w:val="24"/>
        </w:rPr>
      </w:pPr>
      <w:r w:rsidRPr="005C6401">
        <w:rPr>
          <w:rFonts w:ascii="Times New Roman" w:hAnsi="Times New Roman" w:cs="Times New Roman"/>
          <w:sz w:val="24"/>
        </w:rPr>
        <w:lastRenderedPageBreak/>
        <w:t>The Bayes Theorem, which provides a systematic means of computing a conditional probability, is used to describe it. It’s also related to Maximum a Posteriori (MAP), a probabilistic framework for determining the most likely hypothesis for a training dataset.</w:t>
      </w:r>
    </w:p>
    <w:p w:rsidR="005C6401" w:rsidRPr="005C6401" w:rsidRDefault="005C6401" w:rsidP="005C6401">
      <w:pPr>
        <w:jc w:val="both"/>
        <w:rPr>
          <w:ins w:id="0" w:author="Unknown"/>
          <w:rFonts w:ascii="Times New Roman" w:hAnsi="Times New Roman" w:cs="Times New Roman"/>
          <w:sz w:val="24"/>
        </w:rPr>
      </w:pPr>
      <w:r w:rsidRPr="005C6401">
        <w:rPr>
          <w:rFonts w:ascii="Times New Roman" w:hAnsi="Times New Roman" w:cs="Times New Roman"/>
          <w:sz w:val="24"/>
        </w:rPr>
        <w:t xml:space="preserve">Take a hypothesis space that has 3 </w:t>
      </w:r>
      <w:proofErr w:type="gramStart"/>
      <w:r w:rsidRPr="005C6401">
        <w:rPr>
          <w:rFonts w:ascii="Times New Roman" w:hAnsi="Times New Roman" w:cs="Times New Roman"/>
          <w:sz w:val="24"/>
        </w:rPr>
        <w:t>hypotheses</w:t>
      </w:r>
      <w:r>
        <w:rPr>
          <w:rFonts w:ascii="Times New Roman" w:hAnsi="Times New Roman" w:cs="Times New Roman"/>
          <w:sz w:val="24"/>
        </w:rPr>
        <w:t xml:space="preserve"> </w:t>
      </w:r>
      <w:proofErr w:type="gramEnd"/>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1</m:t>
            </m:r>
          </m:sub>
        </m:sSub>
      </m:oMath>
      <w:r w:rsidRPr="005C6401">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2</m:t>
            </m:r>
          </m:sub>
        </m:sSub>
      </m:oMath>
      <w:r w:rsidRPr="005C6401">
        <w:rPr>
          <w:rFonts w:ascii="Times New Roman" w:hAnsi="Times New Roman" w:cs="Times New Roman"/>
          <w:sz w:val="24"/>
        </w:rPr>
        <w:t xml:space="preserve">, and </w:t>
      </w:r>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3</m:t>
            </m:r>
          </m:sub>
        </m:sSub>
      </m:oMath>
      <w:r w:rsidRPr="005C6401">
        <w:rPr>
          <w:rFonts w:ascii="Times New Roman" w:hAnsi="Times New Roman" w:cs="Times New Roman"/>
          <w:sz w:val="24"/>
        </w:rPr>
        <w:t>.</w:t>
      </w:r>
    </w:p>
    <w:p w:rsidR="00BF31D3" w:rsidRPr="000832B1" w:rsidRDefault="000832B1" w:rsidP="005C6401">
      <w:pPr>
        <w:pStyle w:val="ListParagraph"/>
        <w:tabs>
          <w:tab w:val="left" w:pos="1560"/>
        </w:tabs>
        <w:ind w:left="0"/>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 xml:space="preserve"> </w:t>
      </w:r>
      <w:r w:rsidR="005C6401" w:rsidRPr="005C6401">
        <w:rPr>
          <w:rFonts w:ascii="Times New Roman" w:eastAsiaTheme="minorEastAsia" w:hAnsi="Times New Roman" w:cs="Times New Roman"/>
          <w:color w:val="000000"/>
          <w:sz w:val="24"/>
          <w:szCs w:val="24"/>
          <w:bdr w:val="none" w:sz="0" w:space="0" w:color="auto" w:frame="1"/>
          <w:lang w:eastAsia="en-IN"/>
        </w:rPr>
        <w:t>The posterior probabilities of the hypotheses are as follows:</w:t>
      </w:r>
      <w:r>
        <w:rPr>
          <w:rFonts w:ascii="Times New Roman" w:eastAsiaTheme="minorEastAsia" w:hAnsi="Times New Roman" w:cs="Times New Roman"/>
          <w:color w:val="000000"/>
          <w:sz w:val="24"/>
          <w:szCs w:val="24"/>
          <w:bdr w:val="none" w:sz="0" w:space="0" w:color="auto" w:frame="1"/>
          <w:lang w:eastAsia="en-IN"/>
        </w:rPr>
        <w:t xml:space="preserve">     </w:t>
      </w:r>
    </w:p>
    <w:p w:rsidR="005C6401" w:rsidRPr="005C6401" w:rsidRDefault="00D4712E" w:rsidP="00BF31D3">
      <w:pPr>
        <w:pStyle w:val="ListParagraph"/>
        <w:tabs>
          <w:tab w:val="left" w:pos="1560"/>
        </w:tabs>
        <w:jc w:val="both"/>
        <w:rPr>
          <w:rFonts w:ascii="Times New Roman" w:eastAsiaTheme="minorEastAsia"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1</m:t>
            </m:r>
          </m:sub>
        </m:sSub>
      </m:oMath>
      <w:r w:rsidR="005C6401" w:rsidRPr="005C6401">
        <w:rPr>
          <w:rFonts w:ascii="Times New Roman" w:eastAsiaTheme="minorEastAsia" w:hAnsi="Times New Roman" w:cs="Times New Roman"/>
          <w:sz w:val="24"/>
        </w:rPr>
        <w:sym w:font="Wingdings" w:char="F0E0"/>
      </w:r>
      <w:r w:rsidR="005C6401">
        <w:rPr>
          <w:rFonts w:ascii="Times New Roman" w:eastAsiaTheme="minorEastAsia" w:hAnsi="Times New Roman" w:cs="Times New Roman"/>
          <w:sz w:val="24"/>
        </w:rPr>
        <w:t>0.4</w:t>
      </w:r>
    </w:p>
    <w:p w:rsidR="005C6401" w:rsidRPr="005C6401" w:rsidRDefault="00D4712E" w:rsidP="005C6401">
      <w:pPr>
        <w:pStyle w:val="ListParagraph"/>
        <w:tabs>
          <w:tab w:val="left" w:pos="1560"/>
        </w:tabs>
        <w:jc w:val="both"/>
        <w:rPr>
          <w:rFonts w:ascii="Times New Roman" w:eastAsiaTheme="minorEastAsia"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2</m:t>
            </m:r>
          </m:sub>
        </m:sSub>
      </m:oMath>
      <w:r w:rsidR="005C6401" w:rsidRPr="005C6401">
        <w:rPr>
          <w:rFonts w:ascii="Times New Roman" w:eastAsiaTheme="minorEastAsia" w:hAnsi="Times New Roman" w:cs="Times New Roman"/>
          <w:sz w:val="24"/>
        </w:rPr>
        <w:sym w:font="Wingdings" w:char="F0E0"/>
      </w:r>
      <w:r w:rsidR="005C6401">
        <w:rPr>
          <w:rFonts w:ascii="Times New Roman" w:eastAsiaTheme="minorEastAsia" w:hAnsi="Times New Roman" w:cs="Times New Roman"/>
          <w:sz w:val="24"/>
        </w:rPr>
        <w:t>0.3</w:t>
      </w:r>
    </w:p>
    <w:p w:rsidR="00BF31D3" w:rsidRDefault="00D4712E" w:rsidP="005C6401">
      <w:pPr>
        <w:pStyle w:val="ListParagraph"/>
        <w:tabs>
          <w:tab w:val="left" w:pos="1560"/>
        </w:tabs>
        <w:rPr>
          <w:rFonts w:ascii="Times New Roman" w:eastAsiaTheme="minorEastAsia"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3</m:t>
            </m:r>
          </m:sub>
        </m:sSub>
      </m:oMath>
      <w:r w:rsidR="005C6401" w:rsidRPr="005C6401">
        <w:rPr>
          <w:rFonts w:ascii="Times New Roman" w:eastAsiaTheme="minorEastAsia" w:hAnsi="Times New Roman" w:cs="Times New Roman"/>
          <w:sz w:val="24"/>
        </w:rPr>
        <w:sym w:font="Wingdings" w:char="F0E0"/>
      </w:r>
      <w:r w:rsidR="005C6401">
        <w:rPr>
          <w:rFonts w:ascii="Times New Roman" w:eastAsiaTheme="minorEastAsia" w:hAnsi="Times New Roman" w:cs="Times New Roman"/>
          <w:sz w:val="24"/>
        </w:rPr>
        <w:t xml:space="preserve"> 0.3</w:t>
      </w:r>
    </w:p>
    <w:p w:rsidR="005C6401" w:rsidRPr="005C6401" w:rsidRDefault="005C6401" w:rsidP="005C6401">
      <w:pPr>
        <w:pStyle w:val="ListParagraph"/>
        <w:tabs>
          <w:tab w:val="left" w:pos="1560"/>
        </w:tabs>
        <w:jc w:val="both"/>
        <w:rPr>
          <w:rFonts w:ascii="Times New Roman" w:eastAsiaTheme="minorEastAsia" w:hAnsi="Times New Roman" w:cs="Times New Roman"/>
          <w:color w:val="000000"/>
          <w:sz w:val="24"/>
          <w:szCs w:val="24"/>
          <w:bdr w:val="none" w:sz="0" w:space="0" w:color="auto" w:frame="1"/>
          <w:lang w:eastAsia="en-IN"/>
        </w:rPr>
      </w:pPr>
      <w:r w:rsidRPr="005C6401">
        <w:rPr>
          <w:rFonts w:ascii="Times New Roman" w:eastAsiaTheme="minorEastAsia" w:hAnsi="Times New Roman" w:cs="Times New Roman"/>
          <w:color w:val="000000"/>
          <w:sz w:val="24"/>
          <w:szCs w:val="24"/>
          <w:bdr w:val="none" w:sz="0" w:space="0" w:color="auto" w:frame="1"/>
          <w:lang w:eastAsia="en-IN"/>
        </w:rPr>
        <w:t xml:space="preserve">Hence, </w:t>
      </w:r>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1</m:t>
            </m:r>
          </m:sub>
        </m:sSub>
      </m:oMath>
      <w:r w:rsidRPr="005C6401">
        <w:rPr>
          <w:rFonts w:ascii="Times New Roman" w:eastAsiaTheme="minorEastAsia" w:hAnsi="Times New Roman" w:cs="Times New Roman"/>
          <w:color w:val="000000"/>
          <w:sz w:val="24"/>
          <w:szCs w:val="24"/>
          <w:bdr w:val="none" w:sz="0" w:space="0" w:color="auto" w:frame="1"/>
          <w:lang w:eastAsia="en-IN"/>
        </w:rPr>
        <w:t xml:space="preserve">is the MAP </w:t>
      </w:r>
      <w:proofErr w:type="gramStart"/>
      <w:r w:rsidRPr="005C6401">
        <w:rPr>
          <w:rFonts w:ascii="Times New Roman" w:eastAsiaTheme="minorEastAsia" w:hAnsi="Times New Roman" w:cs="Times New Roman"/>
          <w:color w:val="000000"/>
          <w:sz w:val="24"/>
          <w:szCs w:val="24"/>
          <w:bdr w:val="none" w:sz="0" w:space="0" w:color="auto" w:frame="1"/>
          <w:lang w:eastAsia="en-IN"/>
        </w:rPr>
        <w:t>hypothesis.</w:t>
      </w:r>
      <w:proofErr w:type="gramEnd"/>
      <w:r w:rsidRPr="005C6401">
        <w:rPr>
          <w:rFonts w:ascii="Times New Roman" w:eastAsiaTheme="minorEastAsia" w:hAnsi="Times New Roman" w:cs="Times New Roman"/>
          <w:color w:val="000000"/>
          <w:sz w:val="24"/>
          <w:szCs w:val="24"/>
          <w:bdr w:val="none" w:sz="0" w:space="0" w:color="auto" w:frame="1"/>
          <w:lang w:eastAsia="en-IN"/>
        </w:rPr>
        <w:t xml:space="preserve"> (MAP =&gt; max posterior)</w:t>
      </w:r>
    </w:p>
    <w:p w:rsidR="005C6401" w:rsidRPr="005C6401" w:rsidRDefault="005C6401" w:rsidP="005C6401">
      <w:pPr>
        <w:pStyle w:val="ListParagraph"/>
        <w:tabs>
          <w:tab w:val="left" w:pos="1560"/>
        </w:tabs>
        <w:jc w:val="both"/>
        <w:rPr>
          <w:rFonts w:ascii="Times New Roman" w:eastAsiaTheme="minorEastAsia" w:hAnsi="Times New Roman" w:cs="Times New Roman"/>
          <w:color w:val="000000"/>
          <w:sz w:val="24"/>
          <w:szCs w:val="24"/>
          <w:bdr w:val="none" w:sz="0" w:space="0" w:color="auto" w:frame="1"/>
          <w:lang w:eastAsia="en-IN"/>
        </w:rPr>
      </w:pPr>
      <w:r w:rsidRPr="005C6401">
        <w:rPr>
          <w:rFonts w:ascii="Times New Roman" w:eastAsiaTheme="minorEastAsia" w:hAnsi="Times New Roman" w:cs="Times New Roman"/>
          <w:color w:val="000000"/>
          <w:sz w:val="24"/>
          <w:szCs w:val="24"/>
          <w:bdr w:val="none" w:sz="0" w:space="0" w:color="auto" w:frame="1"/>
          <w:lang w:eastAsia="en-IN"/>
        </w:rPr>
        <w:t> </w:t>
      </w:r>
    </w:p>
    <w:p w:rsidR="005C6401" w:rsidRPr="005C6401" w:rsidRDefault="005C6401" w:rsidP="005C6401">
      <w:pPr>
        <w:pStyle w:val="ListParagraph"/>
        <w:tabs>
          <w:tab w:val="left" w:pos="1560"/>
        </w:tabs>
        <w:jc w:val="both"/>
        <w:rPr>
          <w:rFonts w:ascii="Times New Roman" w:eastAsiaTheme="minorEastAsia" w:hAnsi="Times New Roman" w:cs="Times New Roman"/>
          <w:color w:val="000000"/>
          <w:sz w:val="24"/>
          <w:szCs w:val="24"/>
          <w:bdr w:val="none" w:sz="0" w:space="0" w:color="auto" w:frame="1"/>
          <w:lang w:eastAsia="en-IN"/>
        </w:rPr>
      </w:pPr>
      <w:r w:rsidRPr="005C6401">
        <w:rPr>
          <w:rFonts w:ascii="Times New Roman" w:eastAsiaTheme="minorEastAsia" w:hAnsi="Times New Roman" w:cs="Times New Roman"/>
          <w:color w:val="000000"/>
          <w:sz w:val="24"/>
          <w:szCs w:val="24"/>
          <w:bdr w:val="none" w:sz="0" w:space="0" w:color="auto" w:frame="1"/>
          <w:lang w:eastAsia="en-IN"/>
        </w:rPr>
        <w:t xml:space="preserve">Suppose a new instance x is encountered, which is classified negative by </w:t>
      </w:r>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2</m:t>
            </m:r>
          </m:sub>
        </m:sSub>
      </m:oMath>
      <w:r w:rsidRPr="005C6401">
        <w:rPr>
          <w:rFonts w:ascii="Times New Roman" w:eastAsiaTheme="minorEastAsia" w:hAnsi="Times New Roman" w:cs="Times New Roman"/>
          <w:color w:val="000000"/>
          <w:sz w:val="24"/>
          <w:szCs w:val="24"/>
          <w:bdr w:val="none" w:sz="0" w:space="0" w:color="auto" w:frame="1"/>
          <w:lang w:eastAsia="en-IN"/>
        </w:rPr>
        <w:t xml:space="preserve"> and </w:t>
      </w:r>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3</m:t>
            </m:r>
          </m:sub>
        </m:sSub>
      </m:oMath>
      <w:r w:rsidRPr="005C6401">
        <w:rPr>
          <w:rFonts w:ascii="Times New Roman" w:eastAsiaTheme="minorEastAsia" w:hAnsi="Times New Roman" w:cs="Times New Roman"/>
          <w:color w:val="000000"/>
          <w:sz w:val="24"/>
          <w:szCs w:val="24"/>
          <w:bdr w:val="none" w:sz="0" w:space="0" w:color="auto" w:frame="1"/>
          <w:lang w:eastAsia="en-IN"/>
        </w:rPr>
        <w:t xml:space="preserve"> but positive </w:t>
      </w:r>
      <w:proofErr w:type="gramStart"/>
      <w:r w:rsidRPr="005C6401">
        <w:rPr>
          <w:rFonts w:ascii="Times New Roman" w:eastAsiaTheme="minorEastAsia" w:hAnsi="Times New Roman" w:cs="Times New Roman"/>
          <w:color w:val="000000"/>
          <w:sz w:val="24"/>
          <w:szCs w:val="24"/>
          <w:bdr w:val="none" w:sz="0" w:space="0" w:color="auto" w:frame="1"/>
          <w:lang w:eastAsia="en-IN"/>
        </w:rPr>
        <w:t xml:space="preserve">by </w:t>
      </w:r>
      <w:proofErr w:type="gramEnd"/>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1</m:t>
            </m:r>
          </m:sub>
        </m:sSub>
      </m:oMath>
      <w:r w:rsidRPr="005C6401">
        <w:rPr>
          <w:rFonts w:ascii="Times New Roman" w:eastAsiaTheme="minorEastAsia" w:hAnsi="Times New Roman" w:cs="Times New Roman"/>
          <w:color w:val="000000"/>
          <w:sz w:val="24"/>
          <w:szCs w:val="24"/>
          <w:bdr w:val="none" w:sz="0" w:space="0" w:color="auto" w:frame="1"/>
          <w:lang w:eastAsia="en-IN"/>
        </w:rPr>
        <w:t>. </w:t>
      </w:r>
    </w:p>
    <w:p w:rsidR="005C6401" w:rsidRPr="005C6401" w:rsidRDefault="005C6401" w:rsidP="005C6401">
      <w:pPr>
        <w:pStyle w:val="ListParagraph"/>
        <w:tabs>
          <w:tab w:val="left" w:pos="1560"/>
        </w:tabs>
        <w:jc w:val="both"/>
        <w:rPr>
          <w:rFonts w:ascii="Times New Roman" w:eastAsiaTheme="minorEastAsia" w:hAnsi="Times New Roman" w:cs="Times New Roman"/>
          <w:color w:val="000000"/>
          <w:sz w:val="24"/>
          <w:szCs w:val="24"/>
          <w:bdr w:val="none" w:sz="0" w:space="0" w:color="auto" w:frame="1"/>
          <w:lang w:eastAsia="en-IN"/>
        </w:rPr>
      </w:pPr>
      <w:r w:rsidRPr="005C6401">
        <w:rPr>
          <w:rFonts w:ascii="Times New Roman" w:eastAsiaTheme="minorEastAsia" w:hAnsi="Times New Roman" w:cs="Times New Roman"/>
          <w:color w:val="000000"/>
          <w:sz w:val="24"/>
          <w:szCs w:val="24"/>
          <w:bdr w:val="none" w:sz="0" w:space="0" w:color="auto" w:frame="1"/>
          <w:lang w:eastAsia="en-IN"/>
        </w:rPr>
        <w:t xml:space="preserve">Taking all hypotheses into account, the probability that x is positive is </w:t>
      </w:r>
      <w:r>
        <w:rPr>
          <w:rFonts w:ascii="Times New Roman" w:eastAsiaTheme="minorEastAsia" w:hAnsi="Times New Roman" w:cs="Times New Roman"/>
          <w:color w:val="000000"/>
          <w:sz w:val="24"/>
          <w:szCs w:val="24"/>
          <w:bdr w:val="none" w:sz="0" w:space="0" w:color="auto" w:frame="1"/>
          <w:lang w:eastAsia="en-IN"/>
        </w:rPr>
        <w:t>0</w:t>
      </w:r>
      <w:r w:rsidRPr="005C6401">
        <w:rPr>
          <w:rFonts w:ascii="Times New Roman" w:eastAsiaTheme="minorEastAsia" w:hAnsi="Times New Roman" w:cs="Times New Roman"/>
          <w:color w:val="000000"/>
          <w:sz w:val="24"/>
          <w:szCs w:val="24"/>
          <w:bdr w:val="none" w:sz="0" w:space="0" w:color="auto" w:frame="1"/>
          <w:lang w:eastAsia="en-IN"/>
        </w:rPr>
        <w:t xml:space="preserve">.4 and the probability that it is negative is therefore </w:t>
      </w:r>
      <w:r>
        <w:rPr>
          <w:rFonts w:ascii="Times New Roman" w:eastAsiaTheme="minorEastAsia" w:hAnsi="Times New Roman" w:cs="Times New Roman"/>
          <w:color w:val="000000"/>
          <w:sz w:val="24"/>
          <w:szCs w:val="24"/>
          <w:bdr w:val="none" w:sz="0" w:space="0" w:color="auto" w:frame="1"/>
          <w:lang w:eastAsia="en-IN"/>
        </w:rPr>
        <w:t>0</w:t>
      </w:r>
      <w:r w:rsidRPr="005C6401">
        <w:rPr>
          <w:rFonts w:ascii="Times New Roman" w:eastAsiaTheme="minorEastAsia" w:hAnsi="Times New Roman" w:cs="Times New Roman"/>
          <w:color w:val="000000"/>
          <w:sz w:val="24"/>
          <w:szCs w:val="24"/>
          <w:bdr w:val="none" w:sz="0" w:space="0" w:color="auto" w:frame="1"/>
          <w:lang w:eastAsia="en-IN"/>
        </w:rPr>
        <w:t>.6.  </w:t>
      </w:r>
    </w:p>
    <w:p w:rsidR="005C6401" w:rsidRPr="005C6401" w:rsidRDefault="005C6401" w:rsidP="005C6401">
      <w:pPr>
        <w:pStyle w:val="ListParagraph"/>
        <w:tabs>
          <w:tab w:val="left" w:pos="1560"/>
        </w:tabs>
        <w:jc w:val="both"/>
        <w:rPr>
          <w:rFonts w:ascii="Times New Roman" w:eastAsiaTheme="minorEastAsia" w:hAnsi="Times New Roman" w:cs="Times New Roman"/>
          <w:color w:val="000000"/>
          <w:sz w:val="24"/>
          <w:szCs w:val="24"/>
          <w:bdr w:val="none" w:sz="0" w:space="0" w:color="auto" w:frame="1"/>
          <w:lang w:eastAsia="en-IN"/>
        </w:rPr>
      </w:pPr>
      <w:r w:rsidRPr="005C6401">
        <w:rPr>
          <w:rFonts w:ascii="Times New Roman" w:eastAsiaTheme="minorEastAsia" w:hAnsi="Times New Roman" w:cs="Times New Roman"/>
          <w:color w:val="000000"/>
          <w:sz w:val="24"/>
          <w:szCs w:val="24"/>
          <w:bdr w:val="none" w:sz="0" w:space="0" w:color="auto" w:frame="1"/>
          <w:lang w:eastAsia="en-IN"/>
        </w:rPr>
        <w:t>The classification generated by the MAP hypothesis is different from the most probable classification in this case which is negative.</w:t>
      </w:r>
    </w:p>
    <w:p w:rsidR="005C6401" w:rsidRPr="005C6401" w:rsidRDefault="005C6401" w:rsidP="005C6401">
      <w:pPr>
        <w:pStyle w:val="ListParagraph"/>
        <w:tabs>
          <w:tab w:val="left" w:pos="1560"/>
        </w:tabs>
        <w:jc w:val="both"/>
        <w:rPr>
          <w:rFonts w:ascii="Times New Roman" w:eastAsiaTheme="minorEastAsia" w:hAnsi="Times New Roman" w:cs="Times New Roman"/>
          <w:b/>
          <w:color w:val="000000"/>
          <w:sz w:val="24"/>
          <w:szCs w:val="24"/>
          <w:bdr w:val="none" w:sz="0" w:space="0" w:color="auto" w:frame="1"/>
          <w:lang w:eastAsia="en-IN"/>
        </w:rPr>
      </w:pPr>
      <w:r w:rsidRPr="005C6401">
        <w:rPr>
          <w:rFonts w:ascii="Times New Roman" w:eastAsiaTheme="minorEastAsia" w:hAnsi="Times New Roman" w:cs="Times New Roman"/>
          <w:b/>
          <w:bCs/>
          <w:color w:val="000000"/>
          <w:sz w:val="24"/>
          <w:szCs w:val="24"/>
          <w:bdr w:val="none" w:sz="0" w:space="0" w:color="auto" w:frame="1"/>
          <w:lang w:eastAsia="en-IN"/>
        </w:rPr>
        <w:t>The most probable classification of the new instance is obtained by combining the predictions of all hypotheses, weighted by their posterior probabilities. </w:t>
      </w:r>
    </w:p>
    <w:p w:rsidR="005C6401" w:rsidRPr="005C6401" w:rsidRDefault="005C6401" w:rsidP="003058DE">
      <w:pPr>
        <w:tabs>
          <w:tab w:val="left" w:pos="284"/>
        </w:tabs>
        <w:ind w:left="720"/>
        <w:jc w:val="both"/>
        <w:rPr>
          <w:rFonts w:ascii="Times New Roman" w:eastAsiaTheme="minorEastAsia" w:hAnsi="Times New Roman" w:cs="Times New Roman"/>
          <w:color w:val="000000"/>
          <w:sz w:val="24"/>
          <w:szCs w:val="24"/>
          <w:bdr w:val="none" w:sz="0" w:space="0" w:color="auto" w:frame="1"/>
          <w:lang w:eastAsia="en-IN"/>
        </w:rPr>
      </w:pPr>
      <w:r w:rsidRPr="005C6401">
        <w:rPr>
          <w:rFonts w:ascii="Times New Roman" w:eastAsiaTheme="minorEastAsia" w:hAnsi="Times New Roman" w:cs="Times New Roman"/>
          <w:color w:val="000000"/>
          <w:sz w:val="24"/>
          <w:szCs w:val="24"/>
          <w:bdr w:val="none" w:sz="0" w:space="0" w:color="auto" w:frame="1"/>
          <w:lang w:eastAsia="en-IN"/>
        </w:rPr>
        <w:t xml:space="preserve">If the new example’s probable classification can be any value </w:t>
      </w:r>
      <m:oMath>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j</m:t>
            </m:r>
          </m:sub>
        </m:sSub>
      </m:oMath>
      <w:r w:rsidR="003058DE" w:rsidRPr="005C6401">
        <w:rPr>
          <w:rFonts w:ascii="Times New Roman" w:eastAsiaTheme="minorEastAsia" w:hAnsi="Times New Roman" w:cs="Times New Roman"/>
          <w:color w:val="000000"/>
          <w:sz w:val="24"/>
          <w:szCs w:val="24"/>
          <w:bdr w:val="none" w:sz="0" w:space="0" w:color="auto" w:frame="1"/>
          <w:lang w:eastAsia="en-IN"/>
        </w:rPr>
        <w:t xml:space="preserve"> </w:t>
      </w:r>
      <w:proofErr w:type="spellStart"/>
      <w:r w:rsidRPr="005C6401">
        <w:rPr>
          <w:rFonts w:ascii="Times New Roman" w:eastAsiaTheme="minorEastAsia" w:hAnsi="Times New Roman" w:cs="Times New Roman"/>
          <w:color w:val="000000"/>
          <w:sz w:val="24"/>
          <w:szCs w:val="24"/>
          <w:bdr w:val="none" w:sz="0" w:space="0" w:color="auto" w:frame="1"/>
          <w:lang w:eastAsia="en-IN"/>
        </w:rPr>
        <w:t>vj</w:t>
      </w:r>
      <w:proofErr w:type="spellEnd"/>
      <w:r w:rsidRPr="005C6401">
        <w:rPr>
          <w:rFonts w:ascii="Times New Roman" w:eastAsiaTheme="minorEastAsia" w:hAnsi="Times New Roman" w:cs="Times New Roman"/>
          <w:color w:val="000000"/>
          <w:sz w:val="24"/>
          <w:szCs w:val="24"/>
          <w:bdr w:val="none" w:sz="0" w:space="0" w:color="auto" w:frame="1"/>
          <w:lang w:eastAsia="en-IN"/>
        </w:rPr>
        <w:t xml:space="preserve"> from a set V, the probability </w:t>
      </w:r>
      <w:proofErr w:type="gramStart"/>
      <w:r w:rsidRPr="005C6401">
        <w:rPr>
          <w:rFonts w:ascii="Times New Roman" w:eastAsiaTheme="minorEastAsia" w:hAnsi="Times New Roman" w:cs="Times New Roman"/>
          <w:color w:val="000000"/>
          <w:sz w:val="24"/>
          <w:szCs w:val="24"/>
          <w:bdr w:val="none" w:sz="0" w:space="0" w:color="auto" w:frame="1"/>
          <w:lang w:eastAsia="en-IN"/>
        </w:rPr>
        <w:t>P(</w:t>
      </w:r>
      <w:proofErr w:type="gramEnd"/>
      <m:oMath>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j</m:t>
            </m:r>
          </m:sub>
        </m:sSub>
      </m:oMath>
      <w:r w:rsidRPr="005C6401">
        <w:rPr>
          <w:rFonts w:ascii="Times New Roman" w:eastAsiaTheme="minorEastAsia" w:hAnsi="Times New Roman" w:cs="Times New Roman"/>
          <w:color w:val="000000"/>
          <w:sz w:val="24"/>
          <w:szCs w:val="24"/>
          <w:bdr w:val="none" w:sz="0" w:space="0" w:color="auto" w:frame="1"/>
          <w:lang w:eastAsia="en-IN"/>
        </w:rPr>
        <w:t xml:space="preserve">/D) that the right classification for the new instance is </w:t>
      </w:r>
      <m:oMath>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j</m:t>
            </m:r>
          </m:sub>
        </m:sSub>
      </m:oMath>
      <w:r w:rsidRPr="005C6401">
        <w:rPr>
          <w:rFonts w:ascii="Times New Roman" w:eastAsiaTheme="minorEastAsia" w:hAnsi="Times New Roman" w:cs="Times New Roman"/>
          <w:color w:val="000000"/>
          <w:sz w:val="24"/>
          <w:szCs w:val="24"/>
          <w:bdr w:val="none" w:sz="0" w:space="0" w:color="auto" w:frame="1"/>
          <w:lang w:eastAsia="en-IN"/>
        </w:rPr>
        <w:t>is merely</w:t>
      </w:r>
    </w:p>
    <w:p w:rsidR="00BF31D3" w:rsidRDefault="003058DE" w:rsidP="00BF31D3">
      <w:pPr>
        <w:tabs>
          <w:tab w:val="left" w:pos="284"/>
        </w:tabs>
        <w:ind w:left="720"/>
        <w:jc w:val="both"/>
        <w:rPr>
          <w:rFonts w:ascii="Times New Roman" w:eastAsiaTheme="minorEastAsia" w:hAnsi="Times New Roman" w:cs="Times New Roman"/>
          <w:b/>
          <w:color w:val="000000"/>
          <w:sz w:val="24"/>
          <w:szCs w:val="24"/>
          <w:bdr w:val="none" w:sz="0" w:space="0" w:color="auto" w:frame="1"/>
          <w:lang w:eastAsia="en-IN"/>
        </w:rPr>
      </w:pPr>
      <m:oMathPara>
        <m:oMath>
          <m:r>
            <m:rPr>
              <m:sty m:val="bi"/>
            </m:rP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b/>
                  <w:i/>
                  <w:color w:val="000000"/>
                  <w:sz w:val="24"/>
                  <w:szCs w:val="24"/>
                  <w:bdr w:val="none" w:sz="0" w:space="0" w:color="auto" w:frame="1"/>
                  <w:lang w:eastAsia="en-IN"/>
                </w:rPr>
              </m:ctrlPr>
            </m:dPr>
            <m:e>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j</m:t>
                  </m:r>
                </m:sub>
              </m:sSub>
              <m:r>
                <m:rPr>
                  <m:sty m:val="bi"/>
                </m:rPr>
                <w:rPr>
                  <w:rFonts w:ascii="Cambria Math" w:hAnsi="Cambria Math" w:cs="Times New Roman"/>
                  <w:sz w:val="24"/>
                </w:rPr>
                <m:t>|D</m:t>
              </m:r>
            </m:e>
          </m:d>
          <m:r>
            <m:rPr>
              <m:sty m:val="bi"/>
            </m:rPr>
            <w:rPr>
              <w:rFonts w:ascii="Cambria Math" w:eastAsiaTheme="minorEastAsia" w:hAnsi="Cambria Math" w:cs="Times New Roman"/>
              <w:color w:val="000000"/>
              <w:sz w:val="24"/>
              <w:szCs w:val="24"/>
              <w:bdr w:val="none" w:sz="0" w:space="0" w:color="auto" w:frame="1"/>
              <w:lang w:eastAsia="en-IN"/>
            </w:rPr>
            <m:t>=</m:t>
          </m:r>
          <m:nary>
            <m:naryPr>
              <m:chr m:val="∑"/>
              <m:limLoc m:val="undOvr"/>
              <m:supHide m:val="1"/>
              <m:ctrlPr>
                <w:rPr>
                  <w:rFonts w:ascii="Cambria Math" w:eastAsiaTheme="minorEastAsia" w:hAnsi="Cambria Math" w:cs="Times New Roman"/>
                  <w:b/>
                  <w:i/>
                  <w:color w:val="000000"/>
                  <w:sz w:val="24"/>
                  <w:szCs w:val="24"/>
                  <w:bdr w:val="none" w:sz="0" w:space="0" w:color="auto" w:frame="1"/>
                  <w:lang w:eastAsia="en-IN"/>
                </w:rPr>
              </m:ctrlPr>
            </m:naryPr>
            <m:sub>
              <m:sSub>
                <m:sSubPr>
                  <m:ctrlPr>
                    <w:rPr>
                      <w:rFonts w:ascii="Cambria Math" w:hAnsi="Cambria Math" w:cs="Times New Roman"/>
                      <w:b/>
                      <w:i/>
                      <w:sz w:val="24"/>
                    </w:rPr>
                  </m:ctrlPr>
                </m:sSubPr>
                <m:e>
                  <m:r>
                    <m:rPr>
                      <m:sty m:val="bi"/>
                    </m:rPr>
                    <w:rPr>
                      <w:rFonts w:ascii="Cambria Math" w:hAnsi="Cambria Math" w:cs="Times New Roman"/>
                      <w:sz w:val="24"/>
                    </w:rPr>
                    <m:t>h</m:t>
                  </m:r>
                </m:e>
                <m:sub>
                  <m:r>
                    <m:rPr>
                      <m:sty m:val="bi"/>
                    </m:rPr>
                    <w:rPr>
                      <w:rFonts w:ascii="Cambria Math" w:hAnsi="Cambria Math" w:cs="Times New Roman"/>
                      <w:sz w:val="24"/>
                    </w:rPr>
                    <m:t>i</m:t>
                  </m:r>
                </m:sub>
              </m:sSub>
              <m:r>
                <m:rPr>
                  <m:sty m:val="bi"/>
                </m:rPr>
                <w:rPr>
                  <w:rFonts w:ascii="Cambria Math" w:hAnsi="Cambria Math" w:cs="Times New Roman"/>
                  <w:sz w:val="24"/>
                </w:rPr>
                <m:t>∈H</m:t>
              </m:r>
            </m:sub>
            <m:sup/>
            <m:e>
              <m:r>
                <m:rPr>
                  <m:sty m:val="bi"/>
                </m:rP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b/>
                      <w:i/>
                      <w:color w:val="000000"/>
                      <w:sz w:val="24"/>
                      <w:szCs w:val="24"/>
                      <w:bdr w:val="none" w:sz="0" w:space="0" w:color="auto" w:frame="1"/>
                      <w:lang w:eastAsia="en-IN"/>
                    </w:rPr>
                  </m:ctrlPr>
                </m:dPr>
                <m:e>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j</m:t>
                      </m:r>
                    </m:sub>
                  </m:sSub>
                  <m:r>
                    <m:rPr>
                      <m:sty m:val="bi"/>
                    </m:rPr>
                    <w:rPr>
                      <w:rFonts w:ascii="Cambria Math" w:hAnsi="Cambria Math" w:cs="Times New Roman"/>
                      <w:sz w:val="24"/>
                    </w:rPr>
                    <m:t>|</m:t>
                  </m:r>
                  <m:sSub>
                    <m:sSubPr>
                      <m:ctrlPr>
                        <w:rPr>
                          <w:rFonts w:ascii="Cambria Math" w:hAnsi="Cambria Math" w:cs="Times New Roman"/>
                          <w:b/>
                          <w:i/>
                          <w:sz w:val="24"/>
                        </w:rPr>
                      </m:ctrlPr>
                    </m:sSubPr>
                    <m:e>
                      <m:r>
                        <m:rPr>
                          <m:sty m:val="bi"/>
                        </m:rPr>
                        <w:rPr>
                          <w:rFonts w:ascii="Cambria Math" w:hAnsi="Cambria Math" w:cs="Times New Roman"/>
                          <w:sz w:val="24"/>
                        </w:rPr>
                        <m:t>h</m:t>
                      </m:r>
                    </m:e>
                    <m:sub>
                      <m:r>
                        <m:rPr>
                          <m:sty m:val="bi"/>
                        </m:rPr>
                        <w:rPr>
                          <w:rFonts w:ascii="Cambria Math" w:hAnsi="Cambria Math" w:cs="Times New Roman"/>
                          <w:sz w:val="24"/>
                        </w:rPr>
                        <m:t>i</m:t>
                      </m:r>
                    </m:sub>
                  </m:sSub>
                </m:e>
              </m:d>
              <m:r>
                <m:rPr>
                  <m:sty m:val="bi"/>
                </m:rP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b/>
                      <w:i/>
                      <w:color w:val="000000"/>
                      <w:sz w:val="24"/>
                      <w:szCs w:val="24"/>
                      <w:bdr w:val="none" w:sz="0" w:space="0" w:color="auto" w:frame="1"/>
                      <w:lang w:eastAsia="en-IN"/>
                    </w:rPr>
                  </m:ctrlPr>
                </m:dPr>
                <m:e>
                  <m:sSub>
                    <m:sSubPr>
                      <m:ctrlPr>
                        <w:rPr>
                          <w:rFonts w:ascii="Cambria Math" w:hAnsi="Cambria Math" w:cs="Times New Roman"/>
                          <w:b/>
                          <w:i/>
                          <w:sz w:val="24"/>
                        </w:rPr>
                      </m:ctrlPr>
                    </m:sSubPr>
                    <m:e>
                      <m:r>
                        <m:rPr>
                          <m:sty m:val="bi"/>
                        </m:rPr>
                        <w:rPr>
                          <w:rFonts w:ascii="Cambria Math" w:hAnsi="Cambria Math" w:cs="Times New Roman"/>
                          <w:sz w:val="24"/>
                        </w:rPr>
                        <m:t>h</m:t>
                      </m:r>
                    </m:e>
                    <m:sub>
                      <m:r>
                        <m:rPr>
                          <m:sty m:val="bi"/>
                        </m:rPr>
                        <w:rPr>
                          <w:rFonts w:ascii="Cambria Math" w:hAnsi="Cambria Math" w:cs="Times New Roman"/>
                          <w:sz w:val="24"/>
                        </w:rPr>
                        <m:t>i</m:t>
                      </m:r>
                    </m:sub>
                  </m:sSub>
                  <m:r>
                    <m:rPr>
                      <m:sty m:val="bi"/>
                    </m:rPr>
                    <w:rPr>
                      <w:rFonts w:ascii="Cambria Math" w:hAnsi="Cambria Math" w:cs="Times New Roman"/>
                      <w:sz w:val="24"/>
                    </w:rPr>
                    <m:t>|D</m:t>
                  </m:r>
                </m:e>
              </m:d>
            </m:e>
          </m:nary>
        </m:oMath>
      </m:oMathPara>
    </w:p>
    <w:p w:rsidR="003058DE" w:rsidRPr="003058DE" w:rsidRDefault="003058DE" w:rsidP="003058DE">
      <w:pPr>
        <w:tabs>
          <w:tab w:val="left" w:pos="284"/>
        </w:tabs>
        <w:ind w:left="720"/>
        <w:jc w:val="both"/>
        <w:rPr>
          <w:rFonts w:ascii="Times New Roman" w:eastAsiaTheme="minorEastAsia" w:hAnsi="Times New Roman" w:cs="Times New Roman"/>
          <w:color w:val="000000"/>
          <w:sz w:val="24"/>
          <w:szCs w:val="24"/>
          <w:bdr w:val="none" w:sz="0" w:space="0" w:color="auto" w:frame="1"/>
          <w:lang w:eastAsia="en-IN"/>
        </w:rPr>
      </w:pPr>
      <w:r w:rsidRPr="003058DE">
        <w:rPr>
          <w:rFonts w:ascii="Times New Roman" w:eastAsiaTheme="minorEastAsia" w:hAnsi="Times New Roman" w:cs="Times New Roman"/>
          <w:color w:val="000000"/>
          <w:sz w:val="24"/>
          <w:szCs w:val="24"/>
          <w:bdr w:val="none" w:sz="0" w:space="0" w:color="auto" w:frame="1"/>
          <w:lang w:eastAsia="en-IN"/>
        </w:rPr>
        <w:t xml:space="preserve">The denominator is omitted since we’re only using this for comparison and all the values of </w:t>
      </w:r>
      <m:oMath>
        <m:r>
          <m:rPr>
            <m:sty m:val="bi"/>
          </m:rP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b/>
                <w:i/>
                <w:color w:val="000000"/>
                <w:sz w:val="24"/>
                <w:szCs w:val="24"/>
                <w:bdr w:val="none" w:sz="0" w:space="0" w:color="auto" w:frame="1"/>
                <w:lang w:eastAsia="en-IN"/>
              </w:rPr>
            </m:ctrlPr>
          </m:dPr>
          <m:e>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j</m:t>
                </m:r>
              </m:sub>
            </m:sSub>
            <m:r>
              <m:rPr>
                <m:sty m:val="bi"/>
              </m:rPr>
              <w:rPr>
                <w:rFonts w:ascii="Cambria Math" w:hAnsi="Cambria Math" w:cs="Times New Roman"/>
                <w:sz w:val="24"/>
              </w:rPr>
              <m:t>|D</m:t>
            </m:r>
          </m:e>
        </m:d>
      </m:oMath>
      <w:r w:rsidRPr="003058DE">
        <w:rPr>
          <w:rFonts w:ascii="Times New Roman" w:eastAsiaTheme="minorEastAsia" w:hAnsi="Times New Roman" w:cs="Times New Roman"/>
          <w:color w:val="000000"/>
          <w:sz w:val="24"/>
          <w:szCs w:val="24"/>
          <w:bdr w:val="none" w:sz="0" w:space="0" w:color="auto" w:frame="1"/>
          <w:lang w:eastAsia="en-IN"/>
        </w:rPr>
        <w:t>will have the same denominator. </w:t>
      </w:r>
    </w:p>
    <w:p w:rsidR="003058DE" w:rsidRDefault="003058DE" w:rsidP="003058DE">
      <w:pPr>
        <w:tabs>
          <w:tab w:val="left" w:pos="284"/>
        </w:tabs>
        <w:ind w:left="720"/>
        <w:jc w:val="both"/>
        <w:rPr>
          <w:rFonts w:ascii="Times New Roman" w:eastAsiaTheme="minorEastAsia" w:hAnsi="Times New Roman" w:cs="Times New Roman"/>
          <w:color w:val="000000"/>
          <w:sz w:val="24"/>
          <w:szCs w:val="24"/>
          <w:bdr w:val="none" w:sz="0" w:space="0" w:color="auto" w:frame="1"/>
          <w:lang w:eastAsia="en-IN"/>
        </w:rPr>
      </w:pPr>
      <w:r w:rsidRPr="003058DE">
        <w:rPr>
          <w:rFonts w:ascii="Times New Roman" w:eastAsiaTheme="minorEastAsia" w:hAnsi="Times New Roman" w:cs="Times New Roman"/>
          <w:color w:val="000000"/>
          <w:sz w:val="24"/>
          <w:szCs w:val="24"/>
          <w:bdr w:val="none" w:sz="0" w:space="0" w:color="auto" w:frame="1"/>
          <w:lang w:eastAsia="en-IN"/>
        </w:rPr>
        <w:t>The value</w:t>
      </w:r>
      <m:oMath>
        <m:sSub>
          <m:sSubPr>
            <m:ctrlPr>
              <w:rPr>
                <w:rFonts w:ascii="Cambria Math" w:hAnsi="Cambria Math" w:cs="Times New Roman"/>
                <w:b/>
                <w:i/>
                <w:sz w:val="24"/>
              </w:rPr>
            </m:ctrlPr>
          </m:sSubPr>
          <m:e>
            <m:r>
              <m:rPr>
                <m:sty m:val="bi"/>
              </m:rPr>
              <w:rPr>
                <w:rFonts w:ascii="Cambria Math" w:hAnsi="Cambria Math" w:cs="Times New Roman"/>
                <w:sz w:val="24"/>
              </w:rPr>
              <m:t xml:space="preserve"> v</m:t>
            </m:r>
          </m:e>
          <m:sub>
            <m:r>
              <m:rPr>
                <m:sty m:val="bi"/>
              </m:rPr>
              <w:rPr>
                <w:rFonts w:ascii="Cambria Math" w:hAnsi="Cambria Math" w:cs="Times New Roman"/>
                <w:sz w:val="24"/>
              </w:rPr>
              <m:t>j</m:t>
            </m:r>
          </m:sub>
        </m:sSub>
      </m:oMath>
      <w:r w:rsidRPr="003058DE">
        <w:rPr>
          <w:rFonts w:ascii="Times New Roman" w:eastAsiaTheme="minorEastAsia" w:hAnsi="Times New Roman" w:cs="Times New Roman"/>
          <w:color w:val="000000"/>
          <w:sz w:val="24"/>
          <w:szCs w:val="24"/>
          <w:bdr w:val="none" w:sz="0" w:space="0" w:color="auto" w:frame="1"/>
          <w:lang w:eastAsia="en-IN"/>
        </w:rPr>
        <w:t xml:space="preserve">, for which </w:t>
      </w:r>
      <m:oMath>
        <m:r>
          <m:rPr>
            <m:sty m:val="bi"/>
          </m:rP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b/>
                <w:i/>
                <w:color w:val="000000"/>
                <w:sz w:val="24"/>
                <w:szCs w:val="24"/>
                <w:bdr w:val="none" w:sz="0" w:space="0" w:color="auto" w:frame="1"/>
                <w:lang w:eastAsia="en-IN"/>
              </w:rPr>
            </m:ctrlPr>
          </m:dPr>
          <m:e>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j</m:t>
                </m:r>
              </m:sub>
            </m:sSub>
            <m:r>
              <m:rPr>
                <m:sty m:val="bi"/>
              </m:rPr>
              <w:rPr>
                <w:rFonts w:ascii="Cambria Math" w:hAnsi="Cambria Math" w:cs="Times New Roman"/>
                <w:sz w:val="24"/>
              </w:rPr>
              <m:t>|D</m:t>
            </m:r>
          </m:e>
        </m:d>
      </m:oMath>
      <w:r w:rsidRPr="003058DE">
        <w:rPr>
          <w:rFonts w:ascii="Times New Roman" w:eastAsiaTheme="minorEastAsia" w:hAnsi="Times New Roman" w:cs="Times New Roman"/>
          <w:color w:val="000000"/>
          <w:sz w:val="24"/>
          <w:szCs w:val="24"/>
          <w:bdr w:val="none" w:sz="0" w:space="0" w:color="auto" w:frame="1"/>
          <w:lang w:eastAsia="en-IN"/>
        </w:rPr>
        <w:t xml:space="preserve"> is maximum, is the best classification for the new instance.</w:t>
      </w:r>
    </w:p>
    <w:p w:rsidR="003058DE" w:rsidRDefault="003058DE" w:rsidP="003058DE">
      <w:pPr>
        <w:tabs>
          <w:tab w:val="left" w:pos="284"/>
        </w:tabs>
        <w:ind w:left="720"/>
        <w:jc w:val="both"/>
        <w:rPr>
          <w:rFonts w:ascii="Times New Roman" w:eastAsiaTheme="minorEastAsia" w:hAnsi="Times New Roman" w:cs="Times New Roman"/>
          <w:color w:val="000000"/>
          <w:sz w:val="24"/>
          <w:szCs w:val="24"/>
          <w:bdr w:val="none" w:sz="0" w:space="0" w:color="auto" w:frame="1"/>
          <w:lang w:eastAsia="en-IN"/>
        </w:rPr>
      </w:pPr>
      <w:proofErr w:type="spellStart"/>
      <w:r>
        <w:rPr>
          <w:rFonts w:ascii="Times New Roman" w:eastAsiaTheme="minorEastAsia" w:hAnsi="Times New Roman" w:cs="Times New Roman"/>
          <w:color w:val="000000"/>
          <w:sz w:val="24"/>
          <w:szCs w:val="24"/>
          <w:bdr w:val="none" w:sz="0" w:space="0" w:color="auto" w:frame="1"/>
          <w:lang w:eastAsia="en-IN"/>
        </w:rPr>
        <w:t>Baye’s</w:t>
      </w:r>
      <w:proofErr w:type="spellEnd"/>
      <w:r>
        <w:rPr>
          <w:rFonts w:ascii="Times New Roman" w:eastAsiaTheme="minorEastAsia" w:hAnsi="Times New Roman" w:cs="Times New Roman"/>
          <w:color w:val="000000"/>
          <w:sz w:val="24"/>
          <w:szCs w:val="24"/>
          <w:bdr w:val="none" w:sz="0" w:space="0" w:color="auto" w:frame="1"/>
          <w:lang w:eastAsia="en-IN"/>
        </w:rPr>
        <w:t xml:space="preserve"> Optimal Classification:</w:t>
      </w:r>
    </w:p>
    <w:p w:rsidR="003058DE" w:rsidRDefault="00D4712E" w:rsidP="009E367D">
      <w:pPr>
        <w:tabs>
          <w:tab w:val="left" w:pos="284"/>
        </w:tabs>
        <w:ind w:left="720"/>
        <w:jc w:val="center"/>
        <w:rPr>
          <w:rFonts w:ascii="Times New Roman" w:eastAsiaTheme="minorEastAsia" w:hAnsi="Times New Roman" w:cs="Times New Roman"/>
          <w:color w:val="000000"/>
          <w:spacing w:val="8"/>
          <w:sz w:val="24"/>
          <w:szCs w:val="24"/>
          <w:bdr w:val="none" w:sz="0" w:space="0" w:color="auto" w:frame="1"/>
          <w:lang w:eastAsia="en-IN"/>
        </w:rPr>
      </w:pPr>
      <m:oMath>
        <m:m>
          <m:mPr>
            <m:mcs>
              <m:mc>
                <m:mcPr>
                  <m:count m:val="1"/>
                  <m:mcJc m:val="center"/>
                </m:mcPr>
              </m:mc>
            </m:mcs>
            <m:ctrlPr>
              <w:rPr>
                <w:rFonts w:ascii="Cambria Math" w:eastAsiaTheme="minorEastAsia" w:hAnsi="Cambria Math" w:cs="Times New Roman"/>
                <w:i/>
                <w:color w:val="000000"/>
                <w:spacing w:val="8"/>
                <w:sz w:val="24"/>
                <w:szCs w:val="24"/>
                <w:bdr w:val="none" w:sz="0" w:space="0" w:color="auto" w:frame="1"/>
                <w:lang w:eastAsia="en-IN"/>
              </w:rPr>
            </m:ctrlPr>
          </m:mPr>
          <m:mr>
            <m:e>
              <m:r>
                <w:rPr>
                  <w:rFonts w:ascii="Cambria Math" w:eastAsiaTheme="minorEastAsia" w:hAnsi="Cambria Math" w:cs="Times New Roman"/>
                  <w:color w:val="000000"/>
                  <w:spacing w:val="8"/>
                  <w:sz w:val="24"/>
                  <w:szCs w:val="24"/>
                  <w:bdr w:val="none" w:sz="0" w:space="0" w:color="auto" w:frame="1"/>
                  <w:lang w:eastAsia="en-IN"/>
                </w:rPr>
                <m:t>argmax</m:t>
              </m:r>
            </m:e>
          </m:mr>
          <m:mr>
            <m:e>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j</m:t>
                  </m:r>
                </m:sub>
              </m:sSub>
              <m:r>
                <w:rPr>
                  <w:rFonts w:ascii="Cambria Math" w:eastAsiaTheme="minorEastAsia" w:hAnsi="Cambria Math" w:cs="Times New Roman"/>
                  <w:color w:val="000000"/>
                  <w:spacing w:val="8"/>
                  <w:sz w:val="24"/>
                  <w:szCs w:val="24"/>
                  <w:bdr w:val="none" w:sz="0" w:space="0" w:color="auto" w:frame="1"/>
                  <w:lang w:eastAsia="en-IN"/>
                </w:rPr>
                <m:t>∈V</m:t>
              </m:r>
            </m:e>
          </m:mr>
        </m:m>
        <m:nary>
          <m:naryPr>
            <m:chr m:val="∑"/>
            <m:limLoc m:val="undOvr"/>
            <m:supHide m:val="1"/>
            <m:ctrlPr>
              <w:rPr>
                <w:rFonts w:ascii="Cambria Math" w:eastAsiaTheme="minorEastAsia" w:hAnsi="Cambria Math" w:cs="Times New Roman"/>
                <w:b/>
                <w:i/>
                <w:color w:val="000000"/>
                <w:sz w:val="24"/>
                <w:szCs w:val="24"/>
                <w:bdr w:val="none" w:sz="0" w:space="0" w:color="auto" w:frame="1"/>
                <w:lang w:eastAsia="en-IN"/>
              </w:rPr>
            </m:ctrlPr>
          </m:naryPr>
          <m:sub>
            <m:sSub>
              <m:sSubPr>
                <m:ctrlPr>
                  <w:rPr>
                    <w:rFonts w:ascii="Cambria Math" w:hAnsi="Cambria Math" w:cs="Times New Roman"/>
                    <w:b/>
                    <w:i/>
                    <w:sz w:val="24"/>
                  </w:rPr>
                </m:ctrlPr>
              </m:sSubPr>
              <m:e>
                <m:r>
                  <m:rPr>
                    <m:sty m:val="bi"/>
                  </m:rPr>
                  <w:rPr>
                    <w:rFonts w:ascii="Cambria Math" w:hAnsi="Cambria Math" w:cs="Times New Roman"/>
                    <w:sz w:val="24"/>
                  </w:rPr>
                  <m:t>h</m:t>
                </m:r>
              </m:e>
              <m:sub>
                <m:r>
                  <m:rPr>
                    <m:sty m:val="bi"/>
                  </m:rPr>
                  <w:rPr>
                    <w:rFonts w:ascii="Cambria Math" w:hAnsi="Cambria Math" w:cs="Times New Roman"/>
                    <w:sz w:val="24"/>
                  </w:rPr>
                  <m:t>i</m:t>
                </m:r>
              </m:sub>
            </m:sSub>
            <m:r>
              <m:rPr>
                <m:sty m:val="bi"/>
              </m:rPr>
              <w:rPr>
                <w:rFonts w:ascii="Cambria Math" w:hAnsi="Cambria Math" w:cs="Times New Roman"/>
                <w:sz w:val="24"/>
              </w:rPr>
              <m:t>∈H</m:t>
            </m:r>
          </m:sub>
          <m:sup/>
          <m:e>
            <m:r>
              <m:rPr>
                <m:sty m:val="bi"/>
              </m:rP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b/>
                    <w:i/>
                    <w:color w:val="000000"/>
                    <w:sz w:val="24"/>
                    <w:szCs w:val="24"/>
                    <w:bdr w:val="none" w:sz="0" w:space="0" w:color="auto" w:frame="1"/>
                    <w:lang w:eastAsia="en-IN"/>
                  </w:rPr>
                </m:ctrlPr>
              </m:dPr>
              <m:e>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j</m:t>
                    </m:r>
                  </m:sub>
                </m:sSub>
                <m:r>
                  <m:rPr>
                    <m:sty m:val="bi"/>
                  </m:rPr>
                  <w:rPr>
                    <w:rFonts w:ascii="Cambria Math" w:hAnsi="Cambria Math" w:cs="Times New Roman"/>
                    <w:sz w:val="24"/>
                  </w:rPr>
                  <m:t>|</m:t>
                </m:r>
                <m:sSub>
                  <m:sSubPr>
                    <m:ctrlPr>
                      <w:rPr>
                        <w:rFonts w:ascii="Cambria Math" w:hAnsi="Cambria Math" w:cs="Times New Roman"/>
                        <w:b/>
                        <w:i/>
                        <w:sz w:val="24"/>
                      </w:rPr>
                    </m:ctrlPr>
                  </m:sSubPr>
                  <m:e>
                    <m:r>
                      <m:rPr>
                        <m:sty m:val="bi"/>
                      </m:rPr>
                      <w:rPr>
                        <w:rFonts w:ascii="Cambria Math" w:hAnsi="Cambria Math" w:cs="Times New Roman"/>
                        <w:sz w:val="24"/>
                      </w:rPr>
                      <m:t>h</m:t>
                    </m:r>
                  </m:e>
                  <m:sub>
                    <m:r>
                      <m:rPr>
                        <m:sty m:val="bi"/>
                      </m:rPr>
                      <w:rPr>
                        <w:rFonts w:ascii="Cambria Math" w:hAnsi="Cambria Math" w:cs="Times New Roman"/>
                        <w:sz w:val="24"/>
                      </w:rPr>
                      <m:t>i</m:t>
                    </m:r>
                  </m:sub>
                </m:sSub>
              </m:e>
            </m:d>
            <m:r>
              <m:rPr>
                <m:sty m:val="bi"/>
              </m:rP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b/>
                    <w:i/>
                    <w:color w:val="000000"/>
                    <w:sz w:val="24"/>
                    <w:szCs w:val="24"/>
                    <w:bdr w:val="none" w:sz="0" w:space="0" w:color="auto" w:frame="1"/>
                    <w:lang w:eastAsia="en-IN"/>
                  </w:rPr>
                </m:ctrlPr>
              </m:dPr>
              <m:e>
                <m:sSub>
                  <m:sSubPr>
                    <m:ctrlPr>
                      <w:rPr>
                        <w:rFonts w:ascii="Cambria Math" w:hAnsi="Cambria Math" w:cs="Times New Roman"/>
                        <w:b/>
                        <w:i/>
                        <w:sz w:val="24"/>
                      </w:rPr>
                    </m:ctrlPr>
                  </m:sSubPr>
                  <m:e>
                    <m:r>
                      <m:rPr>
                        <m:sty m:val="bi"/>
                      </m:rPr>
                      <w:rPr>
                        <w:rFonts w:ascii="Cambria Math" w:hAnsi="Cambria Math" w:cs="Times New Roman"/>
                        <w:sz w:val="24"/>
                      </w:rPr>
                      <m:t>h</m:t>
                    </m:r>
                  </m:e>
                  <m:sub>
                    <m:r>
                      <m:rPr>
                        <m:sty m:val="bi"/>
                      </m:rPr>
                      <w:rPr>
                        <w:rFonts w:ascii="Cambria Math" w:hAnsi="Cambria Math" w:cs="Times New Roman"/>
                        <w:sz w:val="24"/>
                      </w:rPr>
                      <m:t>i</m:t>
                    </m:r>
                  </m:sub>
                </m:sSub>
                <m:r>
                  <m:rPr>
                    <m:sty m:val="bi"/>
                  </m:rPr>
                  <w:rPr>
                    <w:rFonts w:ascii="Cambria Math" w:hAnsi="Cambria Math" w:cs="Times New Roman"/>
                    <w:sz w:val="24"/>
                  </w:rPr>
                  <m:t>|D</m:t>
                </m:r>
              </m:e>
            </m:d>
          </m:e>
        </m:nary>
        <m:r>
          <w:rPr>
            <w:rFonts w:ascii="Cambria Math" w:eastAsiaTheme="minorEastAsia" w:hAnsi="Cambria Math" w:cs="Times New Roman"/>
            <w:color w:val="000000"/>
            <w:spacing w:val="8"/>
            <w:sz w:val="24"/>
            <w:szCs w:val="24"/>
            <w:bdr w:val="none" w:sz="0" w:space="0" w:color="auto" w:frame="1"/>
            <w:lang w:eastAsia="en-IN"/>
          </w:rPr>
          <m:t xml:space="preserve"> </m:t>
        </m:r>
      </m:oMath>
      <w:r w:rsidR="009E367D">
        <w:rPr>
          <w:rFonts w:ascii="Times New Roman" w:eastAsiaTheme="minorEastAsia" w:hAnsi="Times New Roman" w:cs="Times New Roman"/>
          <w:color w:val="000000"/>
          <w:spacing w:val="8"/>
          <w:sz w:val="24"/>
          <w:szCs w:val="24"/>
          <w:bdr w:val="none" w:sz="0" w:space="0" w:color="auto" w:frame="1"/>
          <w:lang w:eastAsia="en-IN"/>
        </w:rPr>
        <w:t xml:space="preserve">     </w:t>
      </w:r>
      <w:proofErr w:type="gramStart"/>
      <w:r w:rsidR="009E367D">
        <w:rPr>
          <w:rFonts w:ascii="Times New Roman" w:eastAsiaTheme="minorEastAsia" w:hAnsi="Times New Roman" w:cs="Times New Roman"/>
          <w:color w:val="000000"/>
          <w:spacing w:val="8"/>
          <w:sz w:val="24"/>
          <w:szCs w:val="24"/>
          <w:bdr w:val="none" w:sz="0" w:space="0" w:color="auto" w:frame="1"/>
          <w:lang w:eastAsia="en-IN"/>
        </w:rPr>
        <w:t>....(</w:t>
      </w:r>
      <w:proofErr w:type="gramEnd"/>
      <w:r w:rsidR="009E367D">
        <w:rPr>
          <w:rFonts w:ascii="Times New Roman" w:eastAsiaTheme="minorEastAsia" w:hAnsi="Times New Roman" w:cs="Times New Roman"/>
          <w:color w:val="000000"/>
          <w:spacing w:val="8"/>
          <w:sz w:val="24"/>
          <w:szCs w:val="24"/>
          <w:bdr w:val="none" w:sz="0" w:space="0" w:color="auto" w:frame="1"/>
          <w:lang w:eastAsia="en-IN"/>
        </w:rPr>
        <w:t>1)</w:t>
      </w:r>
    </w:p>
    <w:p w:rsidR="003058DE" w:rsidRDefault="003058DE" w:rsidP="003058DE">
      <w:pPr>
        <w:tabs>
          <w:tab w:val="left" w:pos="284"/>
        </w:tabs>
        <w:ind w:left="720"/>
        <w:jc w:val="both"/>
        <w:rPr>
          <w:rFonts w:ascii="Times New Roman" w:eastAsiaTheme="minorEastAsia" w:hAnsi="Times New Roman" w:cs="Times New Roman"/>
          <w:color w:val="000000"/>
          <w:sz w:val="24"/>
          <w:szCs w:val="24"/>
          <w:bdr w:val="none" w:sz="0" w:space="0" w:color="auto" w:frame="1"/>
          <w:lang w:eastAsia="en-IN"/>
        </w:rPr>
      </w:pPr>
      <w:r w:rsidRPr="003058DE">
        <w:rPr>
          <w:rFonts w:ascii="Times New Roman" w:eastAsiaTheme="minorEastAsia" w:hAnsi="Times New Roman" w:cs="Times New Roman"/>
          <w:color w:val="000000"/>
          <w:sz w:val="24"/>
          <w:szCs w:val="24"/>
          <w:bdr w:val="none" w:sz="0" w:space="0" w:color="auto" w:frame="1"/>
          <w:lang w:eastAsia="en-IN"/>
        </w:rPr>
        <w:t>To illustrate in terms of the above example, the set of possible classifications</w:t>
      </w:r>
      <w:r>
        <w:rPr>
          <w:rFonts w:ascii="Times New Roman" w:eastAsiaTheme="minorEastAsia" w:hAnsi="Times New Roman" w:cs="Times New Roman"/>
          <w:color w:val="000000"/>
          <w:sz w:val="24"/>
          <w:szCs w:val="24"/>
          <w:bdr w:val="none" w:sz="0" w:space="0" w:color="auto" w:frame="1"/>
          <w:lang w:eastAsia="en-IN"/>
        </w:rPr>
        <w:t xml:space="preserve"> </w:t>
      </w:r>
      <w:r w:rsidRPr="003058DE">
        <w:rPr>
          <w:rFonts w:ascii="Times New Roman" w:eastAsiaTheme="minorEastAsia" w:hAnsi="Times New Roman" w:cs="Times New Roman"/>
          <w:color w:val="000000"/>
          <w:sz w:val="24"/>
          <w:szCs w:val="24"/>
          <w:bdr w:val="none" w:sz="0" w:space="0" w:color="auto" w:frame="1"/>
          <w:lang w:eastAsia="en-IN"/>
        </w:rPr>
        <w:t xml:space="preserve">of the new instance is </w:t>
      </w:r>
      <m:oMath>
        <m:r>
          <w:rPr>
            <w:rFonts w:ascii="Cambria Math" w:eastAsiaTheme="minorEastAsia" w:hAnsi="Cambria Math" w:cs="Times New Roman"/>
            <w:color w:val="000000"/>
            <w:sz w:val="24"/>
            <w:szCs w:val="24"/>
            <w:bdr w:val="none" w:sz="0" w:space="0" w:color="auto" w:frame="1"/>
            <w:lang w:eastAsia="en-IN"/>
          </w:rPr>
          <m:t>V=</m:t>
        </m:r>
        <m:d>
          <m:dPr>
            <m:begChr m:val="{"/>
            <m:endChr m:val="}"/>
            <m:ctrlPr>
              <w:rPr>
                <w:rFonts w:ascii="Cambria Math" w:eastAsiaTheme="minorEastAsia" w:hAnsi="Cambria Math" w:cs="Times New Roman"/>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m:t>
            </m:r>
          </m:e>
        </m:d>
        <m:r>
          <w:rPr>
            <w:rFonts w:ascii="Cambria Math" w:eastAsiaTheme="minorEastAsia" w:hAnsi="Cambria Math" w:cs="Times New Roman"/>
            <w:color w:val="000000"/>
            <w:sz w:val="24"/>
            <w:szCs w:val="24"/>
            <w:bdr w:val="none" w:sz="0" w:space="0" w:color="auto" w:frame="1"/>
            <w:lang w:eastAsia="en-IN"/>
          </w:rPr>
          <m:t>,</m:t>
        </m:r>
      </m:oMath>
      <w:r w:rsidRPr="003058DE">
        <w:rPr>
          <w:rFonts w:ascii="Times New Roman" w:eastAsiaTheme="minorEastAsia" w:hAnsi="Times New Roman" w:cs="Times New Roman"/>
          <w:color w:val="000000"/>
          <w:sz w:val="24"/>
          <w:szCs w:val="24"/>
          <w:bdr w:val="none" w:sz="0" w:space="0" w:color="auto" w:frame="1"/>
          <w:lang w:eastAsia="en-IN"/>
        </w:rPr>
        <w:t>and</w:t>
      </w:r>
    </w:p>
    <w:p w:rsidR="00396600" w:rsidRDefault="00396600" w:rsidP="003058DE">
      <w:pPr>
        <w:tabs>
          <w:tab w:val="left" w:pos="284"/>
        </w:tabs>
        <w:ind w:left="720"/>
        <w:jc w:val="both"/>
        <w:rPr>
          <w:rFonts w:ascii="Times New Roman" w:eastAsiaTheme="minorEastAsia" w:hAnsi="Times New Roman" w:cs="Times New Roman"/>
          <w:b/>
          <w:color w:val="000000"/>
          <w:sz w:val="24"/>
          <w:szCs w:val="24"/>
          <w:bdr w:val="none" w:sz="0" w:space="0" w:color="auto" w:frame="1"/>
          <w:lang w:eastAsia="en-IN"/>
        </w:rPr>
      </w:pPr>
      <m:oMath>
        <m:r>
          <m:rPr>
            <m:sty m:val="bi"/>
          </m:rP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b/>
                <w:i/>
                <w:color w:val="000000"/>
                <w:sz w:val="24"/>
                <w:szCs w:val="24"/>
                <w:bdr w:val="none" w:sz="0" w:space="0" w:color="auto" w:frame="1"/>
                <w:lang w:eastAsia="en-IN"/>
              </w:rPr>
            </m:ctrlPr>
          </m:dPr>
          <m:e>
            <m:sSub>
              <m:sSubPr>
                <m:ctrlPr>
                  <w:rPr>
                    <w:rFonts w:ascii="Cambria Math" w:hAnsi="Cambria Math" w:cs="Times New Roman"/>
                    <w:b/>
                    <w:i/>
                    <w:sz w:val="24"/>
                  </w:rPr>
                </m:ctrlPr>
              </m:sSubPr>
              <m:e>
                <m:r>
                  <m:rPr>
                    <m:sty m:val="bi"/>
                  </m:rPr>
                  <w:rPr>
                    <w:rFonts w:ascii="Cambria Math" w:hAnsi="Cambria Math" w:cs="Times New Roman"/>
                    <w:sz w:val="24"/>
                  </w:rPr>
                  <m:t>h</m:t>
                </m:r>
              </m:e>
              <m:sub>
                <m:r>
                  <m:rPr>
                    <m:sty m:val="bi"/>
                  </m:rPr>
                  <w:rPr>
                    <w:rFonts w:ascii="Cambria Math" w:hAnsi="Cambria Math" w:cs="Times New Roman"/>
                    <w:sz w:val="24"/>
                  </w:rPr>
                  <m:t>1</m:t>
                </m:r>
              </m:sub>
            </m:sSub>
            <m:r>
              <m:rPr>
                <m:sty m:val="bi"/>
              </m:rPr>
              <w:rPr>
                <w:rFonts w:ascii="Cambria Math" w:hAnsi="Cambria Math" w:cs="Times New Roman"/>
                <w:sz w:val="24"/>
              </w:rPr>
              <m:t>|D</m:t>
            </m:r>
          </m:e>
        </m:d>
      </m:oMath>
      <w:r>
        <w:rPr>
          <w:rFonts w:ascii="Times New Roman" w:eastAsiaTheme="minorEastAsia" w:hAnsi="Times New Roman" w:cs="Times New Roman"/>
          <w:b/>
          <w:color w:val="000000"/>
          <w:sz w:val="24"/>
          <w:szCs w:val="24"/>
          <w:bdr w:val="none" w:sz="0" w:space="0" w:color="auto" w:frame="1"/>
          <w:lang w:eastAsia="en-IN"/>
        </w:rPr>
        <w:t xml:space="preserve">=0.4   </w:t>
      </w:r>
      <m:oMath>
        <m:r>
          <m:rPr>
            <m:sty m:val="bi"/>
          </m:rP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b/>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m:t>
            </m:r>
            <m:sSub>
              <m:sSubPr>
                <m:ctrlPr>
                  <w:rPr>
                    <w:rFonts w:ascii="Cambria Math" w:hAnsi="Cambria Math" w:cs="Times New Roman"/>
                    <w:b/>
                    <w:i/>
                    <w:sz w:val="24"/>
                  </w:rPr>
                </m:ctrlPr>
              </m:sSubPr>
              <m:e>
                <m:r>
                  <m:rPr>
                    <m:sty m:val="bi"/>
                  </m:rPr>
                  <w:rPr>
                    <w:rFonts w:ascii="Cambria Math" w:hAnsi="Cambria Math" w:cs="Times New Roman"/>
                    <w:sz w:val="24"/>
                  </w:rPr>
                  <m:t>h</m:t>
                </m:r>
              </m:e>
              <m:sub>
                <m:r>
                  <m:rPr>
                    <m:sty m:val="bi"/>
                  </m:rPr>
                  <w:rPr>
                    <w:rFonts w:ascii="Cambria Math" w:hAnsi="Cambria Math" w:cs="Times New Roman"/>
                    <w:sz w:val="24"/>
                  </w:rPr>
                  <m:t>1</m:t>
                </m:r>
              </m:sub>
            </m:sSub>
          </m:e>
        </m:d>
      </m:oMath>
      <w:r>
        <w:rPr>
          <w:rFonts w:ascii="Times New Roman" w:eastAsiaTheme="minorEastAsia" w:hAnsi="Times New Roman" w:cs="Times New Roman"/>
          <w:b/>
          <w:color w:val="000000"/>
          <w:sz w:val="24"/>
          <w:szCs w:val="24"/>
          <w:bdr w:val="none" w:sz="0" w:space="0" w:color="auto" w:frame="1"/>
          <w:lang w:eastAsia="en-IN"/>
        </w:rPr>
        <w:t xml:space="preserve">=0, </w:t>
      </w:r>
      <m:oMath>
        <m:r>
          <m:rPr>
            <m:sty m:val="bi"/>
          </m:rP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b/>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m:t>
            </m:r>
            <m:sSub>
              <m:sSubPr>
                <m:ctrlPr>
                  <w:rPr>
                    <w:rFonts w:ascii="Cambria Math" w:hAnsi="Cambria Math" w:cs="Times New Roman"/>
                    <w:b/>
                    <w:i/>
                    <w:sz w:val="24"/>
                  </w:rPr>
                </m:ctrlPr>
              </m:sSubPr>
              <m:e>
                <m:r>
                  <m:rPr>
                    <m:sty m:val="bi"/>
                  </m:rPr>
                  <w:rPr>
                    <w:rFonts w:ascii="Cambria Math" w:hAnsi="Cambria Math" w:cs="Times New Roman"/>
                    <w:sz w:val="24"/>
                  </w:rPr>
                  <m:t>h</m:t>
                </m:r>
              </m:e>
              <m:sub>
                <m:r>
                  <m:rPr>
                    <m:sty m:val="bi"/>
                  </m:rPr>
                  <w:rPr>
                    <w:rFonts w:ascii="Cambria Math" w:hAnsi="Cambria Math" w:cs="Times New Roman"/>
                    <w:sz w:val="24"/>
                  </w:rPr>
                  <m:t>1</m:t>
                </m:r>
              </m:sub>
            </m:sSub>
          </m:e>
        </m:d>
      </m:oMath>
      <w:r>
        <w:rPr>
          <w:rFonts w:ascii="Times New Roman" w:eastAsiaTheme="minorEastAsia" w:hAnsi="Times New Roman" w:cs="Times New Roman"/>
          <w:b/>
          <w:color w:val="000000"/>
          <w:sz w:val="24"/>
          <w:szCs w:val="24"/>
          <w:bdr w:val="none" w:sz="0" w:space="0" w:color="auto" w:frame="1"/>
          <w:lang w:eastAsia="en-IN"/>
        </w:rPr>
        <w:t>=1</w:t>
      </w:r>
    </w:p>
    <w:p w:rsidR="00396600" w:rsidRDefault="00396600" w:rsidP="00396600">
      <w:pPr>
        <w:tabs>
          <w:tab w:val="left" w:pos="284"/>
        </w:tabs>
        <w:ind w:left="720"/>
        <w:jc w:val="both"/>
        <w:rPr>
          <w:rFonts w:ascii="Times New Roman" w:eastAsiaTheme="minorEastAsia" w:hAnsi="Times New Roman" w:cs="Times New Roman"/>
          <w:b/>
          <w:color w:val="000000"/>
          <w:sz w:val="24"/>
          <w:szCs w:val="24"/>
          <w:bdr w:val="none" w:sz="0" w:space="0" w:color="auto" w:frame="1"/>
          <w:lang w:eastAsia="en-IN"/>
        </w:rPr>
      </w:pPr>
      <m:oMath>
        <m:r>
          <m:rPr>
            <m:sty m:val="bi"/>
          </m:rP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b/>
                <w:i/>
                <w:color w:val="000000"/>
                <w:sz w:val="24"/>
                <w:szCs w:val="24"/>
                <w:bdr w:val="none" w:sz="0" w:space="0" w:color="auto" w:frame="1"/>
                <w:lang w:eastAsia="en-IN"/>
              </w:rPr>
            </m:ctrlPr>
          </m:dPr>
          <m:e>
            <m:sSub>
              <m:sSubPr>
                <m:ctrlPr>
                  <w:rPr>
                    <w:rFonts w:ascii="Cambria Math" w:hAnsi="Cambria Math" w:cs="Times New Roman"/>
                    <w:b/>
                    <w:i/>
                    <w:sz w:val="24"/>
                  </w:rPr>
                </m:ctrlPr>
              </m:sSubPr>
              <m:e>
                <m:r>
                  <m:rPr>
                    <m:sty m:val="bi"/>
                  </m:rPr>
                  <w:rPr>
                    <w:rFonts w:ascii="Cambria Math" w:hAnsi="Cambria Math" w:cs="Times New Roman"/>
                    <w:sz w:val="24"/>
                  </w:rPr>
                  <m:t>h</m:t>
                </m:r>
              </m:e>
              <m:sub>
                <m:r>
                  <m:rPr>
                    <m:sty m:val="bi"/>
                  </m:rPr>
                  <w:rPr>
                    <w:rFonts w:ascii="Cambria Math" w:hAnsi="Cambria Math" w:cs="Times New Roman"/>
                    <w:sz w:val="24"/>
                  </w:rPr>
                  <m:t>2</m:t>
                </m:r>
              </m:sub>
            </m:sSub>
            <m:r>
              <m:rPr>
                <m:sty m:val="bi"/>
              </m:rPr>
              <w:rPr>
                <w:rFonts w:ascii="Cambria Math" w:hAnsi="Cambria Math" w:cs="Times New Roman"/>
                <w:sz w:val="24"/>
              </w:rPr>
              <m:t>|D</m:t>
            </m:r>
          </m:e>
        </m:d>
      </m:oMath>
      <w:r>
        <w:rPr>
          <w:rFonts w:ascii="Times New Roman" w:eastAsiaTheme="minorEastAsia" w:hAnsi="Times New Roman" w:cs="Times New Roman"/>
          <w:b/>
          <w:color w:val="000000"/>
          <w:sz w:val="24"/>
          <w:szCs w:val="24"/>
          <w:bdr w:val="none" w:sz="0" w:space="0" w:color="auto" w:frame="1"/>
          <w:lang w:eastAsia="en-IN"/>
        </w:rPr>
        <w:t xml:space="preserve">=0.3   </w:t>
      </w:r>
      <m:oMath>
        <m:r>
          <m:rPr>
            <m:sty m:val="bi"/>
          </m:rP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b/>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m:t>
            </m:r>
            <m:sSub>
              <m:sSubPr>
                <m:ctrlPr>
                  <w:rPr>
                    <w:rFonts w:ascii="Cambria Math" w:hAnsi="Cambria Math" w:cs="Times New Roman"/>
                    <w:b/>
                    <w:i/>
                    <w:sz w:val="24"/>
                  </w:rPr>
                </m:ctrlPr>
              </m:sSubPr>
              <m:e>
                <m:r>
                  <m:rPr>
                    <m:sty m:val="bi"/>
                  </m:rPr>
                  <w:rPr>
                    <w:rFonts w:ascii="Cambria Math" w:hAnsi="Cambria Math" w:cs="Times New Roman"/>
                    <w:sz w:val="24"/>
                  </w:rPr>
                  <m:t>h</m:t>
                </m:r>
              </m:e>
              <m:sub>
                <m:r>
                  <m:rPr>
                    <m:sty m:val="bi"/>
                  </m:rPr>
                  <w:rPr>
                    <w:rFonts w:ascii="Cambria Math" w:hAnsi="Cambria Math" w:cs="Times New Roman"/>
                    <w:sz w:val="24"/>
                  </w:rPr>
                  <m:t>2</m:t>
                </m:r>
              </m:sub>
            </m:sSub>
          </m:e>
        </m:d>
      </m:oMath>
      <w:r>
        <w:rPr>
          <w:rFonts w:ascii="Times New Roman" w:eastAsiaTheme="minorEastAsia" w:hAnsi="Times New Roman" w:cs="Times New Roman"/>
          <w:b/>
          <w:color w:val="000000"/>
          <w:sz w:val="24"/>
          <w:szCs w:val="24"/>
          <w:bdr w:val="none" w:sz="0" w:space="0" w:color="auto" w:frame="1"/>
          <w:lang w:eastAsia="en-IN"/>
        </w:rPr>
        <w:t xml:space="preserve">=1, </w:t>
      </w:r>
      <m:oMath>
        <m:r>
          <m:rPr>
            <m:sty m:val="bi"/>
          </m:rP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b/>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m:t>
            </m:r>
            <m:sSub>
              <m:sSubPr>
                <m:ctrlPr>
                  <w:rPr>
                    <w:rFonts w:ascii="Cambria Math" w:hAnsi="Cambria Math" w:cs="Times New Roman"/>
                    <w:b/>
                    <w:i/>
                    <w:sz w:val="24"/>
                  </w:rPr>
                </m:ctrlPr>
              </m:sSubPr>
              <m:e>
                <m:r>
                  <m:rPr>
                    <m:sty m:val="bi"/>
                  </m:rPr>
                  <w:rPr>
                    <w:rFonts w:ascii="Cambria Math" w:hAnsi="Cambria Math" w:cs="Times New Roman"/>
                    <w:sz w:val="24"/>
                  </w:rPr>
                  <m:t>h</m:t>
                </m:r>
              </m:e>
              <m:sub>
                <m:r>
                  <m:rPr>
                    <m:sty m:val="bi"/>
                  </m:rPr>
                  <w:rPr>
                    <w:rFonts w:ascii="Cambria Math" w:hAnsi="Cambria Math" w:cs="Times New Roman"/>
                    <w:sz w:val="24"/>
                  </w:rPr>
                  <m:t>2</m:t>
                </m:r>
              </m:sub>
            </m:sSub>
          </m:e>
        </m:d>
      </m:oMath>
      <w:r>
        <w:rPr>
          <w:rFonts w:ascii="Times New Roman" w:eastAsiaTheme="minorEastAsia" w:hAnsi="Times New Roman" w:cs="Times New Roman"/>
          <w:b/>
          <w:color w:val="000000"/>
          <w:sz w:val="24"/>
          <w:szCs w:val="24"/>
          <w:bdr w:val="none" w:sz="0" w:space="0" w:color="auto" w:frame="1"/>
          <w:lang w:eastAsia="en-IN"/>
        </w:rPr>
        <w:t>=0</w:t>
      </w:r>
    </w:p>
    <w:p w:rsidR="00396600" w:rsidRDefault="00396600" w:rsidP="00396600">
      <w:pPr>
        <w:tabs>
          <w:tab w:val="left" w:pos="284"/>
        </w:tabs>
        <w:ind w:left="720"/>
        <w:jc w:val="both"/>
        <w:rPr>
          <w:rFonts w:ascii="Times New Roman" w:eastAsiaTheme="minorEastAsia" w:hAnsi="Times New Roman" w:cs="Times New Roman"/>
          <w:b/>
          <w:color w:val="000000"/>
          <w:sz w:val="24"/>
          <w:szCs w:val="24"/>
          <w:bdr w:val="none" w:sz="0" w:space="0" w:color="auto" w:frame="1"/>
          <w:lang w:eastAsia="en-IN"/>
        </w:rPr>
      </w:pPr>
      <m:oMath>
        <m:r>
          <m:rPr>
            <m:sty m:val="bi"/>
          </m:rP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b/>
                <w:i/>
                <w:color w:val="000000"/>
                <w:sz w:val="24"/>
                <w:szCs w:val="24"/>
                <w:bdr w:val="none" w:sz="0" w:space="0" w:color="auto" w:frame="1"/>
                <w:lang w:eastAsia="en-IN"/>
              </w:rPr>
            </m:ctrlPr>
          </m:dPr>
          <m:e>
            <m:sSub>
              <m:sSubPr>
                <m:ctrlPr>
                  <w:rPr>
                    <w:rFonts w:ascii="Cambria Math" w:hAnsi="Cambria Math" w:cs="Times New Roman"/>
                    <w:b/>
                    <w:i/>
                    <w:sz w:val="24"/>
                  </w:rPr>
                </m:ctrlPr>
              </m:sSubPr>
              <m:e>
                <m:r>
                  <m:rPr>
                    <m:sty m:val="bi"/>
                  </m:rPr>
                  <w:rPr>
                    <w:rFonts w:ascii="Cambria Math" w:hAnsi="Cambria Math" w:cs="Times New Roman"/>
                    <w:sz w:val="24"/>
                  </w:rPr>
                  <m:t>h</m:t>
                </m:r>
              </m:e>
              <m:sub>
                <m:r>
                  <m:rPr>
                    <m:sty m:val="bi"/>
                  </m:rPr>
                  <w:rPr>
                    <w:rFonts w:ascii="Cambria Math" w:hAnsi="Cambria Math" w:cs="Times New Roman"/>
                    <w:sz w:val="24"/>
                  </w:rPr>
                  <m:t>3</m:t>
                </m:r>
              </m:sub>
            </m:sSub>
            <m:r>
              <m:rPr>
                <m:sty m:val="bi"/>
              </m:rPr>
              <w:rPr>
                <w:rFonts w:ascii="Cambria Math" w:hAnsi="Cambria Math" w:cs="Times New Roman"/>
                <w:sz w:val="24"/>
              </w:rPr>
              <m:t>|D</m:t>
            </m:r>
          </m:e>
        </m:d>
      </m:oMath>
      <w:r>
        <w:rPr>
          <w:rFonts w:ascii="Times New Roman" w:eastAsiaTheme="minorEastAsia" w:hAnsi="Times New Roman" w:cs="Times New Roman"/>
          <w:b/>
          <w:color w:val="000000"/>
          <w:sz w:val="24"/>
          <w:szCs w:val="24"/>
          <w:bdr w:val="none" w:sz="0" w:space="0" w:color="auto" w:frame="1"/>
          <w:lang w:eastAsia="en-IN"/>
        </w:rPr>
        <w:t>=</w:t>
      </w:r>
      <w:proofErr w:type="gramStart"/>
      <w:r>
        <w:rPr>
          <w:rFonts w:ascii="Times New Roman" w:eastAsiaTheme="minorEastAsia" w:hAnsi="Times New Roman" w:cs="Times New Roman"/>
          <w:b/>
          <w:color w:val="000000"/>
          <w:sz w:val="24"/>
          <w:szCs w:val="24"/>
          <w:bdr w:val="none" w:sz="0" w:space="0" w:color="auto" w:frame="1"/>
          <w:lang w:eastAsia="en-IN"/>
        </w:rPr>
        <w:t xml:space="preserve">0.3  </w:t>
      </w:r>
      <w:proofErr w:type="gramEnd"/>
      <m:oMath>
        <m:r>
          <m:rPr>
            <m:sty m:val="bi"/>
          </m:rPr>
          <w:rPr>
            <w:rFonts w:ascii="Cambria Math" w:eastAsiaTheme="minorEastAsia" w:hAnsi="Cambria Math" w:cs="Times New Roman"/>
            <w:color w:val="000000"/>
            <w:sz w:val="24"/>
            <w:szCs w:val="24"/>
            <w:bdr w:val="none" w:sz="0" w:space="0" w:color="auto" w:frame="1"/>
            <w:lang w:eastAsia="en-IN"/>
          </w:rPr>
          <m:t xml:space="preserve"> P</m:t>
        </m:r>
        <m:d>
          <m:dPr>
            <m:ctrlPr>
              <w:rPr>
                <w:rFonts w:ascii="Cambria Math" w:eastAsiaTheme="minorEastAsia" w:hAnsi="Cambria Math" w:cs="Times New Roman"/>
                <w:b/>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m:t>
            </m:r>
            <m:sSub>
              <m:sSubPr>
                <m:ctrlPr>
                  <w:rPr>
                    <w:rFonts w:ascii="Cambria Math" w:hAnsi="Cambria Math" w:cs="Times New Roman"/>
                    <w:b/>
                    <w:i/>
                    <w:sz w:val="24"/>
                  </w:rPr>
                </m:ctrlPr>
              </m:sSubPr>
              <m:e>
                <m:r>
                  <m:rPr>
                    <m:sty m:val="bi"/>
                  </m:rPr>
                  <w:rPr>
                    <w:rFonts w:ascii="Cambria Math" w:hAnsi="Cambria Math" w:cs="Times New Roman"/>
                    <w:sz w:val="24"/>
                  </w:rPr>
                  <m:t>h</m:t>
                </m:r>
              </m:e>
              <m:sub>
                <m:r>
                  <m:rPr>
                    <m:sty m:val="bi"/>
                  </m:rPr>
                  <w:rPr>
                    <w:rFonts w:ascii="Cambria Math" w:hAnsi="Cambria Math" w:cs="Times New Roman"/>
                    <w:sz w:val="24"/>
                  </w:rPr>
                  <m:t>2</m:t>
                </m:r>
              </m:sub>
            </m:sSub>
          </m:e>
        </m:d>
      </m:oMath>
      <w:r>
        <w:rPr>
          <w:rFonts w:ascii="Times New Roman" w:eastAsiaTheme="minorEastAsia" w:hAnsi="Times New Roman" w:cs="Times New Roman"/>
          <w:b/>
          <w:color w:val="000000"/>
          <w:sz w:val="24"/>
          <w:szCs w:val="24"/>
          <w:bdr w:val="none" w:sz="0" w:space="0" w:color="auto" w:frame="1"/>
          <w:lang w:eastAsia="en-IN"/>
        </w:rPr>
        <w:t xml:space="preserve">=1, </w:t>
      </w:r>
      <m:oMath>
        <m:r>
          <m:rPr>
            <m:sty m:val="bi"/>
          </m:rP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b/>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m:t>
            </m:r>
            <m:sSub>
              <m:sSubPr>
                <m:ctrlPr>
                  <w:rPr>
                    <w:rFonts w:ascii="Cambria Math" w:hAnsi="Cambria Math" w:cs="Times New Roman"/>
                    <w:b/>
                    <w:i/>
                    <w:sz w:val="24"/>
                  </w:rPr>
                </m:ctrlPr>
              </m:sSubPr>
              <m:e>
                <m:r>
                  <m:rPr>
                    <m:sty m:val="bi"/>
                  </m:rPr>
                  <w:rPr>
                    <w:rFonts w:ascii="Cambria Math" w:hAnsi="Cambria Math" w:cs="Times New Roman"/>
                    <w:sz w:val="24"/>
                  </w:rPr>
                  <m:t>h</m:t>
                </m:r>
              </m:e>
              <m:sub>
                <m:r>
                  <m:rPr>
                    <m:sty m:val="bi"/>
                  </m:rPr>
                  <w:rPr>
                    <w:rFonts w:ascii="Cambria Math" w:hAnsi="Cambria Math" w:cs="Times New Roman"/>
                    <w:sz w:val="24"/>
                  </w:rPr>
                  <m:t>2</m:t>
                </m:r>
              </m:sub>
            </m:sSub>
          </m:e>
        </m:d>
      </m:oMath>
      <w:r>
        <w:rPr>
          <w:rFonts w:ascii="Times New Roman" w:eastAsiaTheme="minorEastAsia" w:hAnsi="Times New Roman" w:cs="Times New Roman"/>
          <w:b/>
          <w:color w:val="000000"/>
          <w:sz w:val="24"/>
          <w:szCs w:val="24"/>
          <w:bdr w:val="none" w:sz="0" w:space="0" w:color="auto" w:frame="1"/>
          <w:lang w:eastAsia="en-IN"/>
        </w:rPr>
        <w:t>=0</w:t>
      </w:r>
    </w:p>
    <w:p w:rsidR="00840F3D" w:rsidRDefault="00840F3D" w:rsidP="00396600">
      <w:pPr>
        <w:tabs>
          <w:tab w:val="left" w:pos="284"/>
        </w:tabs>
        <w:ind w:left="720"/>
        <w:jc w:val="both"/>
        <w:rPr>
          <w:rFonts w:ascii="Times New Roman" w:eastAsiaTheme="minorEastAsia" w:hAnsi="Times New Roman" w:cs="Times New Roman"/>
          <w:b/>
          <w:color w:val="000000"/>
          <w:sz w:val="24"/>
          <w:szCs w:val="24"/>
          <w:bdr w:val="none" w:sz="0" w:space="0" w:color="auto" w:frame="1"/>
          <w:lang w:eastAsia="en-IN"/>
        </w:rPr>
      </w:pPr>
      <m:oMathPara>
        <m:oMathParaPr>
          <m:jc m:val="left"/>
        </m:oMathParaPr>
        <m:oMath>
          <m:r>
            <m:rPr>
              <m:sty m:val="bi"/>
            </m:rPr>
            <w:rPr>
              <w:rFonts w:ascii="Cambria Math" w:eastAsiaTheme="minorEastAsia" w:hAnsi="Cambria Math" w:cs="Times New Roman"/>
              <w:color w:val="000000"/>
              <w:sz w:val="24"/>
              <w:szCs w:val="24"/>
              <w:bdr w:val="none" w:sz="0" w:space="0" w:color="auto" w:frame="1"/>
              <w:lang w:eastAsia="en-IN"/>
            </w:rPr>
            <m:t>therefore</m:t>
          </m:r>
        </m:oMath>
      </m:oMathPara>
    </w:p>
    <w:p w:rsidR="00840F3D" w:rsidRPr="00840F3D" w:rsidRDefault="00D4712E" w:rsidP="00840F3D">
      <w:pPr>
        <w:tabs>
          <w:tab w:val="left" w:pos="284"/>
        </w:tabs>
        <w:ind w:left="720"/>
        <w:jc w:val="both"/>
        <w:rPr>
          <w:rFonts w:ascii="Times New Roman" w:eastAsiaTheme="minorEastAsia" w:hAnsi="Times New Roman" w:cs="Times New Roman"/>
          <w:b/>
          <w:color w:val="000000"/>
          <w:sz w:val="24"/>
          <w:szCs w:val="24"/>
          <w:bdr w:val="none" w:sz="0" w:space="0" w:color="auto" w:frame="1"/>
          <w:lang w:eastAsia="en-IN"/>
        </w:rPr>
      </w:pPr>
      <m:oMathPara>
        <m:oMath>
          <m:nary>
            <m:naryPr>
              <m:chr m:val="∑"/>
              <m:limLoc m:val="undOvr"/>
              <m:supHide m:val="1"/>
              <m:ctrlPr>
                <w:rPr>
                  <w:rFonts w:ascii="Cambria Math" w:eastAsiaTheme="minorEastAsia" w:hAnsi="Cambria Math" w:cs="Times New Roman"/>
                  <w:b/>
                  <w:i/>
                  <w:color w:val="000000"/>
                  <w:sz w:val="24"/>
                  <w:szCs w:val="24"/>
                  <w:bdr w:val="none" w:sz="0" w:space="0" w:color="auto" w:frame="1"/>
                  <w:lang w:eastAsia="en-IN"/>
                </w:rPr>
              </m:ctrlPr>
            </m:naryPr>
            <m:sub>
              <m:sSub>
                <m:sSubPr>
                  <m:ctrlPr>
                    <w:rPr>
                      <w:rFonts w:ascii="Cambria Math" w:hAnsi="Cambria Math" w:cs="Times New Roman"/>
                      <w:b/>
                      <w:i/>
                      <w:sz w:val="24"/>
                    </w:rPr>
                  </m:ctrlPr>
                </m:sSubPr>
                <m:e>
                  <m:r>
                    <m:rPr>
                      <m:sty m:val="bi"/>
                    </m:rPr>
                    <w:rPr>
                      <w:rFonts w:ascii="Cambria Math" w:hAnsi="Cambria Math" w:cs="Times New Roman"/>
                      <w:sz w:val="24"/>
                    </w:rPr>
                    <m:t>h</m:t>
                  </m:r>
                </m:e>
                <m:sub>
                  <m:r>
                    <m:rPr>
                      <m:sty m:val="bi"/>
                    </m:rPr>
                    <w:rPr>
                      <w:rFonts w:ascii="Cambria Math" w:hAnsi="Cambria Math" w:cs="Times New Roman"/>
                      <w:sz w:val="24"/>
                    </w:rPr>
                    <m:t>i</m:t>
                  </m:r>
                </m:sub>
              </m:sSub>
              <m:r>
                <m:rPr>
                  <m:sty m:val="bi"/>
                </m:rPr>
                <w:rPr>
                  <w:rFonts w:ascii="Cambria Math" w:hAnsi="Cambria Math" w:cs="Times New Roman"/>
                  <w:sz w:val="24"/>
                </w:rPr>
                <m:t>∈H</m:t>
              </m:r>
            </m:sub>
            <m:sup/>
            <m:e>
              <m:r>
                <m:rPr>
                  <m:sty m:val="bi"/>
                </m:rP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b/>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m:t>
                  </m:r>
                  <m:r>
                    <m:rPr>
                      <m:sty m:val="bi"/>
                    </m:rPr>
                    <w:rPr>
                      <w:rFonts w:ascii="Cambria Math" w:hAnsi="Cambria Math" w:cs="Times New Roman"/>
                      <w:sz w:val="24"/>
                    </w:rPr>
                    <m:t>|</m:t>
                  </m:r>
                  <m:sSub>
                    <m:sSubPr>
                      <m:ctrlPr>
                        <w:rPr>
                          <w:rFonts w:ascii="Cambria Math" w:hAnsi="Cambria Math" w:cs="Times New Roman"/>
                          <w:b/>
                          <w:i/>
                          <w:sz w:val="24"/>
                        </w:rPr>
                      </m:ctrlPr>
                    </m:sSubPr>
                    <m:e>
                      <m:r>
                        <m:rPr>
                          <m:sty m:val="bi"/>
                        </m:rPr>
                        <w:rPr>
                          <w:rFonts w:ascii="Cambria Math" w:hAnsi="Cambria Math" w:cs="Times New Roman"/>
                          <w:sz w:val="24"/>
                        </w:rPr>
                        <m:t>h</m:t>
                      </m:r>
                    </m:e>
                    <m:sub>
                      <m:r>
                        <m:rPr>
                          <m:sty m:val="bi"/>
                        </m:rPr>
                        <w:rPr>
                          <w:rFonts w:ascii="Cambria Math" w:hAnsi="Cambria Math" w:cs="Times New Roman"/>
                          <w:sz w:val="24"/>
                        </w:rPr>
                        <m:t>i</m:t>
                      </m:r>
                    </m:sub>
                  </m:sSub>
                </m:e>
              </m:d>
              <m:r>
                <m:rPr>
                  <m:sty m:val="bi"/>
                </m:rP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b/>
                      <w:i/>
                      <w:color w:val="000000"/>
                      <w:sz w:val="24"/>
                      <w:szCs w:val="24"/>
                      <w:bdr w:val="none" w:sz="0" w:space="0" w:color="auto" w:frame="1"/>
                      <w:lang w:eastAsia="en-IN"/>
                    </w:rPr>
                  </m:ctrlPr>
                </m:dPr>
                <m:e>
                  <m:sSub>
                    <m:sSubPr>
                      <m:ctrlPr>
                        <w:rPr>
                          <w:rFonts w:ascii="Cambria Math" w:hAnsi="Cambria Math" w:cs="Times New Roman"/>
                          <w:b/>
                          <w:i/>
                          <w:sz w:val="24"/>
                        </w:rPr>
                      </m:ctrlPr>
                    </m:sSubPr>
                    <m:e>
                      <m:r>
                        <m:rPr>
                          <m:sty m:val="bi"/>
                        </m:rPr>
                        <w:rPr>
                          <w:rFonts w:ascii="Cambria Math" w:hAnsi="Cambria Math" w:cs="Times New Roman"/>
                          <w:sz w:val="24"/>
                        </w:rPr>
                        <m:t>h</m:t>
                      </m:r>
                    </m:e>
                    <m:sub>
                      <m:r>
                        <m:rPr>
                          <m:sty m:val="bi"/>
                        </m:rPr>
                        <w:rPr>
                          <w:rFonts w:ascii="Cambria Math" w:hAnsi="Cambria Math" w:cs="Times New Roman"/>
                          <w:sz w:val="24"/>
                        </w:rPr>
                        <m:t>i</m:t>
                      </m:r>
                    </m:sub>
                  </m:sSub>
                  <m:r>
                    <m:rPr>
                      <m:sty m:val="bi"/>
                    </m:rPr>
                    <w:rPr>
                      <w:rFonts w:ascii="Cambria Math" w:hAnsi="Cambria Math" w:cs="Times New Roman"/>
                      <w:sz w:val="24"/>
                    </w:rPr>
                    <m:t>|D</m:t>
                  </m:r>
                </m:e>
              </m:d>
            </m:e>
          </m:nary>
          <m:r>
            <m:rPr>
              <m:sty m:val="bi"/>
            </m:rPr>
            <w:rPr>
              <w:rFonts w:ascii="Cambria Math" w:eastAsiaTheme="minorEastAsia" w:hAnsi="Cambria Math" w:cs="Times New Roman"/>
              <w:color w:val="000000"/>
              <w:sz w:val="24"/>
              <w:szCs w:val="24"/>
              <w:bdr w:val="none" w:sz="0" w:space="0" w:color="auto" w:frame="1"/>
              <w:lang w:eastAsia="en-IN"/>
            </w:rPr>
            <m:t>=0.4</m:t>
          </m:r>
        </m:oMath>
      </m:oMathPara>
    </w:p>
    <w:p w:rsidR="00840F3D" w:rsidRDefault="00D4712E" w:rsidP="00840F3D">
      <w:pPr>
        <w:tabs>
          <w:tab w:val="left" w:pos="284"/>
        </w:tabs>
        <w:ind w:left="720"/>
        <w:jc w:val="both"/>
        <w:rPr>
          <w:rFonts w:ascii="Times New Roman" w:eastAsiaTheme="minorEastAsia" w:hAnsi="Times New Roman" w:cs="Times New Roman"/>
          <w:b/>
          <w:color w:val="000000"/>
          <w:sz w:val="24"/>
          <w:szCs w:val="24"/>
          <w:bdr w:val="none" w:sz="0" w:space="0" w:color="auto" w:frame="1"/>
          <w:lang w:eastAsia="en-IN"/>
        </w:rPr>
      </w:pPr>
      <m:oMathPara>
        <m:oMathParaPr>
          <m:jc m:val="center"/>
        </m:oMathParaPr>
        <m:oMath>
          <m:nary>
            <m:naryPr>
              <m:chr m:val="∑"/>
              <m:limLoc m:val="undOvr"/>
              <m:supHide m:val="1"/>
              <m:ctrlPr>
                <w:rPr>
                  <w:rFonts w:ascii="Cambria Math" w:eastAsiaTheme="minorEastAsia" w:hAnsi="Cambria Math" w:cs="Times New Roman"/>
                  <w:b/>
                  <w:i/>
                  <w:color w:val="000000"/>
                  <w:sz w:val="24"/>
                  <w:szCs w:val="24"/>
                  <w:bdr w:val="none" w:sz="0" w:space="0" w:color="auto" w:frame="1"/>
                  <w:lang w:eastAsia="en-IN"/>
                </w:rPr>
              </m:ctrlPr>
            </m:naryPr>
            <m:sub>
              <m:sSub>
                <m:sSubPr>
                  <m:ctrlPr>
                    <w:rPr>
                      <w:rFonts w:ascii="Cambria Math" w:hAnsi="Cambria Math" w:cs="Times New Roman"/>
                      <w:b/>
                      <w:i/>
                      <w:sz w:val="24"/>
                    </w:rPr>
                  </m:ctrlPr>
                </m:sSubPr>
                <m:e>
                  <m:r>
                    <m:rPr>
                      <m:sty m:val="bi"/>
                    </m:rPr>
                    <w:rPr>
                      <w:rFonts w:ascii="Cambria Math" w:hAnsi="Cambria Math" w:cs="Times New Roman"/>
                      <w:sz w:val="24"/>
                    </w:rPr>
                    <m:t>h</m:t>
                  </m:r>
                </m:e>
                <m:sub>
                  <m:r>
                    <m:rPr>
                      <m:sty m:val="bi"/>
                    </m:rPr>
                    <w:rPr>
                      <w:rFonts w:ascii="Cambria Math" w:hAnsi="Cambria Math" w:cs="Times New Roman"/>
                      <w:sz w:val="24"/>
                    </w:rPr>
                    <m:t>i</m:t>
                  </m:r>
                </m:sub>
              </m:sSub>
              <m:r>
                <m:rPr>
                  <m:sty m:val="bi"/>
                </m:rPr>
                <w:rPr>
                  <w:rFonts w:ascii="Cambria Math" w:hAnsi="Cambria Math" w:cs="Times New Roman"/>
                  <w:sz w:val="24"/>
                </w:rPr>
                <m:t>∈H</m:t>
              </m:r>
            </m:sub>
            <m:sup/>
            <m:e>
              <m:r>
                <m:rPr>
                  <m:sty m:val="bi"/>
                </m:rP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b/>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m:t>
                  </m:r>
                  <m:r>
                    <m:rPr>
                      <m:sty m:val="bi"/>
                    </m:rPr>
                    <w:rPr>
                      <w:rFonts w:ascii="Cambria Math" w:hAnsi="Cambria Math" w:cs="Times New Roman"/>
                      <w:sz w:val="24"/>
                    </w:rPr>
                    <m:t>|</m:t>
                  </m:r>
                  <m:sSub>
                    <m:sSubPr>
                      <m:ctrlPr>
                        <w:rPr>
                          <w:rFonts w:ascii="Cambria Math" w:hAnsi="Cambria Math" w:cs="Times New Roman"/>
                          <w:b/>
                          <w:i/>
                          <w:sz w:val="24"/>
                        </w:rPr>
                      </m:ctrlPr>
                    </m:sSubPr>
                    <m:e>
                      <m:r>
                        <m:rPr>
                          <m:sty m:val="bi"/>
                        </m:rPr>
                        <w:rPr>
                          <w:rFonts w:ascii="Cambria Math" w:hAnsi="Cambria Math" w:cs="Times New Roman"/>
                          <w:sz w:val="24"/>
                        </w:rPr>
                        <m:t>h</m:t>
                      </m:r>
                    </m:e>
                    <m:sub>
                      <m:r>
                        <m:rPr>
                          <m:sty m:val="bi"/>
                        </m:rPr>
                        <w:rPr>
                          <w:rFonts w:ascii="Cambria Math" w:hAnsi="Cambria Math" w:cs="Times New Roman"/>
                          <w:sz w:val="24"/>
                        </w:rPr>
                        <m:t>i</m:t>
                      </m:r>
                    </m:sub>
                  </m:sSub>
                </m:e>
              </m:d>
              <m:r>
                <m:rPr>
                  <m:sty m:val="bi"/>
                </m:rP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b/>
                      <w:i/>
                      <w:color w:val="000000"/>
                      <w:sz w:val="24"/>
                      <w:szCs w:val="24"/>
                      <w:bdr w:val="none" w:sz="0" w:space="0" w:color="auto" w:frame="1"/>
                      <w:lang w:eastAsia="en-IN"/>
                    </w:rPr>
                  </m:ctrlPr>
                </m:dPr>
                <m:e>
                  <m:sSub>
                    <m:sSubPr>
                      <m:ctrlPr>
                        <w:rPr>
                          <w:rFonts w:ascii="Cambria Math" w:hAnsi="Cambria Math" w:cs="Times New Roman"/>
                          <w:b/>
                          <w:i/>
                          <w:sz w:val="24"/>
                        </w:rPr>
                      </m:ctrlPr>
                    </m:sSubPr>
                    <m:e>
                      <m:r>
                        <m:rPr>
                          <m:sty m:val="bi"/>
                        </m:rPr>
                        <w:rPr>
                          <w:rFonts w:ascii="Cambria Math" w:hAnsi="Cambria Math" w:cs="Times New Roman"/>
                          <w:sz w:val="24"/>
                        </w:rPr>
                        <m:t>h</m:t>
                      </m:r>
                    </m:e>
                    <m:sub>
                      <m:r>
                        <m:rPr>
                          <m:sty m:val="bi"/>
                        </m:rPr>
                        <w:rPr>
                          <w:rFonts w:ascii="Cambria Math" w:hAnsi="Cambria Math" w:cs="Times New Roman"/>
                          <w:sz w:val="24"/>
                        </w:rPr>
                        <m:t>i</m:t>
                      </m:r>
                    </m:sub>
                  </m:sSub>
                  <m:r>
                    <m:rPr>
                      <m:sty m:val="bi"/>
                    </m:rPr>
                    <w:rPr>
                      <w:rFonts w:ascii="Cambria Math" w:hAnsi="Cambria Math" w:cs="Times New Roman"/>
                      <w:sz w:val="24"/>
                    </w:rPr>
                    <m:t>|D</m:t>
                  </m:r>
                </m:e>
              </m:d>
            </m:e>
          </m:nary>
          <m:r>
            <m:rPr>
              <m:sty m:val="bi"/>
            </m:rPr>
            <w:rPr>
              <w:rFonts w:ascii="Cambria Math" w:eastAsiaTheme="minorEastAsia" w:hAnsi="Cambria Math" w:cs="Times New Roman"/>
              <w:color w:val="000000"/>
              <w:sz w:val="24"/>
              <w:szCs w:val="24"/>
              <w:bdr w:val="none" w:sz="0" w:space="0" w:color="auto" w:frame="1"/>
              <w:lang w:eastAsia="en-IN"/>
            </w:rPr>
            <m:t>=0.6</m:t>
          </m:r>
        </m:oMath>
      </m:oMathPara>
    </w:p>
    <w:p w:rsidR="00840F3D" w:rsidRPr="00840F3D" w:rsidRDefault="00840F3D" w:rsidP="00840F3D">
      <w:pPr>
        <w:tabs>
          <w:tab w:val="left" w:pos="284"/>
        </w:tabs>
        <w:ind w:left="720"/>
        <w:jc w:val="both"/>
        <w:rPr>
          <w:rFonts w:ascii="Times New Roman" w:eastAsiaTheme="minorEastAsia" w:hAnsi="Times New Roman" w:cs="Times New Roman"/>
          <w:b/>
          <w:sz w:val="24"/>
        </w:rPr>
      </w:pPr>
      <m:oMathPara>
        <m:oMathParaPr>
          <m:jc m:val="center"/>
        </m:oMathParaPr>
        <m:oMath>
          <m:r>
            <m:rPr>
              <m:sty m:val="bi"/>
            </m:rPr>
            <w:rPr>
              <w:rFonts w:ascii="Cambria Math" w:hAnsi="Cambria Math" w:cs="Times New Roman"/>
              <w:sz w:val="24"/>
            </w:rPr>
            <m:t>and</m:t>
          </m:r>
        </m:oMath>
      </m:oMathPara>
    </w:p>
    <w:p w:rsidR="00840F3D" w:rsidRPr="00840F3D" w:rsidRDefault="00D4712E" w:rsidP="00840F3D">
      <w:pPr>
        <w:tabs>
          <w:tab w:val="left" w:pos="284"/>
        </w:tabs>
        <w:ind w:left="720"/>
        <w:jc w:val="both"/>
        <w:rPr>
          <w:rFonts w:ascii="Times New Roman" w:eastAsiaTheme="minorEastAsia" w:hAnsi="Times New Roman" w:cs="Times New Roman"/>
          <w:b/>
          <w:color w:val="000000"/>
          <w:sz w:val="24"/>
          <w:szCs w:val="24"/>
          <w:bdr w:val="none" w:sz="0" w:space="0" w:color="auto" w:frame="1"/>
          <w:lang w:eastAsia="en-IN"/>
        </w:rPr>
      </w:pPr>
      <m:oMathPara>
        <m:oMathParaPr>
          <m:jc m:val="center"/>
        </m:oMathParaPr>
        <m:oMath>
          <m:m>
            <m:mPr>
              <m:mcs>
                <m:mc>
                  <m:mcPr>
                    <m:count m:val="1"/>
                    <m:mcJc m:val="center"/>
                  </m:mcPr>
                </m:mc>
              </m:mcs>
              <m:ctrlPr>
                <w:rPr>
                  <w:rFonts w:ascii="Cambria Math" w:eastAsiaTheme="minorEastAsia" w:hAnsi="Cambria Math" w:cs="Times New Roman"/>
                  <w:i/>
                  <w:color w:val="000000"/>
                  <w:spacing w:val="8"/>
                  <w:sz w:val="24"/>
                  <w:szCs w:val="24"/>
                  <w:bdr w:val="none" w:sz="0" w:space="0" w:color="auto" w:frame="1"/>
                  <w:lang w:eastAsia="en-IN"/>
                </w:rPr>
              </m:ctrlPr>
            </m:mPr>
            <m:mr>
              <m:e>
                <m:r>
                  <w:rPr>
                    <w:rFonts w:ascii="Cambria Math" w:eastAsiaTheme="minorEastAsia" w:hAnsi="Cambria Math" w:cs="Times New Roman"/>
                    <w:color w:val="000000"/>
                    <w:spacing w:val="8"/>
                    <w:sz w:val="24"/>
                    <w:szCs w:val="24"/>
                    <w:bdr w:val="none" w:sz="0" w:space="0" w:color="auto" w:frame="1"/>
                    <w:lang w:eastAsia="en-IN"/>
                  </w:rPr>
                  <m:t>argmax</m:t>
                </m:r>
              </m:e>
            </m:mr>
            <m:mr>
              <m:e>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j</m:t>
                    </m:r>
                  </m:sub>
                </m:sSub>
                <m:r>
                  <w:rPr>
                    <w:rFonts w:ascii="Cambria Math" w:eastAsiaTheme="minorEastAsia" w:hAnsi="Cambria Math" w:cs="Times New Roman"/>
                    <w:color w:val="000000"/>
                    <w:spacing w:val="8"/>
                    <w:sz w:val="24"/>
                    <w:szCs w:val="24"/>
                    <w:bdr w:val="none" w:sz="0" w:space="0" w:color="auto" w:frame="1"/>
                    <w:lang w:eastAsia="en-IN"/>
                  </w:rPr>
                  <m:t>∈</m:t>
                </m:r>
                <m:d>
                  <m:dPr>
                    <m:begChr m:val="{"/>
                    <m:endChr m:val="}"/>
                    <m:ctrlPr>
                      <w:rPr>
                        <w:rFonts w:ascii="Cambria Math" w:eastAsiaTheme="minorEastAsia" w:hAnsi="Cambria Math" w:cs="Times New Roman"/>
                        <w:i/>
                        <w:color w:val="000000"/>
                        <w:spacing w:val="8"/>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m:t>
                    </m:r>
                  </m:e>
                </m:d>
              </m:e>
            </m:mr>
          </m:m>
          <m:nary>
            <m:naryPr>
              <m:chr m:val="∑"/>
              <m:limLoc m:val="undOvr"/>
              <m:supHide m:val="1"/>
              <m:ctrlPr>
                <w:rPr>
                  <w:rFonts w:ascii="Cambria Math" w:eastAsiaTheme="minorEastAsia" w:hAnsi="Cambria Math" w:cs="Times New Roman"/>
                  <w:b/>
                  <w:i/>
                  <w:color w:val="000000"/>
                  <w:sz w:val="24"/>
                  <w:szCs w:val="24"/>
                  <w:bdr w:val="none" w:sz="0" w:space="0" w:color="auto" w:frame="1"/>
                  <w:lang w:eastAsia="en-IN"/>
                </w:rPr>
              </m:ctrlPr>
            </m:naryPr>
            <m:sub>
              <m:sSub>
                <m:sSubPr>
                  <m:ctrlPr>
                    <w:rPr>
                      <w:rFonts w:ascii="Cambria Math" w:hAnsi="Cambria Math" w:cs="Times New Roman"/>
                      <w:b/>
                      <w:i/>
                      <w:sz w:val="24"/>
                    </w:rPr>
                  </m:ctrlPr>
                </m:sSubPr>
                <m:e>
                  <m:r>
                    <m:rPr>
                      <m:sty m:val="bi"/>
                    </m:rPr>
                    <w:rPr>
                      <w:rFonts w:ascii="Cambria Math" w:hAnsi="Cambria Math" w:cs="Times New Roman"/>
                      <w:sz w:val="24"/>
                    </w:rPr>
                    <m:t>h</m:t>
                  </m:r>
                </m:e>
                <m:sub>
                  <m:r>
                    <m:rPr>
                      <m:sty m:val="bi"/>
                    </m:rPr>
                    <w:rPr>
                      <w:rFonts w:ascii="Cambria Math" w:hAnsi="Cambria Math" w:cs="Times New Roman"/>
                      <w:sz w:val="24"/>
                    </w:rPr>
                    <m:t>i</m:t>
                  </m:r>
                </m:sub>
              </m:sSub>
              <m:r>
                <m:rPr>
                  <m:sty m:val="bi"/>
                </m:rPr>
                <w:rPr>
                  <w:rFonts w:ascii="Cambria Math" w:hAnsi="Cambria Math" w:cs="Times New Roman"/>
                  <w:sz w:val="24"/>
                </w:rPr>
                <m:t>∈H</m:t>
              </m:r>
            </m:sub>
            <m:sup/>
            <m:e>
              <m:r>
                <m:rPr>
                  <m:sty m:val="bi"/>
                </m:rP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b/>
                      <w:i/>
                      <w:color w:val="000000"/>
                      <w:sz w:val="24"/>
                      <w:szCs w:val="24"/>
                      <w:bdr w:val="none" w:sz="0" w:space="0" w:color="auto" w:frame="1"/>
                      <w:lang w:eastAsia="en-IN"/>
                    </w:rPr>
                  </m:ctrlPr>
                </m:dPr>
                <m:e>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j</m:t>
                      </m:r>
                    </m:sub>
                  </m:sSub>
                  <m:r>
                    <m:rPr>
                      <m:sty m:val="bi"/>
                    </m:rPr>
                    <w:rPr>
                      <w:rFonts w:ascii="Cambria Math" w:hAnsi="Cambria Math" w:cs="Times New Roman"/>
                      <w:sz w:val="24"/>
                    </w:rPr>
                    <m:t>|</m:t>
                  </m:r>
                  <m:sSub>
                    <m:sSubPr>
                      <m:ctrlPr>
                        <w:rPr>
                          <w:rFonts w:ascii="Cambria Math" w:hAnsi="Cambria Math" w:cs="Times New Roman"/>
                          <w:b/>
                          <w:i/>
                          <w:sz w:val="24"/>
                        </w:rPr>
                      </m:ctrlPr>
                    </m:sSubPr>
                    <m:e>
                      <m:r>
                        <m:rPr>
                          <m:sty m:val="bi"/>
                        </m:rPr>
                        <w:rPr>
                          <w:rFonts w:ascii="Cambria Math" w:hAnsi="Cambria Math" w:cs="Times New Roman"/>
                          <w:sz w:val="24"/>
                        </w:rPr>
                        <m:t>h</m:t>
                      </m:r>
                    </m:e>
                    <m:sub>
                      <m:r>
                        <m:rPr>
                          <m:sty m:val="bi"/>
                        </m:rPr>
                        <w:rPr>
                          <w:rFonts w:ascii="Cambria Math" w:hAnsi="Cambria Math" w:cs="Times New Roman"/>
                          <w:sz w:val="24"/>
                        </w:rPr>
                        <m:t>i</m:t>
                      </m:r>
                    </m:sub>
                  </m:sSub>
                </m:e>
              </m:d>
              <m:r>
                <m:rPr>
                  <m:sty m:val="bi"/>
                </m:rP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b/>
                      <w:i/>
                      <w:color w:val="000000"/>
                      <w:sz w:val="24"/>
                      <w:szCs w:val="24"/>
                      <w:bdr w:val="none" w:sz="0" w:space="0" w:color="auto" w:frame="1"/>
                      <w:lang w:eastAsia="en-IN"/>
                    </w:rPr>
                  </m:ctrlPr>
                </m:dPr>
                <m:e>
                  <m:sSub>
                    <m:sSubPr>
                      <m:ctrlPr>
                        <w:rPr>
                          <w:rFonts w:ascii="Cambria Math" w:hAnsi="Cambria Math" w:cs="Times New Roman"/>
                          <w:b/>
                          <w:i/>
                          <w:sz w:val="24"/>
                        </w:rPr>
                      </m:ctrlPr>
                    </m:sSubPr>
                    <m:e>
                      <m:r>
                        <m:rPr>
                          <m:sty m:val="bi"/>
                        </m:rPr>
                        <w:rPr>
                          <w:rFonts w:ascii="Cambria Math" w:hAnsi="Cambria Math" w:cs="Times New Roman"/>
                          <w:sz w:val="24"/>
                        </w:rPr>
                        <m:t>h</m:t>
                      </m:r>
                    </m:e>
                    <m:sub>
                      <m:r>
                        <m:rPr>
                          <m:sty m:val="bi"/>
                        </m:rPr>
                        <w:rPr>
                          <w:rFonts w:ascii="Cambria Math" w:hAnsi="Cambria Math" w:cs="Times New Roman"/>
                          <w:sz w:val="24"/>
                        </w:rPr>
                        <m:t>i</m:t>
                      </m:r>
                    </m:sub>
                  </m:sSub>
                  <m:r>
                    <m:rPr>
                      <m:sty m:val="bi"/>
                    </m:rPr>
                    <w:rPr>
                      <w:rFonts w:ascii="Cambria Math" w:hAnsi="Cambria Math" w:cs="Times New Roman"/>
                      <w:sz w:val="24"/>
                    </w:rPr>
                    <m:t>|D</m:t>
                  </m:r>
                </m:e>
              </m:d>
            </m:e>
          </m:nary>
          <m:r>
            <m:rPr>
              <m:sty m:val="bi"/>
            </m:rPr>
            <w:rPr>
              <w:rFonts w:ascii="Cambria Math" w:eastAsiaTheme="minorEastAsia" w:hAnsi="Cambria Math" w:cs="Times New Roman"/>
              <w:color w:val="000000"/>
              <w:sz w:val="24"/>
              <w:szCs w:val="24"/>
              <w:bdr w:val="none" w:sz="0" w:space="0" w:color="auto" w:frame="1"/>
              <w:lang w:eastAsia="en-IN"/>
            </w:rPr>
            <m:t xml:space="preserve">= </m:t>
          </m:r>
          <m:r>
            <w:rPr>
              <w:rFonts w:ascii="Cambria Math" w:eastAsiaTheme="minorEastAsia" w:hAnsi="Cambria Math" w:cs="Times New Roman"/>
              <w:color w:val="000000"/>
              <w:sz w:val="24"/>
              <w:szCs w:val="24"/>
              <w:bdr w:val="none" w:sz="0" w:space="0" w:color="auto" w:frame="1"/>
              <w:lang w:eastAsia="en-IN"/>
            </w:rPr>
            <m:t>⊖</m:t>
          </m:r>
        </m:oMath>
      </m:oMathPara>
    </w:p>
    <w:p w:rsidR="00840F3D" w:rsidRPr="00840F3D" w:rsidRDefault="00840F3D" w:rsidP="00396600">
      <w:pPr>
        <w:tabs>
          <w:tab w:val="left" w:pos="284"/>
        </w:tabs>
        <w:ind w:left="720"/>
        <w:jc w:val="both"/>
        <w:rPr>
          <w:rFonts w:ascii="Times New Roman" w:eastAsiaTheme="minorEastAsia" w:hAnsi="Times New Roman" w:cs="Times New Roman"/>
          <w:b/>
          <w:color w:val="000000"/>
          <w:sz w:val="24"/>
          <w:szCs w:val="24"/>
          <w:bdr w:val="none" w:sz="0" w:space="0" w:color="auto" w:frame="1"/>
          <w:lang w:eastAsia="en-IN"/>
        </w:rPr>
      </w:pPr>
    </w:p>
    <w:p w:rsidR="00840F3D" w:rsidRDefault="009E367D" w:rsidP="00396600">
      <w:pPr>
        <w:tabs>
          <w:tab w:val="left" w:pos="284"/>
        </w:tabs>
        <w:ind w:left="720"/>
        <w:jc w:val="both"/>
        <w:rPr>
          <w:rFonts w:ascii="Times New Roman" w:eastAsiaTheme="minorEastAsia" w:hAnsi="Times New Roman" w:cs="Times New Roman"/>
          <w:color w:val="000000"/>
          <w:sz w:val="24"/>
          <w:szCs w:val="24"/>
          <w:bdr w:val="none" w:sz="0" w:space="0" w:color="auto" w:frame="1"/>
          <w:lang w:eastAsia="en-IN"/>
        </w:rPr>
      </w:pPr>
      <w:r w:rsidRPr="009E367D">
        <w:rPr>
          <w:rFonts w:ascii="Times New Roman" w:eastAsiaTheme="minorEastAsia" w:hAnsi="Times New Roman" w:cs="Times New Roman"/>
          <w:color w:val="000000"/>
          <w:sz w:val="24"/>
          <w:szCs w:val="24"/>
          <w:bdr w:val="none" w:sz="0" w:space="0" w:color="auto" w:frame="1"/>
          <w:lang w:eastAsia="en-IN"/>
        </w:rPr>
        <w:t xml:space="preserve">A Bayes optimal classifier is a system that classifies new cases according to </w:t>
      </w:r>
      <w:proofErr w:type="gramStart"/>
      <w:r w:rsidRPr="009E367D">
        <w:rPr>
          <w:rFonts w:ascii="Times New Roman" w:eastAsiaTheme="minorEastAsia" w:hAnsi="Times New Roman" w:cs="Times New Roman"/>
          <w:color w:val="000000"/>
          <w:sz w:val="24"/>
          <w:szCs w:val="24"/>
          <w:bdr w:val="none" w:sz="0" w:space="0" w:color="auto" w:frame="1"/>
          <w:lang w:eastAsia="en-IN"/>
        </w:rPr>
        <w:t>Equation</w:t>
      </w:r>
      <w:r>
        <w:rPr>
          <w:rFonts w:ascii="Times New Roman" w:eastAsiaTheme="minorEastAsia" w:hAnsi="Times New Roman" w:cs="Times New Roman"/>
          <w:color w:val="000000"/>
          <w:sz w:val="24"/>
          <w:szCs w:val="24"/>
          <w:bdr w:val="none" w:sz="0" w:space="0" w:color="auto" w:frame="1"/>
          <w:lang w:eastAsia="en-IN"/>
        </w:rPr>
        <w:t>(</w:t>
      </w:r>
      <w:proofErr w:type="gramEnd"/>
      <w:r>
        <w:rPr>
          <w:rFonts w:ascii="Times New Roman" w:eastAsiaTheme="minorEastAsia" w:hAnsi="Times New Roman" w:cs="Times New Roman"/>
          <w:color w:val="000000"/>
          <w:sz w:val="24"/>
          <w:szCs w:val="24"/>
          <w:bdr w:val="none" w:sz="0" w:space="0" w:color="auto" w:frame="1"/>
          <w:lang w:eastAsia="en-IN"/>
        </w:rPr>
        <w:t>1)</w:t>
      </w:r>
      <w:r w:rsidRPr="009E367D">
        <w:rPr>
          <w:rFonts w:ascii="Times New Roman" w:eastAsiaTheme="minorEastAsia" w:hAnsi="Times New Roman" w:cs="Times New Roman"/>
          <w:color w:val="000000"/>
          <w:sz w:val="24"/>
          <w:szCs w:val="24"/>
          <w:bdr w:val="none" w:sz="0" w:space="0" w:color="auto" w:frame="1"/>
          <w:lang w:eastAsia="en-IN"/>
        </w:rPr>
        <w:t>. This strategy increases the likelihood that the new instance will be appropriately classified.</w:t>
      </w:r>
      <m:oMath>
        <m: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i/>
                <w:color w:val="000000"/>
                <w:sz w:val="24"/>
                <w:szCs w:val="24"/>
                <w:bdr w:val="none" w:sz="0" w:space="0" w:color="auto" w:frame="1"/>
                <w:lang w:eastAsia="en-IN"/>
              </w:rPr>
            </m:ctrlPr>
          </m:dPr>
          <m:e>
            <m:f>
              <m:fPr>
                <m:type m:val="skw"/>
                <m:ctrlPr>
                  <w:rPr>
                    <w:rFonts w:ascii="Cambria Math" w:eastAsiaTheme="minorEastAsia" w:hAnsi="Cambria Math" w:cs="Times New Roman"/>
                    <w:i/>
                    <w:color w:val="000000"/>
                    <w:sz w:val="24"/>
                    <w:szCs w:val="24"/>
                    <w:bdr w:val="none" w:sz="0" w:space="0" w:color="auto" w:frame="1"/>
                    <w:lang w:eastAsia="en-IN"/>
                  </w:rPr>
                </m:ctrlPr>
              </m:fPr>
              <m:num>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h</m:t>
                    </m:r>
                  </m:e>
                  <m:sub>
                    <m:r>
                      <w:rPr>
                        <w:rFonts w:ascii="Cambria Math" w:eastAsiaTheme="minorEastAsia" w:hAnsi="Cambria Math" w:cs="Times New Roman"/>
                        <w:color w:val="000000"/>
                        <w:sz w:val="24"/>
                        <w:szCs w:val="24"/>
                        <w:bdr w:val="none" w:sz="0" w:space="0" w:color="auto" w:frame="1"/>
                        <w:lang w:eastAsia="en-IN"/>
                      </w:rPr>
                      <m:t>i</m:t>
                    </m:r>
                  </m:sub>
                </m:sSub>
              </m:num>
              <m:den>
                <m:r>
                  <w:rPr>
                    <w:rFonts w:ascii="Cambria Math" w:eastAsiaTheme="minorEastAsia" w:hAnsi="Cambria Math" w:cs="Times New Roman"/>
                    <w:color w:val="000000"/>
                    <w:sz w:val="24"/>
                    <w:szCs w:val="24"/>
                    <w:bdr w:val="none" w:sz="0" w:space="0" w:color="auto" w:frame="1"/>
                    <w:lang w:eastAsia="en-IN"/>
                  </w:rPr>
                  <m:t>D</m:t>
                </m:r>
              </m:den>
            </m:f>
          </m:e>
        </m:d>
      </m:oMath>
    </w:p>
    <w:p w:rsidR="003846AF" w:rsidRPr="003846AF" w:rsidRDefault="003846AF" w:rsidP="003846AF">
      <w:pPr>
        <w:tabs>
          <w:tab w:val="left" w:pos="284"/>
        </w:tabs>
        <w:ind w:left="720"/>
        <w:jc w:val="both"/>
        <w:rPr>
          <w:rFonts w:ascii="Times New Roman" w:eastAsiaTheme="minorEastAsia" w:hAnsi="Times New Roman" w:cs="Times New Roman"/>
          <w:color w:val="000000"/>
          <w:sz w:val="24"/>
          <w:szCs w:val="24"/>
          <w:bdr w:val="none" w:sz="0" w:space="0" w:color="auto" w:frame="1"/>
          <w:lang w:eastAsia="en-IN"/>
        </w:rPr>
      </w:pPr>
      <w:r w:rsidRPr="003846AF">
        <w:rPr>
          <w:rFonts w:ascii="Times New Roman" w:eastAsiaTheme="minorEastAsia" w:hAnsi="Times New Roman" w:cs="Times New Roman"/>
          <w:color w:val="000000"/>
          <w:sz w:val="24"/>
          <w:szCs w:val="24"/>
          <w:bdr w:val="none" w:sz="0" w:space="0" w:color="auto" w:frame="1"/>
          <w:lang w:eastAsia="en-IN"/>
        </w:rPr>
        <w:t>Consider an example for Bayes Optimal Classification, </w:t>
      </w:r>
    </w:p>
    <w:p w:rsidR="003846AF" w:rsidRDefault="003846AF" w:rsidP="003846AF">
      <w:pPr>
        <w:tabs>
          <w:tab w:val="left" w:pos="284"/>
        </w:tabs>
        <w:ind w:left="720"/>
        <w:jc w:val="both"/>
        <w:rPr>
          <w:rFonts w:ascii="Times New Roman" w:eastAsiaTheme="minorEastAsia" w:hAnsi="Times New Roman" w:cs="Times New Roman"/>
          <w:color w:val="000000"/>
          <w:sz w:val="24"/>
          <w:szCs w:val="24"/>
          <w:bdr w:val="none" w:sz="0" w:space="0" w:color="auto" w:frame="1"/>
          <w:lang w:eastAsia="en-IN"/>
        </w:rPr>
      </w:pPr>
      <w:r w:rsidRPr="003846AF">
        <w:rPr>
          <w:rFonts w:ascii="Times New Roman" w:eastAsiaTheme="minorEastAsia" w:hAnsi="Times New Roman" w:cs="Times New Roman"/>
          <w:color w:val="000000"/>
          <w:sz w:val="24"/>
          <w:szCs w:val="24"/>
          <w:bdr w:val="none" w:sz="0" w:space="0" w:color="auto" w:frame="1"/>
          <w:lang w:eastAsia="en-IN"/>
        </w:rPr>
        <w:t xml:space="preserve">Let there be 5 hypotheses </w:t>
      </w:r>
      <m:oMath>
        <m:sSub>
          <m:sSubPr>
            <m:ctrlPr>
              <w:rPr>
                <w:rFonts w:ascii="Cambria Math" w:hAnsi="Cambria Math" w:cs="Times New Roman"/>
                <w:b/>
                <w:i/>
                <w:sz w:val="24"/>
              </w:rPr>
            </m:ctrlPr>
          </m:sSubPr>
          <m:e>
            <m:r>
              <m:rPr>
                <m:sty m:val="bi"/>
              </m:rPr>
              <w:rPr>
                <w:rFonts w:ascii="Cambria Math" w:hAnsi="Cambria Math" w:cs="Times New Roman"/>
                <w:sz w:val="24"/>
              </w:rPr>
              <m:t>h</m:t>
            </m:r>
          </m:e>
          <m:sub>
            <m:r>
              <m:rPr>
                <m:sty m:val="bi"/>
              </m:rPr>
              <w:rPr>
                <w:rFonts w:ascii="Cambria Math" w:hAnsi="Cambria Math" w:cs="Times New Roman"/>
                <w:sz w:val="24"/>
              </w:rPr>
              <m:t>1</m:t>
            </m:r>
          </m:sub>
        </m:sSub>
      </m:oMath>
      <w:r w:rsidRPr="003846AF">
        <w:rPr>
          <w:rFonts w:ascii="Times New Roman" w:eastAsiaTheme="minorEastAsia" w:hAnsi="Times New Roman" w:cs="Times New Roman"/>
          <w:color w:val="000000"/>
          <w:sz w:val="24"/>
          <w:szCs w:val="24"/>
          <w:bdr w:val="none" w:sz="0" w:space="0" w:color="auto" w:frame="1"/>
          <w:lang w:eastAsia="en-IN"/>
        </w:rPr>
        <w:t> </w:t>
      </w:r>
      <w:proofErr w:type="gramStart"/>
      <w:r w:rsidRPr="003846AF">
        <w:rPr>
          <w:rFonts w:ascii="Times New Roman" w:eastAsiaTheme="minorEastAsia" w:hAnsi="Times New Roman" w:cs="Times New Roman"/>
          <w:color w:val="000000"/>
          <w:sz w:val="24"/>
          <w:szCs w:val="24"/>
          <w:bdr w:val="none" w:sz="0" w:space="0" w:color="auto" w:frame="1"/>
          <w:lang w:eastAsia="en-IN"/>
        </w:rPr>
        <w:t xml:space="preserve">through </w:t>
      </w:r>
      <w:proofErr w:type="gramEnd"/>
      <m:oMath>
        <m:sSub>
          <m:sSubPr>
            <m:ctrlPr>
              <w:rPr>
                <w:rFonts w:ascii="Cambria Math" w:hAnsi="Cambria Math" w:cs="Times New Roman"/>
                <w:b/>
                <w:i/>
                <w:sz w:val="24"/>
              </w:rPr>
            </m:ctrlPr>
          </m:sSubPr>
          <m:e>
            <m:r>
              <m:rPr>
                <m:sty m:val="bi"/>
              </m:rPr>
              <w:rPr>
                <w:rFonts w:ascii="Cambria Math" w:hAnsi="Cambria Math" w:cs="Times New Roman"/>
                <w:sz w:val="24"/>
              </w:rPr>
              <m:t>h</m:t>
            </m:r>
          </m:e>
          <m:sub>
            <m:r>
              <m:rPr>
                <m:sty m:val="bi"/>
              </m:rPr>
              <w:rPr>
                <w:rFonts w:ascii="Cambria Math" w:hAnsi="Cambria Math" w:cs="Times New Roman"/>
                <w:sz w:val="24"/>
              </w:rPr>
              <m:t>5</m:t>
            </m:r>
          </m:sub>
        </m:sSub>
      </m:oMath>
      <w:r w:rsidRPr="003846AF">
        <w:rPr>
          <w:rFonts w:ascii="Times New Roman" w:eastAsiaTheme="minorEastAsia" w:hAnsi="Times New Roman" w:cs="Times New Roman"/>
          <w:color w:val="000000"/>
          <w:sz w:val="24"/>
          <w:szCs w:val="24"/>
          <w:bdr w:val="none" w:sz="0" w:space="0" w:color="auto" w:frame="1"/>
          <w:lang w:eastAsia="en-IN"/>
        </w:rPr>
        <w:t>.</w:t>
      </w:r>
    </w:p>
    <w:tbl>
      <w:tblPr>
        <w:tblStyle w:val="TableGrid"/>
        <w:tblW w:w="0" w:type="auto"/>
        <w:tblInd w:w="720" w:type="dxa"/>
        <w:tblLook w:val="04A0" w:firstRow="1" w:lastRow="0" w:firstColumn="1" w:lastColumn="0" w:noHBand="0" w:noVBand="1"/>
      </w:tblPr>
      <w:tblGrid>
        <w:gridCol w:w="2140"/>
        <w:gridCol w:w="2128"/>
        <w:gridCol w:w="2125"/>
        <w:gridCol w:w="2129"/>
      </w:tblGrid>
      <w:tr w:rsidR="001822F7" w:rsidTr="001822F7">
        <w:tc>
          <w:tcPr>
            <w:tcW w:w="2310" w:type="dxa"/>
            <w:vAlign w:val="center"/>
          </w:tcPr>
          <w:p w:rsidR="001822F7" w:rsidRDefault="001822F7" w:rsidP="001822F7">
            <w:pPr>
              <w:tabs>
                <w:tab w:val="left" w:pos="284"/>
              </w:tabs>
              <w:jc w:val="center"/>
              <w:rPr>
                <w:rFonts w:ascii="Times New Roman" w:eastAsiaTheme="minorEastAsia" w:hAnsi="Times New Roman" w:cs="Times New Roman"/>
                <w:color w:val="000000"/>
                <w:sz w:val="24"/>
                <w:szCs w:val="24"/>
                <w:bdr w:val="none" w:sz="0" w:space="0" w:color="auto" w:frame="1"/>
                <w:lang w:eastAsia="en-IN"/>
              </w:rPr>
            </w:pPr>
            <m:oMathPara>
              <m:oMath>
                <m: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i/>
                        <w:color w:val="000000"/>
                        <w:sz w:val="24"/>
                        <w:szCs w:val="24"/>
                        <w:bdr w:val="none" w:sz="0" w:space="0" w:color="auto" w:frame="1"/>
                        <w:lang w:eastAsia="en-IN"/>
                      </w:rPr>
                    </m:ctrlPr>
                  </m:dPr>
                  <m:e>
                    <m:f>
                      <m:fPr>
                        <m:type m:val="skw"/>
                        <m:ctrlPr>
                          <w:rPr>
                            <w:rFonts w:ascii="Cambria Math" w:eastAsiaTheme="minorEastAsia" w:hAnsi="Cambria Math" w:cs="Times New Roman"/>
                            <w:i/>
                            <w:color w:val="000000"/>
                            <w:sz w:val="24"/>
                            <w:szCs w:val="24"/>
                            <w:bdr w:val="none" w:sz="0" w:space="0" w:color="auto" w:frame="1"/>
                            <w:lang w:eastAsia="en-IN"/>
                          </w:rPr>
                        </m:ctrlPr>
                      </m:fPr>
                      <m:num>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h</m:t>
                            </m:r>
                          </m:e>
                          <m:sub>
                            <m:r>
                              <w:rPr>
                                <w:rFonts w:ascii="Cambria Math" w:eastAsiaTheme="minorEastAsia" w:hAnsi="Cambria Math" w:cs="Times New Roman"/>
                                <w:color w:val="000000"/>
                                <w:sz w:val="24"/>
                                <w:szCs w:val="24"/>
                                <w:bdr w:val="none" w:sz="0" w:space="0" w:color="auto" w:frame="1"/>
                                <w:lang w:eastAsia="en-IN"/>
                              </w:rPr>
                              <m:t>i</m:t>
                            </m:r>
                          </m:sub>
                        </m:sSub>
                      </m:num>
                      <m:den>
                        <m:r>
                          <w:rPr>
                            <w:rFonts w:ascii="Cambria Math" w:eastAsiaTheme="minorEastAsia" w:hAnsi="Cambria Math" w:cs="Times New Roman"/>
                            <w:color w:val="000000"/>
                            <w:sz w:val="24"/>
                            <w:szCs w:val="24"/>
                            <w:bdr w:val="none" w:sz="0" w:space="0" w:color="auto" w:frame="1"/>
                            <w:lang w:eastAsia="en-IN"/>
                          </w:rPr>
                          <m:t>D</m:t>
                        </m:r>
                      </m:den>
                    </m:f>
                  </m:e>
                </m:d>
              </m:oMath>
            </m:oMathPara>
          </w:p>
        </w:tc>
        <w:tc>
          <w:tcPr>
            <w:tcW w:w="2310" w:type="dxa"/>
            <w:vAlign w:val="center"/>
          </w:tcPr>
          <w:p w:rsidR="001822F7" w:rsidRDefault="001822F7" w:rsidP="001822F7">
            <w:pPr>
              <w:tabs>
                <w:tab w:val="left" w:pos="284"/>
              </w:tabs>
              <w:jc w:val="center"/>
              <w:rPr>
                <w:rFonts w:ascii="Times New Roman" w:eastAsiaTheme="minorEastAsia" w:hAnsi="Times New Roman" w:cs="Times New Roman"/>
                <w:color w:val="000000"/>
                <w:sz w:val="24"/>
                <w:szCs w:val="24"/>
                <w:bdr w:val="none" w:sz="0" w:space="0" w:color="auto" w:frame="1"/>
                <w:lang w:eastAsia="en-IN"/>
              </w:rPr>
            </w:pPr>
            <m:oMathPara>
              <m:oMathParaPr>
                <m:jc m:val="center"/>
              </m:oMathParaPr>
              <m:oMath>
                <m: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i/>
                        <w:color w:val="000000"/>
                        <w:sz w:val="24"/>
                        <w:szCs w:val="24"/>
                        <w:bdr w:val="none" w:sz="0" w:space="0" w:color="auto" w:frame="1"/>
                        <w:lang w:eastAsia="en-IN"/>
                      </w:rPr>
                    </m:ctrlPr>
                  </m:dPr>
                  <m:e>
                    <m:f>
                      <m:fPr>
                        <m:type m:val="skw"/>
                        <m:ctrlPr>
                          <w:rPr>
                            <w:rFonts w:ascii="Cambria Math" w:eastAsiaTheme="minorEastAsia" w:hAnsi="Cambria Math" w:cs="Times New Roman"/>
                            <w:i/>
                            <w:color w:val="000000"/>
                            <w:sz w:val="24"/>
                            <w:szCs w:val="24"/>
                            <w:bdr w:val="none" w:sz="0" w:space="0" w:color="auto" w:frame="1"/>
                            <w:lang w:eastAsia="en-IN"/>
                          </w:rPr>
                        </m:ctrlPr>
                      </m:fPr>
                      <m:num>
                        <m:r>
                          <w:rPr>
                            <w:rFonts w:ascii="Cambria Math" w:eastAsiaTheme="minorEastAsia" w:hAnsi="Cambria Math" w:cs="Times New Roman"/>
                            <w:color w:val="000000"/>
                            <w:sz w:val="24"/>
                            <w:szCs w:val="24"/>
                            <w:bdr w:val="none" w:sz="0" w:space="0" w:color="auto" w:frame="1"/>
                            <w:lang w:eastAsia="en-IN"/>
                          </w:rPr>
                          <m:t>F</m:t>
                        </m:r>
                      </m:num>
                      <m:den>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h</m:t>
                            </m:r>
                          </m:e>
                          <m:sub>
                            <m:r>
                              <w:rPr>
                                <w:rFonts w:ascii="Cambria Math" w:eastAsiaTheme="minorEastAsia" w:hAnsi="Cambria Math" w:cs="Times New Roman"/>
                                <w:color w:val="000000"/>
                                <w:sz w:val="24"/>
                                <w:szCs w:val="24"/>
                                <w:bdr w:val="none" w:sz="0" w:space="0" w:color="auto" w:frame="1"/>
                                <w:lang w:eastAsia="en-IN"/>
                              </w:rPr>
                              <m:t>i</m:t>
                            </m:r>
                          </m:sub>
                        </m:sSub>
                      </m:den>
                    </m:f>
                  </m:e>
                </m:d>
              </m:oMath>
            </m:oMathPara>
          </w:p>
        </w:tc>
        <w:tc>
          <w:tcPr>
            <w:tcW w:w="2311" w:type="dxa"/>
            <w:vAlign w:val="center"/>
          </w:tcPr>
          <w:p w:rsidR="001822F7" w:rsidRDefault="001822F7" w:rsidP="001822F7">
            <w:pPr>
              <w:tabs>
                <w:tab w:val="left" w:pos="284"/>
              </w:tabs>
              <w:jc w:val="center"/>
              <w:rPr>
                <w:rFonts w:ascii="Times New Roman" w:eastAsiaTheme="minorEastAsia" w:hAnsi="Times New Roman" w:cs="Times New Roman"/>
                <w:color w:val="000000"/>
                <w:sz w:val="24"/>
                <w:szCs w:val="24"/>
                <w:bdr w:val="none" w:sz="0" w:space="0" w:color="auto" w:frame="1"/>
                <w:lang w:eastAsia="en-IN"/>
              </w:rPr>
            </w:pPr>
            <m:oMathPara>
              <m:oMath>
                <m: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i/>
                        <w:color w:val="000000"/>
                        <w:sz w:val="24"/>
                        <w:szCs w:val="24"/>
                        <w:bdr w:val="none" w:sz="0" w:space="0" w:color="auto" w:frame="1"/>
                        <w:lang w:eastAsia="en-IN"/>
                      </w:rPr>
                    </m:ctrlPr>
                  </m:dPr>
                  <m:e>
                    <m:f>
                      <m:fPr>
                        <m:type m:val="skw"/>
                        <m:ctrlPr>
                          <w:rPr>
                            <w:rFonts w:ascii="Cambria Math" w:eastAsiaTheme="minorEastAsia" w:hAnsi="Cambria Math" w:cs="Times New Roman"/>
                            <w:i/>
                            <w:color w:val="000000"/>
                            <w:sz w:val="24"/>
                            <w:szCs w:val="24"/>
                            <w:bdr w:val="none" w:sz="0" w:space="0" w:color="auto" w:frame="1"/>
                            <w:lang w:eastAsia="en-IN"/>
                          </w:rPr>
                        </m:ctrlPr>
                      </m:fPr>
                      <m:num>
                        <m:r>
                          <w:rPr>
                            <w:rFonts w:ascii="Cambria Math" w:eastAsiaTheme="minorEastAsia" w:hAnsi="Cambria Math" w:cs="Times New Roman"/>
                            <w:color w:val="000000"/>
                            <w:sz w:val="24"/>
                            <w:szCs w:val="24"/>
                            <w:bdr w:val="none" w:sz="0" w:space="0" w:color="auto" w:frame="1"/>
                            <w:lang w:eastAsia="en-IN"/>
                          </w:rPr>
                          <m:t>L</m:t>
                        </m:r>
                      </m:num>
                      <m:den>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h</m:t>
                            </m:r>
                          </m:e>
                          <m:sub>
                            <m:r>
                              <w:rPr>
                                <w:rFonts w:ascii="Cambria Math" w:eastAsiaTheme="minorEastAsia" w:hAnsi="Cambria Math" w:cs="Times New Roman"/>
                                <w:color w:val="000000"/>
                                <w:sz w:val="24"/>
                                <w:szCs w:val="24"/>
                                <w:bdr w:val="none" w:sz="0" w:space="0" w:color="auto" w:frame="1"/>
                                <w:lang w:eastAsia="en-IN"/>
                              </w:rPr>
                              <m:t>i</m:t>
                            </m:r>
                          </m:sub>
                        </m:sSub>
                      </m:den>
                    </m:f>
                  </m:e>
                </m:d>
              </m:oMath>
            </m:oMathPara>
          </w:p>
        </w:tc>
        <w:tc>
          <w:tcPr>
            <w:tcW w:w="2311" w:type="dxa"/>
            <w:vAlign w:val="center"/>
          </w:tcPr>
          <w:p w:rsidR="001822F7" w:rsidRDefault="001822F7" w:rsidP="001822F7">
            <w:pPr>
              <w:tabs>
                <w:tab w:val="left" w:pos="284"/>
              </w:tabs>
              <w:jc w:val="center"/>
              <w:rPr>
                <w:rFonts w:ascii="Times New Roman" w:eastAsiaTheme="minorEastAsia" w:hAnsi="Times New Roman" w:cs="Times New Roman"/>
                <w:color w:val="000000"/>
                <w:sz w:val="24"/>
                <w:szCs w:val="24"/>
                <w:bdr w:val="none" w:sz="0" w:space="0" w:color="auto" w:frame="1"/>
                <w:lang w:eastAsia="en-IN"/>
              </w:rPr>
            </w:pPr>
            <m:oMathPara>
              <m:oMath>
                <m: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i/>
                        <w:color w:val="000000"/>
                        <w:sz w:val="24"/>
                        <w:szCs w:val="24"/>
                        <w:bdr w:val="none" w:sz="0" w:space="0" w:color="auto" w:frame="1"/>
                        <w:lang w:eastAsia="en-IN"/>
                      </w:rPr>
                    </m:ctrlPr>
                  </m:dPr>
                  <m:e>
                    <m:f>
                      <m:fPr>
                        <m:type m:val="skw"/>
                        <m:ctrlPr>
                          <w:rPr>
                            <w:rFonts w:ascii="Cambria Math" w:eastAsiaTheme="minorEastAsia" w:hAnsi="Cambria Math" w:cs="Times New Roman"/>
                            <w:i/>
                            <w:color w:val="000000"/>
                            <w:sz w:val="24"/>
                            <w:szCs w:val="24"/>
                            <w:bdr w:val="none" w:sz="0" w:space="0" w:color="auto" w:frame="1"/>
                            <w:lang w:eastAsia="en-IN"/>
                          </w:rPr>
                        </m:ctrlPr>
                      </m:fPr>
                      <m:num>
                        <m:r>
                          <w:rPr>
                            <w:rFonts w:ascii="Cambria Math" w:eastAsiaTheme="minorEastAsia" w:hAnsi="Cambria Math" w:cs="Times New Roman"/>
                            <w:color w:val="000000"/>
                            <w:sz w:val="24"/>
                            <w:szCs w:val="24"/>
                            <w:bdr w:val="none" w:sz="0" w:space="0" w:color="auto" w:frame="1"/>
                            <w:lang w:eastAsia="en-IN"/>
                          </w:rPr>
                          <m:t>R</m:t>
                        </m:r>
                      </m:num>
                      <m:den>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h</m:t>
                            </m:r>
                          </m:e>
                          <m:sub>
                            <m:r>
                              <w:rPr>
                                <w:rFonts w:ascii="Cambria Math" w:eastAsiaTheme="minorEastAsia" w:hAnsi="Cambria Math" w:cs="Times New Roman"/>
                                <w:color w:val="000000"/>
                                <w:sz w:val="24"/>
                                <w:szCs w:val="24"/>
                                <w:bdr w:val="none" w:sz="0" w:space="0" w:color="auto" w:frame="1"/>
                                <w:lang w:eastAsia="en-IN"/>
                              </w:rPr>
                              <m:t>i</m:t>
                            </m:r>
                          </m:sub>
                        </m:sSub>
                      </m:den>
                    </m:f>
                  </m:e>
                </m:d>
              </m:oMath>
            </m:oMathPara>
          </w:p>
        </w:tc>
      </w:tr>
      <w:tr w:rsidR="001822F7" w:rsidTr="001822F7">
        <w:tc>
          <w:tcPr>
            <w:tcW w:w="2310" w:type="dxa"/>
          </w:tcPr>
          <w:p w:rsidR="001822F7" w:rsidRDefault="001822F7" w:rsidP="001822F7">
            <w:pPr>
              <w:tabs>
                <w:tab w:val="left" w:pos="284"/>
              </w:tabs>
              <w:jc w:val="center"/>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0.4</w:t>
            </w:r>
          </w:p>
        </w:tc>
        <w:tc>
          <w:tcPr>
            <w:tcW w:w="2310" w:type="dxa"/>
          </w:tcPr>
          <w:p w:rsidR="001822F7" w:rsidRDefault="001822F7" w:rsidP="001822F7">
            <w:pPr>
              <w:tabs>
                <w:tab w:val="left" w:pos="284"/>
              </w:tabs>
              <w:jc w:val="center"/>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1</w:t>
            </w:r>
          </w:p>
        </w:tc>
        <w:tc>
          <w:tcPr>
            <w:tcW w:w="2311" w:type="dxa"/>
          </w:tcPr>
          <w:p w:rsidR="001822F7" w:rsidRDefault="001822F7" w:rsidP="001822F7">
            <w:pPr>
              <w:tabs>
                <w:tab w:val="left" w:pos="284"/>
              </w:tabs>
              <w:jc w:val="center"/>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0</w:t>
            </w:r>
          </w:p>
        </w:tc>
        <w:tc>
          <w:tcPr>
            <w:tcW w:w="2311" w:type="dxa"/>
          </w:tcPr>
          <w:p w:rsidR="001822F7" w:rsidRDefault="001822F7" w:rsidP="001822F7">
            <w:pPr>
              <w:tabs>
                <w:tab w:val="left" w:pos="284"/>
              </w:tabs>
              <w:jc w:val="center"/>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0</w:t>
            </w:r>
          </w:p>
        </w:tc>
      </w:tr>
      <w:tr w:rsidR="001822F7" w:rsidTr="001822F7">
        <w:tc>
          <w:tcPr>
            <w:tcW w:w="2310" w:type="dxa"/>
          </w:tcPr>
          <w:p w:rsidR="001822F7" w:rsidRDefault="001822F7" w:rsidP="001822F7">
            <w:pPr>
              <w:tabs>
                <w:tab w:val="left" w:pos="284"/>
              </w:tabs>
              <w:jc w:val="center"/>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0.2</w:t>
            </w:r>
          </w:p>
        </w:tc>
        <w:tc>
          <w:tcPr>
            <w:tcW w:w="2310" w:type="dxa"/>
          </w:tcPr>
          <w:p w:rsidR="001822F7" w:rsidRDefault="001822F7" w:rsidP="001822F7">
            <w:pPr>
              <w:tabs>
                <w:tab w:val="left" w:pos="284"/>
              </w:tabs>
              <w:jc w:val="center"/>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0</w:t>
            </w:r>
          </w:p>
        </w:tc>
        <w:tc>
          <w:tcPr>
            <w:tcW w:w="2311" w:type="dxa"/>
          </w:tcPr>
          <w:p w:rsidR="001822F7" w:rsidRDefault="001822F7" w:rsidP="001822F7">
            <w:pPr>
              <w:tabs>
                <w:tab w:val="left" w:pos="284"/>
              </w:tabs>
              <w:jc w:val="center"/>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1</w:t>
            </w:r>
          </w:p>
        </w:tc>
        <w:tc>
          <w:tcPr>
            <w:tcW w:w="2311" w:type="dxa"/>
          </w:tcPr>
          <w:p w:rsidR="001822F7" w:rsidRDefault="001822F7" w:rsidP="001822F7">
            <w:pPr>
              <w:tabs>
                <w:tab w:val="left" w:pos="284"/>
              </w:tabs>
              <w:jc w:val="center"/>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0</w:t>
            </w:r>
          </w:p>
        </w:tc>
      </w:tr>
      <w:tr w:rsidR="001822F7" w:rsidTr="001822F7">
        <w:tc>
          <w:tcPr>
            <w:tcW w:w="2310" w:type="dxa"/>
          </w:tcPr>
          <w:p w:rsidR="001822F7" w:rsidRDefault="001822F7" w:rsidP="001822F7">
            <w:pPr>
              <w:tabs>
                <w:tab w:val="left" w:pos="284"/>
              </w:tabs>
              <w:jc w:val="center"/>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0.1</w:t>
            </w:r>
          </w:p>
        </w:tc>
        <w:tc>
          <w:tcPr>
            <w:tcW w:w="2310" w:type="dxa"/>
          </w:tcPr>
          <w:p w:rsidR="001822F7" w:rsidRDefault="001822F7" w:rsidP="001822F7">
            <w:pPr>
              <w:tabs>
                <w:tab w:val="left" w:pos="284"/>
              </w:tabs>
              <w:jc w:val="center"/>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0</w:t>
            </w:r>
          </w:p>
        </w:tc>
        <w:tc>
          <w:tcPr>
            <w:tcW w:w="2311" w:type="dxa"/>
          </w:tcPr>
          <w:p w:rsidR="001822F7" w:rsidRDefault="001822F7" w:rsidP="001822F7">
            <w:pPr>
              <w:tabs>
                <w:tab w:val="left" w:pos="284"/>
              </w:tabs>
              <w:jc w:val="center"/>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0</w:t>
            </w:r>
          </w:p>
        </w:tc>
        <w:tc>
          <w:tcPr>
            <w:tcW w:w="2311" w:type="dxa"/>
          </w:tcPr>
          <w:p w:rsidR="001822F7" w:rsidRDefault="001822F7" w:rsidP="001822F7">
            <w:pPr>
              <w:tabs>
                <w:tab w:val="left" w:pos="284"/>
              </w:tabs>
              <w:jc w:val="center"/>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1</w:t>
            </w:r>
          </w:p>
        </w:tc>
      </w:tr>
      <w:tr w:rsidR="001822F7" w:rsidTr="001822F7">
        <w:tc>
          <w:tcPr>
            <w:tcW w:w="2310" w:type="dxa"/>
          </w:tcPr>
          <w:p w:rsidR="001822F7" w:rsidRDefault="001822F7" w:rsidP="001822F7">
            <w:pPr>
              <w:tabs>
                <w:tab w:val="left" w:pos="284"/>
              </w:tabs>
              <w:jc w:val="center"/>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0.1</w:t>
            </w:r>
          </w:p>
        </w:tc>
        <w:tc>
          <w:tcPr>
            <w:tcW w:w="2310" w:type="dxa"/>
          </w:tcPr>
          <w:p w:rsidR="001822F7" w:rsidRDefault="001822F7" w:rsidP="001822F7">
            <w:pPr>
              <w:tabs>
                <w:tab w:val="left" w:pos="284"/>
              </w:tabs>
              <w:jc w:val="center"/>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0</w:t>
            </w:r>
          </w:p>
        </w:tc>
        <w:tc>
          <w:tcPr>
            <w:tcW w:w="2311" w:type="dxa"/>
          </w:tcPr>
          <w:p w:rsidR="001822F7" w:rsidRDefault="001822F7" w:rsidP="001822F7">
            <w:pPr>
              <w:tabs>
                <w:tab w:val="left" w:pos="284"/>
              </w:tabs>
              <w:jc w:val="center"/>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1</w:t>
            </w:r>
          </w:p>
        </w:tc>
        <w:tc>
          <w:tcPr>
            <w:tcW w:w="2311" w:type="dxa"/>
          </w:tcPr>
          <w:p w:rsidR="001822F7" w:rsidRDefault="001822F7" w:rsidP="001822F7">
            <w:pPr>
              <w:tabs>
                <w:tab w:val="left" w:pos="284"/>
              </w:tabs>
              <w:jc w:val="center"/>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0</w:t>
            </w:r>
          </w:p>
        </w:tc>
      </w:tr>
      <w:tr w:rsidR="001822F7" w:rsidTr="001822F7">
        <w:tc>
          <w:tcPr>
            <w:tcW w:w="2310" w:type="dxa"/>
          </w:tcPr>
          <w:p w:rsidR="001822F7" w:rsidRDefault="001822F7" w:rsidP="001822F7">
            <w:pPr>
              <w:tabs>
                <w:tab w:val="left" w:pos="284"/>
              </w:tabs>
              <w:jc w:val="center"/>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0.2</w:t>
            </w:r>
          </w:p>
        </w:tc>
        <w:tc>
          <w:tcPr>
            <w:tcW w:w="2310" w:type="dxa"/>
          </w:tcPr>
          <w:p w:rsidR="001822F7" w:rsidRDefault="001822F7" w:rsidP="001822F7">
            <w:pPr>
              <w:tabs>
                <w:tab w:val="left" w:pos="284"/>
              </w:tabs>
              <w:jc w:val="center"/>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0</w:t>
            </w:r>
          </w:p>
        </w:tc>
        <w:tc>
          <w:tcPr>
            <w:tcW w:w="2311" w:type="dxa"/>
          </w:tcPr>
          <w:p w:rsidR="001822F7" w:rsidRDefault="001822F7" w:rsidP="001822F7">
            <w:pPr>
              <w:tabs>
                <w:tab w:val="left" w:pos="284"/>
              </w:tabs>
              <w:jc w:val="center"/>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1</w:t>
            </w:r>
          </w:p>
        </w:tc>
        <w:tc>
          <w:tcPr>
            <w:tcW w:w="2311" w:type="dxa"/>
          </w:tcPr>
          <w:p w:rsidR="001822F7" w:rsidRDefault="001822F7" w:rsidP="001822F7">
            <w:pPr>
              <w:tabs>
                <w:tab w:val="left" w:pos="284"/>
              </w:tabs>
              <w:jc w:val="center"/>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0</w:t>
            </w:r>
          </w:p>
        </w:tc>
      </w:tr>
    </w:tbl>
    <w:p w:rsidR="001822F7" w:rsidRDefault="001822F7" w:rsidP="003846AF">
      <w:pPr>
        <w:tabs>
          <w:tab w:val="left" w:pos="284"/>
        </w:tabs>
        <w:ind w:left="720"/>
        <w:jc w:val="both"/>
        <w:rPr>
          <w:rFonts w:ascii="Times New Roman" w:eastAsiaTheme="minorEastAsia" w:hAnsi="Times New Roman" w:cs="Times New Roman"/>
          <w:color w:val="000000"/>
          <w:sz w:val="24"/>
          <w:szCs w:val="24"/>
          <w:bdr w:val="none" w:sz="0" w:space="0" w:color="auto" w:frame="1"/>
          <w:lang w:eastAsia="en-IN"/>
        </w:rPr>
      </w:pPr>
    </w:p>
    <w:p w:rsidR="001822F7" w:rsidRDefault="001822F7" w:rsidP="003846AF">
      <w:pPr>
        <w:tabs>
          <w:tab w:val="left" w:pos="284"/>
        </w:tabs>
        <w:ind w:left="720"/>
        <w:jc w:val="both"/>
        <w:rPr>
          <w:rFonts w:ascii="Times New Roman" w:eastAsiaTheme="minorEastAsia" w:hAnsi="Times New Roman" w:cs="Times New Roman"/>
          <w:color w:val="000000"/>
          <w:sz w:val="24"/>
          <w:szCs w:val="24"/>
          <w:bdr w:val="none" w:sz="0" w:space="0" w:color="auto" w:frame="1"/>
          <w:lang w:eastAsia="en-IN"/>
        </w:rPr>
      </w:pPr>
      <w:r w:rsidRPr="001822F7">
        <w:rPr>
          <w:rFonts w:ascii="Times New Roman" w:eastAsiaTheme="minorEastAsia" w:hAnsi="Times New Roman" w:cs="Times New Roman"/>
          <w:color w:val="000000"/>
          <w:sz w:val="24"/>
          <w:szCs w:val="24"/>
          <w:bdr w:val="none" w:sz="0" w:space="0" w:color="auto" w:frame="1"/>
          <w:lang w:eastAsia="en-IN"/>
        </w:rPr>
        <w:t>The MAP theory, therefore, argues that the robot should proceed forward (F). Let’s see what the Bayes optimal procedure suggests. </w:t>
      </w:r>
    </w:p>
    <w:p w:rsidR="001822F7" w:rsidRDefault="00D4712E" w:rsidP="003846AF">
      <w:pPr>
        <w:tabs>
          <w:tab w:val="left" w:pos="284"/>
        </w:tabs>
        <w:ind w:left="720"/>
        <w:jc w:val="both"/>
        <w:rPr>
          <w:rFonts w:ascii="Times New Roman" w:eastAsiaTheme="minorEastAsia" w:hAnsi="Times New Roman" w:cs="Times New Roman"/>
          <w:color w:val="000000"/>
          <w:sz w:val="24"/>
          <w:szCs w:val="24"/>
          <w:bdr w:val="none" w:sz="0" w:space="0" w:color="auto" w:frame="1"/>
          <w:lang w:eastAsia="en-IN"/>
        </w:rPr>
      </w:pPr>
      <m:oMathPara>
        <m:oMath>
          <m:nary>
            <m:naryPr>
              <m:chr m:val="∑"/>
              <m:limLoc m:val="undOvr"/>
              <m:supHide m:val="1"/>
              <m:ctrlPr>
                <w:rPr>
                  <w:rFonts w:ascii="Cambria Math" w:eastAsiaTheme="minorEastAsia" w:hAnsi="Cambria Math" w:cs="Times New Roman"/>
                  <w:i/>
                  <w:color w:val="000000"/>
                  <w:sz w:val="24"/>
                  <w:szCs w:val="24"/>
                  <w:bdr w:val="none" w:sz="0" w:space="0" w:color="auto" w:frame="1"/>
                  <w:lang w:eastAsia="en-IN"/>
                </w:rPr>
              </m:ctrlPr>
            </m:naryPr>
            <m:sub>
              <m:sSub>
                <m:sSubPr>
                  <m:ctrlPr>
                    <w:rPr>
                      <w:rFonts w:ascii="Cambria Math" w:hAnsi="Cambria Math" w:cs="Times New Roman"/>
                      <w:b/>
                      <w:i/>
                      <w:sz w:val="24"/>
                    </w:rPr>
                  </m:ctrlPr>
                </m:sSubPr>
                <m:e>
                  <m:r>
                    <m:rPr>
                      <m:sty m:val="bi"/>
                    </m:rPr>
                    <w:rPr>
                      <w:rFonts w:ascii="Cambria Math" w:hAnsi="Cambria Math" w:cs="Times New Roman"/>
                      <w:sz w:val="24"/>
                    </w:rPr>
                    <m:t>h</m:t>
                  </m:r>
                </m:e>
                <m:sub>
                  <m:r>
                    <m:rPr>
                      <m:sty m:val="bi"/>
                    </m:rPr>
                    <w:rPr>
                      <w:rFonts w:ascii="Cambria Math" w:hAnsi="Cambria Math" w:cs="Times New Roman"/>
                      <w:sz w:val="24"/>
                    </w:rPr>
                    <m:t>i</m:t>
                  </m:r>
                </m:sub>
              </m:sSub>
              <m:r>
                <m:rPr>
                  <m:sty m:val="bi"/>
                </m:rPr>
                <w:rPr>
                  <w:rFonts w:ascii="Cambria Math" w:hAnsi="Cambria Math" w:cs="Times New Roman"/>
                  <w:sz w:val="24"/>
                </w:rPr>
                <m:t>∈H</m:t>
              </m:r>
            </m:sub>
            <m:sup/>
            <m:e>
              <m: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F|</m:t>
                  </m:r>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h</m:t>
                      </m:r>
                    </m:e>
                    <m:sub>
                      <m:r>
                        <w:rPr>
                          <w:rFonts w:ascii="Cambria Math" w:eastAsiaTheme="minorEastAsia" w:hAnsi="Cambria Math" w:cs="Times New Roman"/>
                          <w:color w:val="000000"/>
                          <w:sz w:val="24"/>
                          <w:szCs w:val="24"/>
                          <w:bdr w:val="none" w:sz="0" w:space="0" w:color="auto" w:frame="1"/>
                          <w:lang w:eastAsia="en-IN"/>
                        </w:rPr>
                        <m:t>i</m:t>
                      </m:r>
                    </m:sub>
                  </m:sSub>
                </m:e>
              </m:d>
              <m: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i/>
                      <w:color w:val="000000"/>
                      <w:sz w:val="24"/>
                      <w:szCs w:val="24"/>
                      <w:bdr w:val="none" w:sz="0" w:space="0" w:color="auto" w:frame="1"/>
                      <w:lang w:eastAsia="en-IN"/>
                    </w:rPr>
                  </m:ctrlPr>
                </m:dPr>
                <m:e>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h</m:t>
                      </m:r>
                    </m:e>
                    <m:sub>
                      <m:r>
                        <w:rPr>
                          <w:rFonts w:ascii="Cambria Math" w:eastAsiaTheme="minorEastAsia" w:hAnsi="Cambria Math" w:cs="Times New Roman"/>
                          <w:color w:val="000000"/>
                          <w:sz w:val="24"/>
                          <w:szCs w:val="24"/>
                          <w:bdr w:val="none" w:sz="0" w:space="0" w:color="auto" w:frame="1"/>
                          <w:lang w:eastAsia="en-IN"/>
                        </w:rPr>
                        <m:t>i</m:t>
                      </m:r>
                    </m:sub>
                  </m:sSub>
                  <m:r>
                    <w:rPr>
                      <w:rFonts w:ascii="Cambria Math" w:eastAsiaTheme="minorEastAsia" w:hAnsi="Cambria Math" w:cs="Times New Roman"/>
                      <w:color w:val="000000"/>
                      <w:sz w:val="24"/>
                      <w:szCs w:val="24"/>
                      <w:bdr w:val="none" w:sz="0" w:space="0" w:color="auto" w:frame="1"/>
                      <w:lang w:eastAsia="en-IN"/>
                    </w:rPr>
                    <m:t>|D</m:t>
                  </m:r>
                </m:e>
              </m:d>
              <m:r>
                <w:rPr>
                  <w:rFonts w:ascii="Cambria Math" w:eastAsiaTheme="minorEastAsia" w:hAnsi="Cambria Math" w:cs="Times New Roman"/>
                  <w:color w:val="000000"/>
                  <w:sz w:val="24"/>
                  <w:szCs w:val="24"/>
                  <w:bdr w:val="none" w:sz="0" w:space="0" w:color="auto" w:frame="1"/>
                  <w:lang w:eastAsia="en-IN"/>
                </w:rPr>
                <m:t>=0.4</m:t>
              </m:r>
            </m:e>
          </m:nary>
        </m:oMath>
      </m:oMathPara>
    </w:p>
    <w:p w:rsidR="001822F7" w:rsidRDefault="00D4712E" w:rsidP="001822F7">
      <w:pPr>
        <w:tabs>
          <w:tab w:val="left" w:pos="284"/>
        </w:tabs>
        <w:ind w:left="720"/>
        <w:jc w:val="both"/>
        <w:rPr>
          <w:rFonts w:ascii="Times New Roman" w:eastAsiaTheme="minorEastAsia" w:hAnsi="Times New Roman" w:cs="Times New Roman"/>
          <w:color w:val="000000"/>
          <w:sz w:val="24"/>
          <w:szCs w:val="24"/>
          <w:bdr w:val="none" w:sz="0" w:space="0" w:color="auto" w:frame="1"/>
          <w:lang w:eastAsia="en-IN"/>
        </w:rPr>
      </w:pPr>
      <m:oMathPara>
        <m:oMath>
          <m:nary>
            <m:naryPr>
              <m:chr m:val="∑"/>
              <m:limLoc m:val="undOvr"/>
              <m:supHide m:val="1"/>
              <m:ctrlPr>
                <w:rPr>
                  <w:rFonts w:ascii="Cambria Math" w:eastAsiaTheme="minorEastAsia" w:hAnsi="Cambria Math" w:cs="Times New Roman"/>
                  <w:i/>
                  <w:color w:val="000000"/>
                  <w:sz w:val="24"/>
                  <w:szCs w:val="24"/>
                  <w:bdr w:val="none" w:sz="0" w:space="0" w:color="auto" w:frame="1"/>
                  <w:lang w:eastAsia="en-IN"/>
                </w:rPr>
              </m:ctrlPr>
            </m:naryPr>
            <m:sub>
              <m:sSub>
                <m:sSubPr>
                  <m:ctrlPr>
                    <w:rPr>
                      <w:rFonts w:ascii="Cambria Math" w:hAnsi="Cambria Math" w:cs="Times New Roman"/>
                      <w:b/>
                      <w:i/>
                      <w:sz w:val="24"/>
                    </w:rPr>
                  </m:ctrlPr>
                </m:sSubPr>
                <m:e>
                  <m:r>
                    <m:rPr>
                      <m:sty m:val="bi"/>
                    </m:rPr>
                    <w:rPr>
                      <w:rFonts w:ascii="Cambria Math" w:hAnsi="Cambria Math" w:cs="Times New Roman"/>
                      <w:sz w:val="24"/>
                    </w:rPr>
                    <m:t>h</m:t>
                  </m:r>
                </m:e>
                <m:sub>
                  <m:r>
                    <m:rPr>
                      <m:sty m:val="bi"/>
                    </m:rPr>
                    <w:rPr>
                      <w:rFonts w:ascii="Cambria Math" w:hAnsi="Cambria Math" w:cs="Times New Roman"/>
                      <w:sz w:val="24"/>
                    </w:rPr>
                    <m:t>i</m:t>
                  </m:r>
                </m:sub>
              </m:sSub>
              <m:r>
                <m:rPr>
                  <m:sty m:val="bi"/>
                </m:rPr>
                <w:rPr>
                  <w:rFonts w:ascii="Cambria Math" w:hAnsi="Cambria Math" w:cs="Times New Roman"/>
                  <w:sz w:val="24"/>
                </w:rPr>
                <m:t>∈H</m:t>
              </m:r>
            </m:sub>
            <m:sup/>
            <m:e>
              <m: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L|</m:t>
                  </m:r>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h</m:t>
                      </m:r>
                    </m:e>
                    <m:sub>
                      <m:r>
                        <w:rPr>
                          <w:rFonts w:ascii="Cambria Math" w:eastAsiaTheme="minorEastAsia" w:hAnsi="Cambria Math" w:cs="Times New Roman"/>
                          <w:color w:val="000000"/>
                          <w:sz w:val="24"/>
                          <w:szCs w:val="24"/>
                          <w:bdr w:val="none" w:sz="0" w:space="0" w:color="auto" w:frame="1"/>
                          <w:lang w:eastAsia="en-IN"/>
                        </w:rPr>
                        <m:t>i</m:t>
                      </m:r>
                    </m:sub>
                  </m:sSub>
                </m:e>
              </m:d>
              <m: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i/>
                      <w:color w:val="000000"/>
                      <w:sz w:val="24"/>
                      <w:szCs w:val="24"/>
                      <w:bdr w:val="none" w:sz="0" w:space="0" w:color="auto" w:frame="1"/>
                      <w:lang w:eastAsia="en-IN"/>
                    </w:rPr>
                  </m:ctrlPr>
                </m:dPr>
                <m:e>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h</m:t>
                      </m:r>
                    </m:e>
                    <m:sub>
                      <m:r>
                        <w:rPr>
                          <w:rFonts w:ascii="Cambria Math" w:eastAsiaTheme="minorEastAsia" w:hAnsi="Cambria Math" w:cs="Times New Roman"/>
                          <w:color w:val="000000"/>
                          <w:sz w:val="24"/>
                          <w:szCs w:val="24"/>
                          <w:bdr w:val="none" w:sz="0" w:space="0" w:color="auto" w:frame="1"/>
                          <w:lang w:eastAsia="en-IN"/>
                        </w:rPr>
                        <m:t>i</m:t>
                      </m:r>
                    </m:sub>
                  </m:sSub>
                  <m:r>
                    <w:rPr>
                      <w:rFonts w:ascii="Cambria Math" w:eastAsiaTheme="minorEastAsia" w:hAnsi="Cambria Math" w:cs="Times New Roman"/>
                      <w:color w:val="000000"/>
                      <w:sz w:val="24"/>
                      <w:szCs w:val="24"/>
                      <w:bdr w:val="none" w:sz="0" w:space="0" w:color="auto" w:frame="1"/>
                      <w:lang w:eastAsia="en-IN"/>
                    </w:rPr>
                    <m:t>|D</m:t>
                  </m:r>
                </m:e>
              </m:d>
              <m:r>
                <w:rPr>
                  <w:rFonts w:ascii="Cambria Math" w:eastAsiaTheme="minorEastAsia" w:hAnsi="Cambria Math" w:cs="Times New Roman"/>
                  <w:color w:val="000000"/>
                  <w:sz w:val="24"/>
                  <w:szCs w:val="24"/>
                  <w:bdr w:val="none" w:sz="0" w:space="0" w:color="auto" w:frame="1"/>
                  <w:lang w:eastAsia="en-IN"/>
                </w:rPr>
                <m:t>=0.2+0.1+0.2=0.5</m:t>
              </m:r>
            </m:e>
          </m:nary>
        </m:oMath>
      </m:oMathPara>
    </w:p>
    <w:p w:rsidR="001822F7" w:rsidRDefault="00D4712E" w:rsidP="001822F7">
      <w:pPr>
        <w:tabs>
          <w:tab w:val="left" w:pos="284"/>
        </w:tabs>
        <w:ind w:left="720"/>
        <w:jc w:val="both"/>
        <w:rPr>
          <w:rFonts w:ascii="Times New Roman" w:eastAsiaTheme="minorEastAsia" w:hAnsi="Times New Roman" w:cs="Times New Roman"/>
          <w:color w:val="000000"/>
          <w:sz w:val="24"/>
          <w:szCs w:val="24"/>
          <w:bdr w:val="none" w:sz="0" w:space="0" w:color="auto" w:frame="1"/>
          <w:lang w:eastAsia="en-IN"/>
        </w:rPr>
      </w:pPr>
      <m:oMathPara>
        <m:oMath>
          <m:nary>
            <m:naryPr>
              <m:chr m:val="∑"/>
              <m:limLoc m:val="undOvr"/>
              <m:supHide m:val="1"/>
              <m:ctrlPr>
                <w:rPr>
                  <w:rFonts w:ascii="Cambria Math" w:eastAsiaTheme="minorEastAsia" w:hAnsi="Cambria Math" w:cs="Times New Roman"/>
                  <w:i/>
                  <w:color w:val="000000"/>
                  <w:sz w:val="24"/>
                  <w:szCs w:val="24"/>
                  <w:bdr w:val="none" w:sz="0" w:space="0" w:color="auto" w:frame="1"/>
                  <w:lang w:eastAsia="en-IN"/>
                </w:rPr>
              </m:ctrlPr>
            </m:naryPr>
            <m:sub>
              <m:sSub>
                <m:sSubPr>
                  <m:ctrlPr>
                    <w:rPr>
                      <w:rFonts w:ascii="Cambria Math" w:hAnsi="Cambria Math" w:cs="Times New Roman"/>
                      <w:b/>
                      <w:i/>
                      <w:sz w:val="24"/>
                    </w:rPr>
                  </m:ctrlPr>
                </m:sSubPr>
                <m:e>
                  <m:r>
                    <m:rPr>
                      <m:sty m:val="bi"/>
                    </m:rPr>
                    <w:rPr>
                      <w:rFonts w:ascii="Cambria Math" w:hAnsi="Cambria Math" w:cs="Times New Roman"/>
                      <w:sz w:val="24"/>
                    </w:rPr>
                    <m:t>h</m:t>
                  </m:r>
                </m:e>
                <m:sub>
                  <m:r>
                    <m:rPr>
                      <m:sty m:val="bi"/>
                    </m:rPr>
                    <w:rPr>
                      <w:rFonts w:ascii="Cambria Math" w:hAnsi="Cambria Math" w:cs="Times New Roman"/>
                      <w:sz w:val="24"/>
                    </w:rPr>
                    <m:t>i</m:t>
                  </m:r>
                </m:sub>
              </m:sSub>
              <m:r>
                <m:rPr>
                  <m:sty m:val="bi"/>
                </m:rPr>
                <w:rPr>
                  <w:rFonts w:ascii="Cambria Math" w:hAnsi="Cambria Math" w:cs="Times New Roman"/>
                  <w:sz w:val="24"/>
                </w:rPr>
                <m:t>∈H</m:t>
              </m:r>
            </m:sub>
            <m:sup/>
            <m:e>
              <m: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i/>
                      <w:color w:val="000000"/>
                      <w:sz w:val="24"/>
                      <w:szCs w:val="24"/>
                      <w:bdr w:val="none" w:sz="0" w:space="0" w:color="auto" w:frame="1"/>
                      <w:lang w:eastAsia="en-IN"/>
                    </w:rPr>
                  </m:ctrlPr>
                </m:dPr>
                <m:e>
                  <m:r>
                    <w:rPr>
                      <w:rFonts w:ascii="Cambria Math" w:eastAsiaTheme="minorEastAsia" w:hAnsi="Cambria Math" w:cs="Times New Roman"/>
                      <w:color w:val="000000"/>
                      <w:sz w:val="24"/>
                      <w:szCs w:val="24"/>
                      <w:bdr w:val="none" w:sz="0" w:space="0" w:color="auto" w:frame="1"/>
                      <w:lang w:eastAsia="en-IN"/>
                    </w:rPr>
                    <m:t>R|</m:t>
                  </m:r>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h</m:t>
                      </m:r>
                    </m:e>
                    <m:sub>
                      <m:r>
                        <w:rPr>
                          <w:rFonts w:ascii="Cambria Math" w:eastAsiaTheme="minorEastAsia" w:hAnsi="Cambria Math" w:cs="Times New Roman"/>
                          <w:color w:val="000000"/>
                          <w:sz w:val="24"/>
                          <w:szCs w:val="24"/>
                          <w:bdr w:val="none" w:sz="0" w:space="0" w:color="auto" w:frame="1"/>
                          <w:lang w:eastAsia="en-IN"/>
                        </w:rPr>
                        <m:t>i</m:t>
                      </m:r>
                    </m:sub>
                  </m:sSub>
                </m:e>
              </m:d>
              <m:r>
                <w:rPr>
                  <w:rFonts w:ascii="Cambria Math" w:eastAsiaTheme="minorEastAsia" w:hAnsi="Cambria Math" w:cs="Times New Roman"/>
                  <w:color w:val="000000"/>
                  <w:sz w:val="24"/>
                  <w:szCs w:val="24"/>
                  <w:bdr w:val="none" w:sz="0" w:space="0" w:color="auto" w:frame="1"/>
                  <w:lang w:eastAsia="en-IN"/>
                </w:rPr>
                <m:t>P</m:t>
              </m:r>
              <m:d>
                <m:dPr>
                  <m:ctrlPr>
                    <w:rPr>
                      <w:rFonts w:ascii="Cambria Math" w:eastAsiaTheme="minorEastAsia" w:hAnsi="Cambria Math" w:cs="Times New Roman"/>
                      <w:i/>
                      <w:color w:val="000000"/>
                      <w:sz w:val="24"/>
                      <w:szCs w:val="24"/>
                      <w:bdr w:val="none" w:sz="0" w:space="0" w:color="auto" w:frame="1"/>
                      <w:lang w:eastAsia="en-IN"/>
                    </w:rPr>
                  </m:ctrlPr>
                </m:dPr>
                <m:e>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h</m:t>
                      </m:r>
                    </m:e>
                    <m:sub>
                      <m:r>
                        <w:rPr>
                          <w:rFonts w:ascii="Cambria Math" w:eastAsiaTheme="minorEastAsia" w:hAnsi="Cambria Math" w:cs="Times New Roman"/>
                          <w:color w:val="000000"/>
                          <w:sz w:val="24"/>
                          <w:szCs w:val="24"/>
                          <w:bdr w:val="none" w:sz="0" w:space="0" w:color="auto" w:frame="1"/>
                          <w:lang w:eastAsia="en-IN"/>
                        </w:rPr>
                        <m:t>i</m:t>
                      </m:r>
                    </m:sub>
                  </m:sSub>
                  <m:r>
                    <w:rPr>
                      <w:rFonts w:ascii="Cambria Math" w:eastAsiaTheme="minorEastAsia" w:hAnsi="Cambria Math" w:cs="Times New Roman"/>
                      <w:color w:val="000000"/>
                      <w:sz w:val="24"/>
                      <w:szCs w:val="24"/>
                      <w:bdr w:val="none" w:sz="0" w:space="0" w:color="auto" w:frame="1"/>
                      <w:lang w:eastAsia="en-IN"/>
                    </w:rPr>
                    <m:t>|D</m:t>
                  </m:r>
                </m:e>
              </m:d>
              <m:r>
                <w:rPr>
                  <w:rFonts w:ascii="Cambria Math" w:eastAsiaTheme="minorEastAsia" w:hAnsi="Cambria Math" w:cs="Times New Roman"/>
                  <w:color w:val="000000"/>
                  <w:sz w:val="24"/>
                  <w:szCs w:val="24"/>
                  <w:bdr w:val="none" w:sz="0" w:space="0" w:color="auto" w:frame="1"/>
                  <w:lang w:eastAsia="en-IN"/>
                </w:rPr>
                <m:t>=0.1</m:t>
              </m:r>
            </m:e>
          </m:nary>
        </m:oMath>
      </m:oMathPara>
    </w:p>
    <w:p w:rsidR="001822F7" w:rsidRDefault="001822F7" w:rsidP="001822F7">
      <w:pPr>
        <w:tabs>
          <w:tab w:val="left" w:pos="284"/>
        </w:tabs>
        <w:ind w:left="720"/>
        <w:jc w:val="both"/>
        <w:rPr>
          <w:rFonts w:ascii="Times New Roman" w:eastAsiaTheme="minorEastAsia" w:hAnsi="Times New Roman" w:cs="Times New Roman"/>
          <w:color w:val="000000"/>
          <w:sz w:val="24"/>
          <w:szCs w:val="24"/>
          <w:bdr w:val="none" w:sz="0" w:space="0" w:color="auto" w:frame="1"/>
          <w:lang w:eastAsia="en-IN"/>
        </w:rPr>
      </w:pPr>
      <w:r w:rsidRPr="001822F7">
        <w:rPr>
          <w:rFonts w:ascii="Times New Roman" w:eastAsiaTheme="minorEastAsia" w:hAnsi="Times New Roman" w:cs="Times New Roman"/>
          <w:color w:val="000000"/>
          <w:sz w:val="24"/>
          <w:szCs w:val="24"/>
          <w:bdr w:val="none" w:sz="0" w:space="0" w:color="auto" w:frame="1"/>
          <w:lang w:eastAsia="en-IN"/>
        </w:rPr>
        <w:t>Thus, the Bayes optimal procedure recommends the robot turn left.</w:t>
      </w:r>
    </w:p>
    <w:p w:rsidR="001822F7" w:rsidRPr="001822F7" w:rsidRDefault="001822F7" w:rsidP="00436CE6">
      <w:pPr>
        <w:tabs>
          <w:tab w:val="left" w:pos="284"/>
        </w:tabs>
        <w:jc w:val="both"/>
        <w:rPr>
          <w:rFonts w:ascii="Times New Roman" w:eastAsiaTheme="minorEastAsia" w:hAnsi="Times New Roman" w:cs="Times New Roman"/>
          <w:b/>
          <w:color w:val="000000"/>
          <w:sz w:val="28"/>
          <w:szCs w:val="24"/>
          <w:bdr w:val="none" w:sz="0" w:space="0" w:color="auto" w:frame="1"/>
          <w:lang w:eastAsia="en-IN"/>
        </w:rPr>
      </w:pPr>
      <w:proofErr w:type="spellStart"/>
      <w:r w:rsidRPr="001822F7">
        <w:rPr>
          <w:rFonts w:ascii="Times New Roman" w:eastAsiaTheme="minorEastAsia" w:hAnsi="Times New Roman" w:cs="Times New Roman"/>
          <w:b/>
          <w:color w:val="000000"/>
          <w:sz w:val="28"/>
          <w:szCs w:val="24"/>
          <w:bdr w:val="none" w:sz="0" w:space="0" w:color="auto" w:frame="1"/>
          <w:lang w:eastAsia="en-IN"/>
        </w:rPr>
        <w:t>Naives</w:t>
      </w:r>
      <w:proofErr w:type="spellEnd"/>
      <w:r w:rsidRPr="001822F7">
        <w:rPr>
          <w:rFonts w:ascii="Times New Roman" w:eastAsiaTheme="minorEastAsia" w:hAnsi="Times New Roman" w:cs="Times New Roman"/>
          <w:b/>
          <w:color w:val="000000"/>
          <w:sz w:val="28"/>
          <w:szCs w:val="24"/>
          <w:bdr w:val="none" w:sz="0" w:space="0" w:color="auto" w:frame="1"/>
          <w:lang w:eastAsia="en-IN"/>
        </w:rPr>
        <w:t xml:space="preserve"> Bayes Classifier</w:t>
      </w:r>
    </w:p>
    <w:p w:rsidR="001822F7" w:rsidRPr="001822F7" w:rsidRDefault="001822F7"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sidRPr="001822F7">
        <w:rPr>
          <w:rFonts w:ascii="Times New Roman" w:eastAsiaTheme="minorEastAsia" w:hAnsi="Times New Roman" w:cs="Times New Roman"/>
          <w:color w:val="000000"/>
          <w:sz w:val="24"/>
          <w:szCs w:val="24"/>
          <w:bdr w:val="none" w:sz="0" w:space="0" w:color="auto" w:frame="1"/>
          <w:lang w:eastAsia="en-IN"/>
        </w:rPr>
        <w:lastRenderedPageBreak/>
        <w:t>The Naive Bayes classifiers, which are a set of classification algorithms, are created using the Bayes’ Theorem. ‘Each pair of features categorized is independent of the others. Naive Bayes Classifier is a group of algorithms that all work on the above principle.</w:t>
      </w:r>
    </w:p>
    <w:p w:rsidR="001822F7" w:rsidRDefault="001822F7"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sidRPr="001822F7">
        <w:rPr>
          <w:rFonts w:ascii="Times New Roman" w:eastAsiaTheme="minorEastAsia" w:hAnsi="Times New Roman" w:cs="Times New Roman"/>
          <w:color w:val="000000"/>
          <w:sz w:val="24"/>
          <w:szCs w:val="24"/>
          <w:bdr w:val="none" w:sz="0" w:space="0" w:color="auto" w:frame="1"/>
          <w:lang w:eastAsia="en-IN"/>
        </w:rPr>
        <w:t>The naive Bayes classifier is useful for learning tasks in which each instance x is represented by a set of attribute values and the target function f(x) can take any value from a finite set V.</w:t>
      </w:r>
    </w:p>
    <w:p w:rsidR="001822F7" w:rsidRPr="001822F7" w:rsidRDefault="001822F7"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sidRPr="001822F7">
        <w:rPr>
          <w:rFonts w:ascii="Times New Roman" w:eastAsiaTheme="minorEastAsia" w:hAnsi="Times New Roman" w:cs="Times New Roman"/>
          <w:color w:val="000000"/>
          <w:sz w:val="24"/>
          <w:szCs w:val="24"/>
          <w:bdr w:val="none" w:sz="0" w:space="0" w:color="auto" w:frame="1"/>
          <w:lang w:eastAsia="en-IN"/>
        </w:rPr>
        <w:t xml:space="preserve">A set of target function training examples is provided, as well as a new instance specified by the tuple of attribute values </w:t>
      </w:r>
      <m:oMath>
        <m:d>
          <m:dPr>
            <m:ctrlPr>
              <w:rPr>
                <w:rFonts w:ascii="Cambria Math" w:eastAsiaTheme="minorEastAsia" w:hAnsi="Cambria Math" w:cs="Times New Roman"/>
                <w:i/>
                <w:color w:val="000000"/>
                <w:sz w:val="24"/>
                <w:szCs w:val="24"/>
                <w:bdr w:val="none" w:sz="0" w:space="0" w:color="auto" w:frame="1"/>
                <w:lang w:eastAsia="en-IN"/>
              </w:rPr>
            </m:ctrlPr>
          </m:dPr>
          <m:e>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a</m:t>
                </m:r>
              </m:e>
              <m:sub>
                <m:r>
                  <w:rPr>
                    <w:rFonts w:ascii="Cambria Math" w:eastAsiaTheme="minorEastAsia" w:hAnsi="Cambria Math" w:cs="Times New Roman"/>
                    <w:color w:val="000000"/>
                    <w:sz w:val="24"/>
                    <w:szCs w:val="24"/>
                    <w:bdr w:val="none" w:sz="0" w:space="0" w:color="auto" w:frame="1"/>
                    <w:lang w:eastAsia="en-IN"/>
                  </w:rPr>
                  <m:t>1</m:t>
                </m:r>
              </m:sub>
            </m:sSub>
            <m:r>
              <w:rPr>
                <w:rFonts w:ascii="Cambria Math" w:eastAsiaTheme="minorEastAsia" w:hAnsi="Cambria Math" w:cs="Times New Roman"/>
                <w:color w:val="000000"/>
                <w:sz w:val="24"/>
                <w:szCs w:val="24"/>
                <w:bdr w:val="none" w:sz="0" w:space="0" w:color="auto" w:frame="1"/>
                <w:lang w:eastAsia="en-IN"/>
              </w:rPr>
              <m:t>,</m:t>
            </m:r>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a</m:t>
                </m:r>
              </m:e>
              <m:sub>
                <m:r>
                  <w:rPr>
                    <w:rFonts w:ascii="Cambria Math" w:eastAsiaTheme="minorEastAsia" w:hAnsi="Cambria Math" w:cs="Times New Roman"/>
                    <w:color w:val="000000"/>
                    <w:sz w:val="24"/>
                    <w:szCs w:val="24"/>
                    <w:bdr w:val="none" w:sz="0" w:space="0" w:color="auto" w:frame="1"/>
                    <w:lang w:eastAsia="en-IN"/>
                  </w:rPr>
                  <m:t>2</m:t>
                </m:r>
              </m:sub>
            </m:sSub>
            <m:r>
              <w:rPr>
                <w:rFonts w:ascii="Cambria Math" w:eastAsiaTheme="minorEastAsia" w:hAnsi="Cambria Math" w:cs="Times New Roman"/>
                <w:color w:val="000000"/>
                <w:sz w:val="24"/>
                <w:szCs w:val="24"/>
                <w:bdr w:val="none" w:sz="0" w:space="0" w:color="auto" w:frame="1"/>
                <w:lang w:eastAsia="en-IN"/>
              </w:rPr>
              <m:t>,……..,</m:t>
            </m:r>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a</m:t>
                </m:r>
              </m:e>
              <m:sub>
                <m:r>
                  <w:rPr>
                    <w:rFonts w:ascii="Cambria Math" w:eastAsiaTheme="minorEastAsia" w:hAnsi="Cambria Math" w:cs="Times New Roman"/>
                    <w:color w:val="000000"/>
                    <w:sz w:val="24"/>
                    <w:szCs w:val="24"/>
                    <w:bdr w:val="none" w:sz="0" w:space="0" w:color="auto" w:frame="1"/>
                    <w:lang w:eastAsia="en-IN"/>
                  </w:rPr>
                  <m:t>n</m:t>
                </m:r>
              </m:sub>
            </m:sSub>
          </m:e>
        </m:d>
      </m:oMath>
    </w:p>
    <w:p w:rsidR="001822F7" w:rsidRPr="001822F7" w:rsidRDefault="001822F7"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sidRPr="001822F7">
        <w:rPr>
          <w:rFonts w:ascii="Times New Roman" w:eastAsiaTheme="minorEastAsia" w:hAnsi="Times New Roman" w:cs="Times New Roman"/>
          <w:color w:val="000000"/>
          <w:sz w:val="24"/>
          <w:szCs w:val="24"/>
          <w:bdr w:val="none" w:sz="0" w:space="0" w:color="auto" w:frame="1"/>
          <w:lang w:eastAsia="en-IN"/>
        </w:rPr>
        <w:t>The learner is given the task of estimating the goal value. The most likely target value</w:t>
      </w:r>
      <w:r>
        <w:rPr>
          <w:rFonts w:ascii="Times New Roman" w:eastAsiaTheme="minorEastAsia" w:hAnsi="Times New Roman" w:cs="Times New Roman"/>
          <w:color w:val="000000"/>
          <w:sz w:val="24"/>
          <w:szCs w:val="24"/>
          <w:bdr w:val="none" w:sz="0" w:space="0" w:color="auto" w:frame="1"/>
          <w:lang w:eastAsia="en-IN"/>
        </w:rPr>
        <w:t xml:space="preserve">  </w:t>
      </w:r>
      <m:oMath>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MAP</m:t>
            </m:r>
          </m:sub>
        </m:sSub>
      </m:oMath>
      <w:r w:rsidRPr="001822F7">
        <w:rPr>
          <w:rFonts w:ascii="Times New Roman" w:eastAsiaTheme="minorEastAsia" w:hAnsi="Times New Roman" w:cs="Times New Roman"/>
          <w:color w:val="000000"/>
          <w:sz w:val="24"/>
          <w:szCs w:val="24"/>
          <w:bdr w:val="none" w:sz="0" w:space="0" w:color="auto" w:frame="1"/>
          <w:lang w:eastAsia="en-IN"/>
        </w:rPr>
        <w:t> is assigned in the Bayesian strategy to classify the new instance.</w:t>
      </w:r>
    </w:p>
    <w:p w:rsidR="001822F7" w:rsidRDefault="00D4712E" w:rsidP="00436CE6">
      <w:pPr>
        <w:tabs>
          <w:tab w:val="left" w:pos="284"/>
        </w:tabs>
        <w:jc w:val="both"/>
        <w:rPr>
          <w:rFonts w:ascii="Times New Roman" w:eastAsiaTheme="minorEastAsia" w:hAnsi="Times New Roman" w:cs="Times New Roman"/>
          <w:color w:val="000000"/>
          <w:spacing w:val="8"/>
          <w:sz w:val="24"/>
          <w:szCs w:val="24"/>
          <w:bdr w:val="none" w:sz="0" w:space="0" w:color="auto" w:frame="1"/>
          <w:lang w:eastAsia="en-IN"/>
        </w:rPr>
      </w:pPr>
      <m:oMathPara>
        <m:oMath>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MAP</m:t>
              </m:r>
            </m:sub>
          </m:sSub>
          <m:r>
            <w:rPr>
              <w:rFonts w:ascii="Cambria Math" w:eastAsiaTheme="minorEastAsia" w:hAnsi="Cambria Math" w:cs="Times New Roman"/>
              <w:color w:val="000000"/>
              <w:sz w:val="24"/>
              <w:szCs w:val="24"/>
              <w:bdr w:val="none" w:sz="0" w:space="0" w:color="auto" w:frame="1"/>
              <w:lang w:eastAsia="en-IN"/>
            </w:rPr>
            <m:t>=</m:t>
          </m:r>
          <m:m>
            <m:mPr>
              <m:mcs>
                <m:mc>
                  <m:mcPr>
                    <m:count m:val="1"/>
                    <m:mcJc m:val="center"/>
                  </m:mcPr>
                </m:mc>
              </m:mcs>
              <m:ctrlPr>
                <w:rPr>
                  <w:rFonts w:ascii="Cambria Math" w:eastAsiaTheme="minorEastAsia" w:hAnsi="Cambria Math" w:cs="Times New Roman"/>
                  <w:i/>
                  <w:color w:val="000000"/>
                  <w:spacing w:val="8"/>
                  <w:sz w:val="24"/>
                  <w:szCs w:val="24"/>
                  <w:bdr w:val="none" w:sz="0" w:space="0" w:color="auto" w:frame="1"/>
                  <w:lang w:eastAsia="en-IN"/>
                </w:rPr>
              </m:ctrlPr>
            </m:mPr>
            <m:mr>
              <m:e>
                <m:r>
                  <w:rPr>
                    <w:rFonts w:ascii="Cambria Math" w:eastAsiaTheme="minorEastAsia" w:hAnsi="Cambria Math" w:cs="Times New Roman"/>
                    <w:color w:val="000000"/>
                    <w:spacing w:val="8"/>
                    <w:sz w:val="24"/>
                    <w:szCs w:val="24"/>
                    <w:bdr w:val="none" w:sz="0" w:space="0" w:color="auto" w:frame="1"/>
                    <w:lang w:eastAsia="en-IN"/>
                  </w:rPr>
                  <m:t>argmax</m:t>
                </m:r>
              </m:e>
            </m:mr>
            <m:mr>
              <m:e>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j</m:t>
                    </m:r>
                  </m:sub>
                </m:sSub>
                <m:r>
                  <w:rPr>
                    <w:rFonts w:ascii="Cambria Math" w:eastAsiaTheme="minorEastAsia" w:hAnsi="Cambria Math" w:cs="Times New Roman"/>
                    <w:color w:val="000000"/>
                    <w:spacing w:val="8"/>
                    <w:sz w:val="24"/>
                    <w:szCs w:val="24"/>
                    <w:bdr w:val="none" w:sz="0" w:space="0" w:color="auto" w:frame="1"/>
                    <w:lang w:eastAsia="en-IN"/>
                  </w:rPr>
                  <m:t>∈V</m:t>
                </m:r>
              </m:e>
            </m:mr>
          </m:m>
          <m:r>
            <w:rPr>
              <w:rFonts w:ascii="Cambria Math" w:eastAsiaTheme="minorEastAsia" w:hAnsi="Cambria Math" w:cs="Times New Roman"/>
              <w:color w:val="000000"/>
              <w:spacing w:val="8"/>
              <w:sz w:val="24"/>
              <w:szCs w:val="24"/>
              <w:bdr w:val="none" w:sz="0" w:space="0" w:color="auto" w:frame="1"/>
              <w:lang w:eastAsia="en-IN"/>
            </w:rPr>
            <m:t>P</m:t>
          </m:r>
          <m:d>
            <m:dPr>
              <m:ctrlPr>
                <w:rPr>
                  <w:rFonts w:ascii="Cambria Math" w:eastAsiaTheme="minorEastAsia" w:hAnsi="Cambria Math" w:cs="Times New Roman"/>
                  <w:i/>
                  <w:color w:val="000000"/>
                  <w:spacing w:val="8"/>
                  <w:sz w:val="24"/>
                  <w:szCs w:val="24"/>
                  <w:bdr w:val="none" w:sz="0" w:space="0" w:color="auto" w:frame="1"/>
                  <w:lang w:eastAsia="en-IN"/>
                </w:rPr>
              </m:ctrlPr>
            </m:dPr>
            <m:e>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j</m:t>
                  </m:r>
                </m:sub>
              </m:sSub>
              <m:r>
                <m:rPr>
                  <m:sty m:val="bi"/>
                </m:rPr>
                <w:rPr>
                  <w:rFonts w:ascii="Cambria Math" w:hAnsi="Cambria Math" w:cs="Times New Roman"/>
                  <w:sz w:val="24"/>
                </w:rPr>
                <m:t>|</m:t>
              </m:r>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a</m:t>
                  </m:r>
                </m:e>
                <m:sub>
                  <m:r>
                    <w:rPr>
                      <w:rFonts w:ascii="Cambria Math" w:eastAsiaTheme="minorEastAsia" w:hAnsi="Cambria Math" w:cs="Times New Roman"/>
                      <w:color w:val="000000"/>
                      <w:sz w:val="24"/>
                      <w:szCs w:val="24"/>
                      <w:bdr w:val="none" w:sz="0" w:space="0" w:color="auto" w:frame="1"/>
                      <w:lang w:eastAsia="en-IN"/>
                    </w:rPr>
                    <m:t>1</m:t>
                  </m:r>
                </m:sub>
              </m:sSub>
              <m:r>
                <w:rPr>
                  <w:rFonts w:ascii="Cambria Math" w:eastAsiaTheme="minorEastAsia" w:hAnsi="Cambria Math" w:cs="Times New Roman"/>
                  <w:color w:val="000000"/>
                  <w:sz w:val="24"/>
                  <w:szCs w:val="24"/>
                  <w:bdr w:val="none" w:sz="0" w:space="0" w:color="auto" w:frame="1"/>
                  <w:lang w:eastAsia="en-IN"/>
                </w:rPr>
                <m:t>,</m:t>
              </m:r>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a</m:t>
                  </m:r>
                </m:e>
                <m:sub>
                  <m:r>
                    <w:rPr>
                      <w:rFonts w:ascii="Cambria Math" w:eastAsiaTheme="minorEastAsia" w:hAnsi="Cambria Math" w:cs="Times New Roman"/>
                      <w:color w:val="000000"/>
                      <w:sz w:val="24"/>
                      <w:szCs w:val="24"/>
                      <w:bdr w:val="none" w:sz="0" w:space="0" w:color="auto" w:frame="1"/>
                      <w:lang w:eastAsia="en-IN"/>
                    </w:rPr>
                    <m:t>2</m:t>
                  </m:r>
                </m:sub>
              </m:sSub>
              <m:r>
                <w:rPr>
                  <w:rFonts w:ascii="Cambria Math" w:eastAsiaTheme="minorEastAsia" w:hAnsi="Cambria Math" w:cs="Times New Roman"/>
                  <w:color w:val="000000"/>
                  <w:sz w:val="24"/>
                  <w:szCs w:val="24"/>
                  <w:bdr w:val="none" w:sz="0" w:space="0" w:color="auto" w:frame="1"/>
                  <w:lang w:eastAsia="en-IN"/>
                </w:rPr>
                <m:t>,……..,</m:t>
              </m:r>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a</m:t>
                  </m:r>
                </m:e>
                <m:sub>
                  <m:r>
                    <w:rPr>
                      <w:rFonts w:ascii="Cambria Math" w:eastAsiaTheme="minorEastAsia" w:hAnsi="Cambria Math" w:cs="Times New Roman"/>
                      <w:color w:val="000000"/>
                      <w:sz w:val="24"/>
                      <w:szCs w:val="24"/>
                      <w:bdr w:val="none" w:sz="0" w:space="0" w:color="auto" w:frame="1"/>
                      <w:lang w:eastAsia="en-IN"/>
                    </w:rPr>
                    <m:t>n</m:t>
                  </m:r>
                </m:sub>
              </m:sSub>
            </m:e>
          </m:d>
        </m:oMath>
      </m:oMathPara>
    </w:p>
    <w:p w:rsidR="00C00327" w:rsidRPr="00C00327" w:rsidRDefault="00C00327" w:rsidP="00436CE6">
      <w:pPr>
        <w:tabs>
          <w:tab w:val="left" w:pos="284"/>
        </w:tabs>
        <w:jc w:val="both"/>
        <w:rPr>
          <w:rFonts w:ascii="Times New Roman" w:eastAsiaTheme="minorEastAsia" w:hAnsi="Times New Roman" w:cs="Times New Roman"/>
          <w:b/>
          <w:sz w:val="24"/>
        </w:rPr>
      </w:pPr>
      <m:oMathPara>
        <m:oMath>
          <m:r>
            <m:rPr>
              <m:sty m:val="bi"/>
            </m:rPr>
            <w:rPr>
              <w:rFonts w:ascii="Cambria Math" w:hAnsi="Cambria Math" w:cs="Times New Roman"/>
              <w:sz w:val="24"/>
            </w:rPr>
            <m:t>we can useBAyes theorem to rewrite this expression as</m:t>
          </m:r>
        </m:oMath>
      </m:oMathPara>
    </w:p>
    <w:p w:rsidR="00C00327" w:rsidRDefault="00D4712E" w:rsidP="00436CE6">
      <w:pPr>
        <w:tabs>
          <w:tab w:val="left" w:pos="284"/>
        </w:tabs>
        <w:jc w:val="both"/>
        <w:rPr>
          <w:rFonts w:ascii="Times New Roman" w:eastAsiaTheme="minorEastAsia" w:hAnsi="Times New Roman" w:cs="Times New Roman"/>
          <w:color w:val="000000"/>
          <w:spacing w:val="8"/>
          <w:sz w:val="24"/>
          <w:szCs w:val="24"/>
          <w:bdr w:val="none" w:sz="0" w:space="0" w:color="auto" w:frame="1"/>
          <w:lang w:eastAsia="en-IN"/>
        </w:rPr>
      </w:pPr>
      <m:oMathPara>
        <m:oMath>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MAP</m:t>
              </m:r>
            </m:sub>
          </m:sSub>
          <m:r>
            <m:rPr>
              <m:sty m:val="bi"/>
            </m:rPr>
            <w:rPr>
              <w:rFonts w:ascii="Cambria Math" w:hAnsi="Cambria Math" w:cs="Times New Roman"/>
              <w:sz w:val="24"/>
            </w:rPr>
            <m:t xml:space="preserve">= </m:t>
          </m:r>
          <m:m>
            <m:mPr>
              <m:mcs>
                <m:mc>
                  <m:mcPr>
                    <m:count m:val="1"/>
                    <m:mcJc m:val="center"/>
                  </m:mcPr>
                </m:mc>
              </m:mcs>
              <m:ctrlPr>
                <w:rPr>
                  <w:rFonts w:ascii="Cambria Math" w:eastAsiaTheme="minorEastAsia" w:hAnsi="Cambria Math" w:cs="Times New Roman"/>
                  <w:i/>
                  <w:color w:val="000000"/>
                  <w:spacing w:val="8"/>
                  <w:sz w:val="24"/>
                  <w:szCs w:val="24"/>
                  <w:bdr w:val="none" w:sz="0" w:space="0" w:color="auto" w:frame="1"/>
                  <w:lang w:eastAsia="en-IN"/>
                </w:rPr>
              </m:ctrlPr>
            </m:mPr>
            <m:mr>
              <m:e>
                <m:r>
                  <w:rPr>
                    <w:rFonts w:ascii="Cambria Math" w:eastAsiaTheme="minorEastAsia" w:hAnsi="Cambria Math" w:cs="Times New Roman"/>
                    <w:color w:val="000000"/>
                    <w:spacing w:val="8"/>
                    <w:sz w:val="24"/>
                    <w:szCs w:val="24"/>
                    <w:bdr w:val="none" w:sz="0" w:space="0" w:color="auto" w:frame="1"/>
                    <w:lang w:eastAsia="en-IN"/>
                  </w:rPr>
                  <m:t>argmax</m:t>
                </m:r>
              </m:e>
            </m:mr>
            <m:mr>
              <m:e>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j</m:t>
                    </m:r>
                  </m:sub>
                </m:sSub>
                <m:r>
                  <w:rPr>
                    <w:rFonts w:ascii="Cambria Math" w:eastAsiaTheme="minorEastAsia" w:hAnsi="Cambria Math" w:cs="Times New Roman"/>
                    <w:color w:val="000000"/>
                    <w:spacing w:val="8"/>
                    <w:sz w:val="24"/>
                    <w:szCs w:val="24"/>
                    <w:bdr w:val="none" w:sz="0" w:space="0" w:color="auto" w:frame="1"/>
                    <w:lang w:eastAsia="en-IN"/>
                  </w:rPr>
                  <m:t>∈V</m:t>
                </m:r>
              </m:e>
            </m:mr>
          </m:m>
          <m:f>
            <m:fPr>
              <m:ctrlPr>
                <w:rPr>
                  <w:rFonts w:ascii="Cambria Math" w:eastAsiaTheme="minorEastAsia" w:hAnsi="Cambria Math" w:cs="Times New Roman"/>
                  <w:i/>
                  <w:color w:val="000000"/>
                  <w:spacing w:val="8"/>
                  <w:sz w:val="24"/>
                  <w:szCs w:val="24"/>
                  <w:bdr w:val="none" w:sz="0" w:space="0" w:color="auto" w:frame="1"/>
                  <w:lang w:eastAsia="en-IN"/>
                </w:rPr>
              </m:ctrlPr>
            </m:fPr>
            <m:num>
              <m:r>
                <w:rPr>
                  <w:rFonts w:ascii="Cambria Math" w:eastAsiaTheme="minorEastAsia" w:hAnsi="Cambria Math" w:cs="Times New Roman"/>
                  <w:color w:val="000000"/>
                  <w:spacing w:val="8"/>
                  <w:sz w:val="24"/>
                  <w:szCs w:val="24"/>
                  <w:bdr w:val="none" w:sz="0" w:space="0" w:color="auto" w:frame="1"/>
                  <w:lang w:eastAsia="en-IN"/>
                </w:rPr>
                <m:t>P</m:t>
              </m:r>
              <m:d>
                <m:dPr>
                  <m:ctrlPr>
                    <w:rPr>
                      <w:rFonts w:ascii="Cambria Math" w:eastAsiaTheme="minorEastAsia" w:hAnsi="Cambria Math" w:cs="Times New Roman"/>
                      <w:i/>
                      <w:color w:val="000000"/>
                      <w:spacing w:val="8"/>
                      <w:sz w:val="24"/>
                      <w:szCs w:val="24"/>
                      <w:bdr w:val="none" w:sz="0" w:space="0" w:color="auto" w:frame="1"/>
                      <w:lang w:eastAsia="en-IN"/>
                    </w:rPr>
                  </m:ctrlPr>
                </m:dPr>
                <m:e>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a</m:t>
                      </m:r>
                    </m:e>
                    <m:sub>
                      <m:r>
                        <w:rPr>
                          <w:rFonts w:ascii="Cambria Math" w:eastAsiaTheme="minorEastAsia" w:hAnsi="Cambria Math" w:cs="Times New Roman"/>
                          <w:color w:val="000000"/>
                          <w:sz w:val="24"/>
                          <w:szCs w:val="24"/>
                          <w:bdr w:val="none" w:sz="0" w:space="0" w:color="auto" w:frame="1"/>
                          <w:lang w:eastAsia="en-IN"/>
                        </w:rPr>
                        <m:t>1</m:t>
                      </m:r>
                    </m:sub>
                  </m:sSub>
                  <m:r>
                    <w:rPr>
                      <w:rFonts w:ascii="Cambria Math" w:eastAsiaTheme="minorEastAsia" w:hAnsi="Cambria Math" w:cs="Times New Roman"/>
                      <w:color w:val="000000"/>
                      <w:sz w:val="24"/>
                      <w:szCs w:val="24"/>
                      <w:bdr w:val="none" w:sz="0" w:space="0" w:color="auto" w:frame="1"/>
                      <w:lang w:eastAsia="en-IN"/>
                    </w:rPr>
                    <m:t>,</m:t>
                  </m:r>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a</m:t>
                      </m:r>
                    </m:e>
                    <m:sub>
                      <m:r>
                        <w:rPr>
                          <w:rFonts w:ascii="Cambria Math" w:eastAsiaTheme="minorEastAsia" w:hAnsi="Cambria Math" w:cs="Times New Roman"/>
                          <w:color w:val="000000"/>
                          <w:sz w:val="24"/>
                          <w:szCs w:val="24"/>
                          <w:bdr w:val="none" w:sz="0" w:space="0" w:color="auto" w:frame="1"/>
                          <w:lang w:eastAsia="en-IN"/>
                        </w:rPr>
                        <m:t>2</m:t>
                      </m:r>
                    </m:sub>
                  </m:sSub>
                  <m:r>
                    <w:rPr>
                      <w:rFonts w:ascii="Cambria Math" w:eastAsiaTheme="minorEastAsia" w:hAnsi="Cambria Math" w:cs="Times New Roman"/>
                      <w:color w:val="000000"/>
                      <w:sz w:val="24"/>
                      <w:szCs w:val="24"/>
                      <w:bdr w:val="none" w:sz="0" w:space="0" w:color="auto" w:frame="1"/>
                      <w:lang w:eastAsia="en-IN"/>
                    </w:rPr>
                    <m:t>,……..,</m:t>
                  </m:r>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a</m:t>
                      </m:r>
                    </m:e>
                    <m:sub>
                      <m:r>
                        <w:rPr>
                          <w:rFonts w:ascii="Cambria Math" w:eastAsiaTheme="minorEastAsia" w:hAnsi="Cambria Math" w:cs="Times New Roman"/>
                          <w:color w:val="000000"/>
                          <w:sz w:val="24"/>
                          <w:szCs w:val="24"/>
                          <w:bdr w:val="none" w:sz="0" w:space="0" w:color="auto" w:frame="1"/>
                          <w:lang w:eastAsia="en-IN"/>
                        </w:rPr>
                        <m:t>n</m:t>
                      </m:r>
                    </m:sub>
                  </m:sSub>
                  <m:r>
                    <w:rPr>
                      <w:rFonts w:ascii="Cambria Math" w:eastAsiaTheme="minorEastAsia" w:hAnsi="Cambria Math" w:cs="Times New Roman"/>
                      <w:color w:val="000000"/>
                      <w:sz w:val="24"/>
                      <w:szCs w:val="24"/>
                      <w:bdr w:val="none" w:sz="0" w:space="0" w:color="auto" w:frame="1"/>
                      <w:lang w:eastAsia="en-IN"/>
                    </w:rPr>
                    <m:t>|</m:t>
                  </m:r>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j</m:t>
                      </m:r>
                    </m:sub>
                  </m:sSub>
                </m:e>
              </m:d>
              <m:r>
                <m:rPr>
                  <m:sty m:val="bi"/>
                </m:rPr>
                <w:rPr>
                  <w:rFonts w:ascii="Cambria Math" w:hAnsi="Cambria Math" w:cs="Times New Roman"/>
                  <w:sz w:val="24"/>
                </w:rPr>
                <m:t>P</m:t>
              </m:r>
              <m:d>
                <m:dPr>
                  <m:ctrlPr>
                    <w:rPr>
                      <w:rFonts w:ascii="Cambria Math" w:hAnsi="Cambria Math" w:cs="Times New Roman"/>
                      <w:b/>
                      <w:i/>
                      <w:sz w:val="24"/>
                    </w:rPr>
                  </m:ctrlPr>
                </m:dPr>
                <m:e>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j</m:t>
                      </m:r>
                    </m:sub>
                  </m:sSub>
                </m:e>
              </m:d>
            </m:num>
            <m:den>
              <m:r>
                <w:rPr>
                  <w:rFonts w:ascii="Cambria Math" w:eastAsiaTheme="minorEastAsia" w:hAnsi="Cambria Math" w:cs="Times New Roman"/>
                  <w:color w:val="000000"/>
                  <w:spacing w:val="8"/>
                  <w:sz w:val="24"/>
                  <w:szCs w:val="24"/>
                  <w:bdr w:val="none" w:sz="0" w:space="0" w:color="auto" w:frame="1"/>
                  <w:lang w:eastAsia="en-IN"/>
                </w:rPr>
                <m:t>P</m:t>
              </m:r>
              <m:d>
                <m:dPr>
                  <m:ctrlPr>
                    <w:rPr>
                      <w:rFonts w:ascii="Cambria Math" w:eastAsiaTheme="minorEastAsia" w:hAnsi="Cambria Math" w:cs="Times New Roman"/>
                      <w:i/>
                      <w:color w:val="000000"/>
                      <w:spacing w:val="8"/>
                      <w:sz w:val="24"/>
                      <w:szCs w:val="24"/>
                      <w:bdr w:val="none" w:sz="0" w:space="0" w:color="auto" w:frame="1"/>
                      <w:lang w:eastAsia="en-IN"/>
                    </w:rPr>
                  </m:ctrlPr>
                </m:dPr>
                <m:e>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a</m:t>
                      </m:r>
                    </m:e>
                    <m:sub>
                      <m:r>
                        <w:rPr>
                          <w:rFonts w:ascii="Cambria Math" w:eastAsiaTheme="minorEastAsia" w:hAnsi="Cambria Math" w:cs="Times New Roman"/>
                          <w:color w:val="000000"/>
                          <w:sz w:val="24"/>
                          <w:szCs w:val="24"/>
                          <w:bdr w:val="none" w:sz="0" w:space="0" w:color="auto" w:frame="1"/>
                          <w:lang w:eastAsia="en-IN"/>
                        </w:rPr>
                        <m:t>1</m:t>
                      </m:r>
                    </m:sub>
                  </m:sSub>
                  <m:r>
                    <w:rPr>
                      <w:rFonts w:ascii="Cambria Math" w:eastAsiaTheme="minorEastAsia" w:hAnsi="Cambria Math" w:cs="Times New Roman"/>
                      <w:color w:val="000000"/>
                      <w:sz w:val="24"/>
                      <w:szCs w:val="24"/>
                      <w:bdr w:val="none" w:sz="0" w:space="0" w:color="auto" w:frame="1"/>
                      <w:lang w:eastAsia="en-IN"/>
                    </w:rPr>
                    <m:t>,</m:t>
                  </m:r>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a</m:t>
                      </m:r>
                    </m:e>
                    <m:sub>
                      <m:r>
                        <w:rPr>
                          <w:rFonts w:ascii="Cambria Math" w:eastAsiaTheme="minorEastAsia" w:hAnsi="Cambria Math" w:cs="Times New Roman"/>
                          <w:color w:val="000000"/>
                          <w:sz w:val="24"/>
                          <w:szCs w:val="24"/>
                          <w:bdr w:val="none" w:sz="0" w:space="0" w:color="auto" w:frame="1"/>
                          <w:lang w:eastAsia="en-IN"/>
                        </w:rPr>
                        <m:t>2</m:t>
                      </m:r>
                    </m:sub>
                  </m:sSub>
                  <m:r>
                    <w:rPr>
                      <w:rFonts w:ascii="Cambria Math" w:eastAsiaTheme="minorEastAsia" w:hAnsi="Cambria Math" w:cs="Times New Roman"/>
                      <w:color w:val="000000"/>
                      <w:sz w:val="24"/>
                      <w:szCs w:val="24"/>
                      <w:bdr w:val="none" w:sz="0" w:space="0" w:color="auto" w:frame="1"/>
                      <w:lang w:eastAsia="en-IN"/>
                    </w:rPr>
                    <m:t>,……..,</m:t>
                  </m:r>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a</m:t>
                      </m:r>
                    </m:e>
                    <m:sub>
                      <m:r>
                        <w:rPr>
                          <w:rFonts w:ascii="Cambria Math" w:eastAsiaTheme="minorEastAsia" w:hAnsi="Cambria Math" w:cs="Times New Roman"/>
                          <w:color w:val="000000"/>
                          <w:sz w:val="24"/>
                          <w:szCs w:val="24"/>
                          <w:bdr w:val="none" w:sz="0" w:space="0" w:color="auto" w:frame="1"/>
                          <w:lang w:eastAsia="en-IN"/>
                        </w:rPr>
                        <m:t>n</m:t>
                      </m:r>
                    </m:sub>
                  </m:sSub>
                </m:e>
              </m:d>
            </m:den>
          </m:f>
        </m:oMath>
      </m:oMathPara>
    </w:p>
    <w:p w:rsidR="00C00327" w:rsidRPr="00C00327" w:rsidRDefault="00D4712E" w:rsidP="00436CE6">
      <w:pPr>
        <w:tabs>
          <w:tab w:val="left" w:pos="284"/>
        </w:tabs>
        <w:jc w:val="center"/>
        <w:rPr>
          <w:rFonts w:ascii="Times New Roman" w:eastAsiaTheme="minorEastAsia" w:hAnsi="Times New Roman" w:cs="Times New Roman"/>
          <w:b/>
          <w:sz w:val="24"/>
        </w:rPr>
      </w:pPr>
      <m:oMath>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MAP</m:t>
            </m:r>
          </m:sub>
        </m:sSub>
        <m:r>
          <m:rPr>
            <m:sty m:val="bi"/>
          </m:rPr>
          <w:rPr>
            <w:rFonts w:ascii="Cambria Math" w:hAnsi="Cambria Math" w:cs="Times New Roman"/>
            <w:sz w:val="24"/>
          </w:rPr>
          <m:t xml:space="preserve">= </m:t>
        </m:r>
        <m:m>
          <m:mPr>
            <m:mcs>
              <m:mc>
                <m:mcPr>
                  <m:count m:val="1"/>
                  <m:mcJc m:val="center"/>
                </m:mcPr>
              </m:mc>
            </m:mcs>
            <m:ctrlPr>
              <w:rPr>
                <w:rFonts w:ascii="Cambria Math" w:eastAsiaTheme="minorEastAsia" w:hAnsi="Cambria Math" w:cs="Times New Roman"/>
                <w:i/>
                <w:color w:val="000000"/>
                <w:spacing w:val="8"/>
                <w:sz w:val="24"/>
                <w:szCs w:val="24"/>
                <w:bdr w:val="none" w:sz="0" w:space="0" w:color="auto" w:frame="1"/>
                <w:lang w:eastAsia="en-IN"/>
              </w:rPr>
            </m:ctrlPr>
          </m:mPr>
          <m:mr>
            <m:e>
              <m:r>
                <w:rPr>
                  <w:rFonts w:ascii="Cambria Math" w:eastAsiaTheme="minorEastAsia" w:hAnsi="Cambria Math" w:cs="Times New Roman"/>
                  <w:color w:val="000000"/>
                  <w:spacing w:val="8"/>
                  <w:sz w:val="24"/>
                  <w:szCs w:val="24"/>
                  <w:bdr w:val="none" w:sz="0" w:space="0" w:color="auto" w:frame="1"/>
                  <w:lang w:eastAsia="en-IN"/>
                </w:rPr>
                <m:t>argmax</m:t>
              </m:r>
            </m:e>
          </m:mr>
          <m:mr>
            <m:e>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j</m:t>
                  </m:r>
                </m:sub>
              </m:sSub>
              <m:r>
                <w:rPr>
                  <w:rFonts w:ascii="Cambria Math" w:eastAsiaTheme="minorEastAsia" w:hAnsi="Cambria Math" w:cs="Times New Roman"/>
                  <w:color w:val="000000"/>
                  <w:spacing w:val="8"/>
                  <w:sz w:val="24"/>
                  <w:szCs w:val="24"/>
                  <w:bdr w:val="none" w:sz="0" w:space="0" w:color="auto" w:frame="1"/>
                  <w:lang w:eastAsia="en-IN"/>
                </w:rPr>
                <m:t>∈V</m:t>
              </m:r>
            </m:e>
          </m:mr>
        </m:m>
        <m:r>
          <w:rPr>
            <w:rFonts w:ascii="Cambria Math" w:eastAsiaTheme="minorEastAsia" w:hAnsi="Cambria Math" w:cs="Times New Roman"/>
            <w:color w:val="000000"/>
            <w:spacing w:val="8"/>
            <w:sz w:val="24"/>
            <w:szCs w:val="24"/>
            <w:bdr w:val="none" w:sz="0" w:space="0" w:color="auto" w:frame="1"/>
            <w:lang w:eastAsia="en-IN"/>
          </w:rPr>
          <m:t>P</m:t>
        </m:r>
        <m:d>
          <m:dPr>
            <m:ctrlPr>
              <w:rPr>
                <w:rFonts w:ascii="Cambria Math" w:eastAsiaTheme="minorEastAsia" w:hAnsi="Cambria Math" w:cs="Times New Roman"/>
                <w:i/>
                <w:color w:val="000000"/>
                <w:spacing w:val="8"/>
                <w:sz w:val="24"/>
                <w:szCs w:val="24"/>
                <w:bdr w:val="none" w:sz="0" w:space="0" w:color="auto" w:frame="1"/>
                <w:lang w:eastAsia="en-IN"/>
              </w:rPr>
            </m:ctrlPr>
          </m:dPr>
          <m:e>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a</m:t>
                </m:r>
              </m:e>
              <m:sub>
                <m:r>
                  <w:rPr>
                    <w:rFonts w:ascii="Cambria Math" w:eastAsiaTheme="minorEastAsia" w:hAnsi="Cambria Math" w:cs="Times New Roman"/>
                    <w:color w:val="000000"/>
                    <w:sz w:val="24"/>
                    <w:szCs w:val="24"/>
                    <w:bdr w:val="none" w:sz="0" w:space="0" w:color="auto" w:frame="1"/>
                    <w:lang w:eastAsia="en-IN"/>
                  </w:rPr>
                  <m:t>1</m:t>
                </m:r>
              </m:sub>
            </m:sSub>
            <m:r>
              <w:rPr>
                <w:rFonts w:ascii="Cambria Math" w:eastAsiaTheme="minorEastAsia" w:hAnsi="Cambria Math" w:cs="Times New Roman"/>
                <w:color w:val="000000"/>
                <w:sz w:val="24"/>
                <w:szCs w:val="24"/>
                <w:bdr w:val="none" w:sz="0" w:space="0" w:color="auto" w:frame="1"/>
                <w:lang w:eastAsia="en-IN"/>
              </w:rPr>
              <m:t>,</m:t>
            </m:r>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a</m:t>
                </m:r>
              </m:e>
              <m:sub>
                <m:r>
                  <w:rPr>
                    <w:rFonts w:ascii="Cambria Math" w:eastAsiaTheme="minorEastAsia" w:hAnsi="Cambria Math" w:cs="Times New Roman"/>
                    <w:color w:val="000000"/>
                    <w:sz w:val="24"/>
                    <w:szCs w:val="24"/>
                    <w:bdr w:val="none" w:sz="0" w:space="0" w:color="auto" w:frame="1"/>
                    <w:lang w:eastAsia="en-IN"/>
                  </w:rPr>
                  <m:t>2</m:t>
                </m:r>
              </m:sub>
            </m:sSub>
            <m:r>
              <w:rPr>
                <w:rFonts w:ascii="Cambria Math" w:eastAsiaTheme="minorEastAsia" w:hAnsi="Cambria Math" w:cs="Times New Roman"/>
                <w:color w:val="000000"/>
                <w:sz w:val="24"/>
                <w:szCs w:val="24"/>
                <w:bdr w:val="none" w:sz="0" w:space="0" w:color="auto" w:frame="1"/>
                <w:lang w:eastAsia="en-IN"/>
              </w:rPr>
              <m:t>,……..,</m:t>
            </m:r>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a</m:t>
                </m:r>
              </m:e>
              <m:sub>
                <m:r>
                  <w:rPr>
                    <w:rFonts w:ascii="Cambria Math" w:eastAsiaTheme="minorEastAsia" w:hAnsi="Cambria Math" w:cs="Times New Roman"/>
                    <w:color w:val="000000"/>
                    <w:sz w:val="24"/>
                    <w:szCs w:val="24"/>
                    <w:bdr w:val="none" w:sz="0" w:space="0" w:color="auto" w:frame="1"/>
                    <w:lang w:eastAsia="en-IN"/>
                  </w:rPr>
                  <m:t>n</m:t>
                </m:r>
              </m:sub>
            </m:sSub>
            <m:r>
              <w:rPr>
                <w:rFonts w:ascii="Cambria Math" w:eastAsiaTheme="minorEastAsia" w:hAnsi="Cambria Math" w:cs="Times New Roman"/>
                <w:color w:val="000000"/>
                <w:sz w:val="24"/>
                <w:szCs w:val="24"/>
                <w:bdr w:val="none" w:sz="0" w:space="0" w:color="auto" w:frame="1"/>
                <w:lang w:eastAsia="en-IN"/>
              </w:rPr>
              <m:t>|</m:t>
            </m:r>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j</m:t>
                </m:r>
              </m:sub>
            </m:sSub>
          </m:e>
        </m:d>
        <m:r>
          <m:rPr>
            <m:sty m:val="bi"/>
          </m:rPr>
          <w:rPr>
            <w:rFonts w:ascii="Cambria Math" w:hAnsi="Cambria Math" w:cs="Times New Roman"/>
            <w:sz w:val="24"/>
          </w:rPr>
          <m:t>P</m:t>
        </m:r>
        <m:d>
          <m:dPr>
            <m:ctrlPr>
              <w:rPr>
                <w:rFonts w:ascii="Cambria Math" w:hAnsi="Cambria Math" w:cs="Times New Roman"/>
                <w:b/>
                <w:i/>
                <w:sz w:val="24"/>
              </w:rPr>
            </m:ctrlPr>
          </m:dPr>
          <m:e>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j</m:t>
                </m:r>
              </m:sub>
            </m:sSub>
          </m:e>
        </m:d>
      </m:oMath>
      <w:r w:rsidR="00436CE6">
        <w:rPr>
          <w:rFonts w:ascii="Times New Roman" w:eastAsiaTheme="minorEastAsia" w:hAnsi="Times New Roman" w:cs="Times New Roman"/>
          <w:b/>
          <w:sz w:val="24"/>
        </w:rPr>
        <w:t xml:space="preserve"> </w:t>
      </w:r>
      <w:proofErr w:type="gramStart"/>
      <w:r w:rsidR="00436CE6">
        <w:rPr>
          <w:rFonts w:ascii="Times New Roman" w:eastAsiaTheme="minorEastAsia" w:hAnsi="Times New Roman" w:cs="Times New Roman"/>
          <w:b/>
          <w:sz w:val="24"/>
        </w:rPr>
        <w:t>........(</w:t>
      </w:r>
      <w:proofErr w:type="gramEnd"/>
      <w:r w:rsidR="00436CE6">
        <w:rPr>
          <w:rFonts w:ascii="Times New Roman" w:eastAsiaTheme="minorEastAsia" w:hAnsi="Times New Roman" w:cs="Times New Roman"/>
          <w:b/>
          <w:sz w:val="24"/>
        </w:rPr>
        <w:t>1)</w:t>
      </w:r>
    </w:p>
    <w:p w:rsidR="00C00327" w:rsidRDefault="00C00327"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sidRPr="00C00327">
        <w:rPr>
          <w:rFonts w:ascii="Times New Roman" w:eastAsiaTheme="minorEastAsia" w:hAnsi="Times New Roman" w:cs="Times New Roman"/>
          <w:color w:val="000000"/>
          <w:sz w:val="24"/>
          <w:szCs w:val="24"/>
          <w:bdr w:val="none" w:sz="0" w:space="0" w:color="auto" w:frame="1"/>
          <w:lang w:eastAsia="en-IN"/>
        </w:rPr>
        <w:t xml:space="preserve">Simply count the number of times each target value </w:t>
      </w:r>
      <m:oMath>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j</m:t>
            </m:r>
          </m:sub>
        </m:sSub>
      </m:oMath>
      <w:r w:rsidRPr="00C00327">
        <w:rPr>
          <w:rFonts w:ascii="Times New Roman" w:eastAsiaTheme="minorEastAsia" w:hAnsi="Times New Roman" w:cs="Times New Roman"/>
          <w:color w:val="000000"/>
          <w:sz w:val="24"/>
          <w:szCs w:val="24"/>
          <w:bdr w:val="none" w:sz="0" w:space="0" w:color="auto" w:frame="1"/>
          <w:lang w:eastAsia="en-IN"/>
        </w:rPr>
        <w:t xml:space="preserve"> appears in the training data to estimate each </w:t>
      </w:r>
      <w:proofErr w:type="gramStart"/>
      <w:r w:rsidRPr="00C00327">
        <w:rPr>
          <w:rFonts w:ascii="Times New Roman" w:eastAsiaTheme="minorEastAsia" w:hAnsi="Times New Roman" w:cs="Times New Roman"/>
          <w:color w:val="000000"/>
          <w:sz w:val="24"/>
          <w:szCs w:val="24"/>
          <w:bdr w:val="none" w:sz="0" w:space="0" w:color="auto" w:frame="1"/>
          <w:lang w:eastAsia="en-IN"/>
        </w:rPr>
        <w:t>P(</w:t>
      </w:r>
      <w:proofErr w:type="gramEnd"/>
      <m:oMath>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j</m:t>
            </m:r>
          </m:sub>
        </m:sSub>
      </m:oMath>
      <w:r w:rsidRPr="00C00327">
        <w:rPr>
          <w:rFonts w:ascii="Times New Roman" w:eastAsiaTheme="minorEastAsia" w:hAnsi="Times New Roman" w:cs="Times New Roman"/>
          <w:color w:val="000000"/>
          <w:sz w:val="24"/>
          <w:szCs w:val="24"/>
          <w:bdr w:val="none" w:sz="0" w:space="0" w:color="auto" w:frame="1"/>
          <w:lang w:eastAsia="en-IN"/>
        </w:rPr>
        <w:t>).</w:t>
      </w:r>
    </w:p>
    <w:p w:rsidR="00C00327" w:rsidRDefault="00C00327"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sidRPr="00C00327">
        <w:rPr>
          <w:rFonts w:ascii="Times New Roman" w:eastAsiaTheme="minorEastAsia" w:hAnsi="Times New Roman" w:cs="Times New Roman"/>
          <w:color w:val="000000"/>
          <w:sz w:val="24"/>
          <w:szCs w:val="24"/>
          <w:bdr w:val="none" w:sz="0" w:space="0" w:color="auto" w:frame="1"/>
          <w:lang w:eastAsia="en-IN"/>
        </w:rPr>
        <w:t>The naive Bayes classifier is based on the simplifying assumption that the</w:t>
      </w:r>
      <w:r>
        <w:rPr>
          <w:rFonts w:ascii="Times New Roman" w:eastAsiaTheme="minorEastAsia" w:hAnsi="Times New Roman" w:cs="Times New Roman"/>
          <w:color w:val="000000"/>
          <w:sz w:val="24"/>
          <w:szCs w:val="24"/>
          <w:bdr w:val="none" w:sz="0" w:space="0" w:color="auto" w:frame="1"/>
          <w:lang w:eastAsia="en-IN"/>
        </w:rPr>
        <w:t xml:space="preserve"> </w:t>
      </w:r>
      <w:r w:rsidRPr="00C00327">
        <w:rPr>
          <w:rFonts w:ascii="Times New Roman" w:eastAsiaTheme="minorEastAsia" w:hAnsi="Times New Roman" w:cs="Times New Roman"/>
          <w:color w:val="000000"/>
          <w:sz w:val="24"/>
          <w:szCs w:val="24"/>
          <w:bdr w:val="none" w:sz="0" w:space="0" w:color="auto" w:frame="1"/>
          <w:lang w:eastAsia="en-IN"/>
        </w:rPr>
        <w:t>attribute values are conditionally independent given the target value. In other</w:t>
      </w:r>
      <w:r>
        <w:rPr>
          <w:rFonts w:ascii="Times New Roman" w:eastAsiaTheme="minorEastAsia" w:hAnsi="Times New Roman" w:cs="Times New Roman"/>
          <w:color w:val="000000"/>
          <w:sz w:val="24"/>
          <w:szCs w:val="24"/>
          <w:bdr w:val="none" w:sz="0" w:space="0" w:color="auto" w:frame="1"/>
          <w:lang w:eastAsia="en-IN"/>
        </w:rPr>
        <w:t xml:space="preserve"> </w:t>
      </w:r>
      <w:r w:rsidRPr="00C00327">
        <w:rPr>
          <w:rFonts w:ascii="Times New Roman" w:eastAsiaTheme="minorEastAsia" w:hAnsi="Times New Roman" w:cs="Times New Roman"/>
          <w:color w:val="000000"/>
          <w:sz w:val="24"/>
          <w:szCs w:val="24"/>
          <w:bdr w:val="none" w:sz="0" w:space="0" w:color="auto" w:frame="1"/>
          <w:lang w:eastAsia="en-IN"/>
        </w:rPr>
        <w:t>words, the assumption is that given the target value of the instance, the probability</w:t>
      </w:r>
      <w:r>
        <w:rPr>
          <w:rFonts w:ascii="Times New Roman" w:eastAsiaTheme="minorEastAsia" w:hAnsi="Times New Roman" w:cs="Times New Roman"/>
          <w:color w:val="000000"/>
          <w:sz w:val="24"/>
          <w:szCs w:val="24"/>
          <w:bdr w:val="none" w:sz="0" w:space="0" w:color="auto" w:frame="1"/>
          <w:lang w:eastAsia="en-IN"/>
        </w:rPr>
        <w:t xml:space="preserve"> </w:t>
      </w:r>
      <w:r w:rsidRPr="00C00327">
        <w:rPr>
          <w:rFonts w:ascii="Times New Roman" w:eastAsiaTheme="minorEastAsia" w:hAnsi="Times New Roman" w:cs="Times New Roman"/>
          <w:color w:val="000000"/>
          <w:sz w:val="24"/>
          <w:szCs w:val="24"/>
          <w:bdr w:val="none" w:sz="0" w:space="0" w:color="auto" w:frame="1"/>
          <w:lang w:eastAsia="en-IN"/>
        </w:rPr>
        <w:t xml:space="preserve">of observing the conjunction </w:t>
      </w:r>
      <m:oMath>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a</m:t>
            </m:r>
          </m:e>
          <m:sub>
            <m:r>
              <w:rPr>
                <w:rFonts w:ascii="Cambria Math" w:eastAsiaTheme="minorEastAsia" w:hAnsi="Cambria Math" w:cs="Times New Roman"/>
                <w:color w:val="000000"/>
                <w:sz w:val="24"/>
                <w:szCs w:val="24"/>
                <w:bdr w:val="none" w:sz="0" w:space="0" w:color="auto" w:frame="1"/>
                <w:lang w:eastAsia="en-IN"/>
              </w:rPr>
              <m:t>1</m:t>
            </m:r>
          </m:sub>
        </m:sSub>
        <m:r>
          <w:rPr>
            <w:rFonts w:ascii="Cambria Math" w:eastAsiaTheme="minorEastAsia" w:hAnsi="Cambria Math" w:cs="Times New Roman"/>
            <w:color w:val="000000"/>
            <w:sz w:val="24"/>
            <w:szCs w:val="24"/>
            <w:bdr w:val="none" w:sz="0" w:space="0" w:color="auto" w:frame="1"/>
            <w:lang w:eastAsia="en-IN"/>
          </w:rPr>
          <m:t>,</m:t>
        </m:r>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a</m:t>
            </m:r>
          </m:e>
          <m:sub>
            <m:r>
              <w:rPr>
                <w:rFonts w:ascii="Cambria Math" w:eastAsiaTheme="minorEastAsia" w:hAnsi="Cambria Math" w:cs="Times New Roman"/>
                <w:color w:val="000000"/>
                <w:sz w:val="24"/>
                <w:szCs w:val="24"/>
                <w:bdr w:val="none" w:sz="0" w:space="0" w:color="auto" w:frame="1"/>
                <w:lang w:eastAsia="en-IN"/>
              </w:rPr>
              <m:t>2</m:t>
            </m:r>
          </m:sub>
        </m:sSub>
        <m:r>
          <w:rPr>
            <w:rFonts w:ascii="Cambria Math" w:eastAsiaTheme="minorEastAsia" w:hAnsi="Cambria Math" w:cs="Times New Roman"/>
            <w:color w:val="000000"/>
            <w:sz w:val="24"/>
            <w:szCs w:val="24"/>
            <w:bdr w:val="none" w:sz="0" w:space="0" w:color="auto" w:frame="1"/>
            <w:lang w:eastAsia="en-IN"/>
          </w:rPr>
          <m:t>,……..,</m:t>
        </m:r>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a</m:t>
            </m:r>
          </m:e>
          <m:sub>
            <m:r>
              <w:rPr>
                <w:rFonts w:ascii="Cambria Math" w:eastAsiaTheme="minorEastAsia" w:hAnsi="Cambria Math" w:cs="Times New Roman"/>
                <w:color w:val="000000"/>
                <w:sz w:val="24"/>
                <w:szCs w:val="24"/>
                <w:bdr w:val="none" w:sz="0" w:space="0" w:color="auto" w:frame="1"/>
                <w:lang w:eastAsia="en-IN"/>
              </w:rPr>
              <m:t>n</m:t>
            </m:r>
          </m:sub>
        </m:sSub>
      </m:oMath>
      <w:r w:rsidRPr="00C00327">
        <w:rPr>
          <w:rFonts w:ascii="Times New Roman" w:eastAsiaTheme="minorEastAsia" w:hAnsi="Times New Roman" w:cs="Times New Roman"/>
          <w:b/>
          <w:bCs/>
          <w:i/>
          <w:iCs/>
          <w:color w:val="000000"/>
          <w:sz w:val="24"/>
          <w:szCs w:val="24"/>
          <w:bdr w:val="none" w:sz="0" w:space="0" w:color="auto" w:frame="1"/>
          <w:lang w:eastAsia="en-IN"/>
        </w:rPr>
        <w:t xml:space="preserve"> </w:t>
      </w:r>
      <w:r w:rsidRPr="00C00327">
        <w:rPr>
          <w:rFonts w:ascii="Times New Roman" w:eastAsiaTheme="minorEastAsia" w:hAnsi="Times New Roman" w:cs="Times New Roman"/>
          <w:color w:val="000000"/>
          <w:sz w:val="24"/>
          <w:szCs w:val="24"/>
          <w:bdr w:val="none" w:sz="0" w:space="0" w:color="auto" w:frame="1"/>
          <w:lang w:eastAsia="en-IN"/>
        </w:rPr>
        <w:t>is just the product of the probabilities</w:t>
      </w:r>
      <w:r>
        <w:rPr>
          <w:rFonts w:ascii="Times New Roman" w:eastAsiaTheme="minorEastAsia" w:hAnsi="Times New Roman" w:cs="Times New Roman"/>
          <w:color w:val="000000"/>
          <w:sz w:val="24"/>
          <w:szCs w:val="24"/>
          <w:bdr w:val="none" w:sz="0" w:space="0" w:color="auto" w:frame="1"/>
          <w:lang w:eastAsia="en-IN"/>
        </w:rPr>
        <w:t xml:space="preserve"> </w:t>
      </w:r>
      <w:r w:rsidRPr="00C00327">
        <w:rPr>
          <w:rFonts w:ascii="Times New Roman" w:eastAsiaTheme="minorEastAsia" w:hAnsi="Times New Roman" w:cs="Times New Roman"/>
          <w:color w:val="000000"/>
          <w:sz w:val="24"/>
          <w:szCs w:val="24"/>
          <w:bdr w:val="none" w:sz="0" w:space="0" w:color="auto" w:frame="1"/>
          <w:lang w:eastAsia="en-IN"/>
        </w:rPr>
        <w:t xml:space="preserve">for the individual attributes: </w:t>
      </w:r>
      <m:oMath>
        <m:r>
          <w:rPr>
            <w:rFonts w:ascii="Cambria Math" w:eastAsiaTheme="minorEastAsia" w:hAnsi="Cambria Math" w:cs="Times New Roman"/>
            <w:color w:val="000000"/>
            <w:spacing w:val="8"/>
            <w:sz w:val="24"/>
            <w:szCs w:val="24"/>
            <w:bdr w:val="none" w:sz="0" w:space="0" w:color="auto" w:frame="1"/>
            <w:lang w:eastAsia="en-IN"/>
          </w:rPr>
          <m:t>P</m:t>
        </m:r>
        <m:d>
          <m:dPr>
            <m:ctrlPr>
              <w:rPr>
                <w:rFonts w:ascii="Cambria Math" w:eastAsiaTheme="minorEastAsia" w:hAnsi="Cambria Math" w:cs="Times New Roman"/>
                <w:i/>
                <w:color w:val="000000"/>
                <w:spacing w:val="8"/>
                <w:sz w:val="24"/>
                <w:szCs w:val="24"/>
                <w:bdr w:val="none" w:sz="0" w:space="0" w:color="auto" w:frame="1"/>
                <w:lang w:eastAsia="en-IN"/>
              </w:rPr>
            </m:ctrlPr>
          </m:dPr>
          <m:e>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a</m:t>
                </m:r>
              </m:e>
              <m:sub>
                <m:r>
                  <w:rPr>
                    <w:rFonts w:ascii="Cambria Math" w:eastAsiaTheme="minorEastAsia" w:hAnsi="Cambria Math" w:cs="Times New Roman"/>
                    <w:color w:val="000000"/>
                    <w:sz w:val="24"/>
                    <w:szCs w:val="24"/>
                    <w:bdr w:val="none" w:sz="0" w:space="0" w:color="auto" w:frame="1"/>
                    <w:lang w:eastAsia="en-IN"/>
                  </w:rPr>
                  <m:t>1</m:t>
                </m:r>
              </m:sub>
            </m:sSub>
            <m:r>
              <w:rPr>
                <w:rFonts w:ascii="Cambria Math" w:eastAsiaTheme="minorEastAsia" w:hAnsi="Cambria Math" w:cs="Times New Roman"/>
                <w:color w:val="000000"/>
                <w:sz w:val="24"/>
                <w:szCs w:val="24"/>
                <w:bdr w:val="none" w:sz="0" w:space="0" w:color="auto" w:frame="1"/>
                <w:lang w:eastAsia="en-IN"/>
              </w:rPr>
              <m:t>,</m:t>
            </m:r>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a</m:t>
                </m:r>
              </m:e>
              <m:sub>
                <m:r>
                  <w:rPr>
                    <w:rFonts w:ascii="Cambria Math" w:eastAsiaTheme="minorEastAsia" w:hAnsi="Cambria Math" w:cs="Times New Roman"/>
                    <w:color w:val="000000"/>
                    <w:sz w:val="24"/>
                    <w:szCs w:val="24"/>
                    <w:bdr w:val="none" w:sz="0" w:space="0" w:color="auto" w:frame="1"/>
                    <w:lang w:eastAsia="en-IN"/>
                  </w:rPr>
                  <m:t>2</m:t>
                </m:r>
              </m:sub>
            </m:sSub>
            <m:r>
              <w:rPr>
                <w:rFonts w:ascii="Cambria Math" w:eastAsiaTheme="minorEastAsia" w:hAnsi="Cambria Math" w:cs="Times New Roman"/>
                <w:color w:val="000000"/>
                <w:sz w:val="24"/>
                <w:szCs w:val="24"/>
                <w:bdr w:val="none" w:sz="0" w:space="0" w:color="auto" w:frame="1"/>
                <w:lang w:eastAsia="en-IN"/>
              </w:rPr>
              <m:t>,……..,</m:t>
            </m:r>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a</m:t>
                </m:r>
              </m:e>
              <m:sub>
                <m:r>
                  <w:rPr>
                    <w:rFonts w:ascii="Cambria Math" w:eastAsiaTheme="minorEastAsia" w:hAnsi="Cambria Math" w:cs="Times New Roman"/>
                    <w:color w:val="000000"/>
                    <w:sz w:val="24"/>
                    <w:szCs w:val="24"/>
                    <w:bdr w:val="none" w:sz="0" w:space="0" w:color="auto" w:frame="1"/>
                    <w:lang w:eastAsia="en-IN"/>
                  </w:rPr>
                  <m:t>n</m:t>
                </m:r>
              </m:sub>
            </m:sSub>
            <m:r>
              <w:rPr>
                <w:rFonts w:ascii="Cambria Math" w:eastAsiaTheme="minorEastAsia" w:hAnsi="Cambria Math" w:cs="Times New Roman"/>
                <w:color w:val="000000"/>
                <w:sz w:val="24"/>
                <w:szCs w:val="24"/>
                <w:bdr w:val="none" w:sz="0" w:space="0" w:color="auto" w:frame="1"/>
                <w:lang w:eastAsia="en-IN"/>
              </w:rPr>
              <m:t>|</m:t>
            </m:r>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j</m:t>
                </m:r>
              </m:sub>
            </m:sSub>
          </m:e>
        </m:d>
        <m:r>
          <w:rPr>
            <w:rFonts w:ascii="Cambria Math" w:eastAsiaTheme="minorEastAsia" w:hAnsi="Cambria Math" w:cs="Times New Roman"/>
            <w:color w:val="000000"/>
            <w:spacing w:val="8"/>
            <w:sz w:val="24"/>
            <w:szCs w:val="24"/>
            <w:bdr w:val="none" w:sz="0" w:space="0" w:color="auto" w:frame="1"/>
            <w:lang w:eastAsia="en-IN"/>
          </w:rPr>
          <m:t>=</m:t>
        </m:r>
        <m:nary>
          <m:naryPr>
            <m:chr m:val="∏"/>
            <m:limLoc m:val="undOvr"/>
            <m:supHide m:val="1"/>
            <m:ctrlPr>
              <w:rPr>
                <w:rFonts w:ascii="Cambria Math" w:eastAsiaTheme="minorEastAsia" w:hAnsi="Cambria Math" w:cs="Times New Roman"/>
                <w:i/>
                <w:color w:val="000000"/>
                <w:spacing w:val="8"/>
                <w:sz w:val="24"/>
                <w:szCs w:val="24"/>
                <w:bdr w:val="none" w:sz="0" w:space="0" w:color="auto" w:frame="1"/>
                <w:lang w:eastAsia="en-IN"/>
              </w:rPr>
            </m:ctrlPr>
          </m:naryPr>
          <m:sub>
            <m:r>
              <w:rPr>
                <w:rFonts w:ascii="Cambria Math" w:eastAsiaTheme="minorEastAsia" w:hAnsi="Cambria Math" w:cs="Times New Roman"/>
                <w:color w:val="000000"/>
                <w:spacing w:val="8"/>
                <w:sz w:val="24"/>
                <w:szCs w:val="24"/>
                <w:bdr w:val="none" w:sz="0" w:space="0" w:color="auto" w:frame="1"/>
                <w:lang w:eastAsia="en-IN"/>
              </w:rPr>
              <m:t>i</m:t>
            </m:r>
          </m:sub>
          <m:sup/>
          <m:e>
            <m:r>
              <w:rPr>
                <w:rFonts w:ascii="Cambria Math" w:eastAsiaTheme="minorEastAsia" w:hAnsi="Cambria Math" w:cs="Times New Roman"/>
                <w:color w:val="000000"/>
                <w:spacing w:val="8"/>
                <w:sz w:val="24"/>
                <w:szCs w:val="24"/>
                <w:bdr w:val="none" w:sz="0" w:space="0" w:color="auto" w:frame="1"/>
                <w:lang w:eastAsia="en-IN"/>
              </w:rPr>
              <m:t>P</m:t>
            </m:r>
            <m:d>
              <m:dPr>
                <m:ctrlPr>
                  <w:rPr>
                    <w:rFonts w:ascii="Cambria Math" w:eastAsiaTheme="minorEastAsia" w:hAnsi="Cambria Math" w:cs="Times New Roman"/>
                    <w:i/>
                    <w:color w:val="000000"/>
                    <w:spacing w:val="8"/>
                    <w:sz w:val="24"/>
                    <w:szCs w:val="24"/>
                    <w:bdr w:val="none" w:sz="0" w:space="0" w:color="auto" w:frame="1"/>
                    <w:lang w:eastAsia="en-IN"/>
                  </w:rPr>
                </m:ctrlPr>
              </m:dPr>
              <m:e>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a</m:t>
                    </m:r>
                  </m:e>
                  <m:sub>
                    <m:r>
                      <w:rPr>
                        <w:rFonts w:ascii="Cambria Math" w:eastAsiaTheme="minorEastAsia" w:hAnsi="Cambria Math" w:cs="Times New Roman"/>
                        <w:color w:val="000000"/>
                        <w:sz w:val="24"/>
                        <w:szCs w:val="24"/>
                        <w:bdr w:val="none" w:sz="0" w:space="0" w:color="auto" w:frame="1"/>
                        <w:lang w:eastAsia="en-IN"/>
                      </w:rPr>
                      <m:t>i</m:t>
                    </m:r>
                  </m:sub>
                </m:sSub>
                <m:r>
                  <w:rPr>
                    <w:rFonts w:ascii="Cambria Math" w:eastAsiaTheme="minorEastAsia" w:hAnsi="Cambria Math" w:cs="Times New Roman"/>
                    <w:color w:val="000000"/>
                    <w:sz w:val="24"/>
                    <w:szCs w:val="24"/>
                    <w:bdr w:val="none" w:sz="0" w:space="0" w:color="auto" w:frame="1"/>
                    <w:lang w:eastAsia="en-IN"/>
                  </w:rPr>
                  <m:t>|</m:t>
                </m:r>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v</m:t>
                    </m:r>
                  </m:e>
                  <m:sub>
                    <m:r>
                      <w:rPr>
                        <w:rFonts w:ascii="Cambria Math" w:eastAsiaTheme="minorEastAsia" w:hAnsi="Cambria Math" w:cs="Times New Roman"/>
                        <w:color w:val="000000"/>
                        <w:sz w:val="24"/>
                        <w:szCs w:val="24"/>
                        <w:bdr w:val="none" w:sz="0" w:space="0" w:color="auto" w:frame="1"/>
                        <w:lang w:eastAsia="en-IN"/>
                      </w:rPr>
                      <m:t>j</m:t>
                    </m:r>
                  </m:sub>
                </m:sSub>
              </m:e>
            </m:d>
          </m:e>
        </m:nary>
      </m:oMath>
      <w:r w:rsidRPr="00C00327">
        <w:rPr>
          <w:rFonts w:ascii="Times New Roman" w:eastAsiaTheme="minorEastAsia" w:hAnsi="Times New Roman" w:cs="Times New Roman"/>
          <w:b/>
          <w:bCs/>
          <w:i/>
          <w:iCs/>
          <w:color w:val="000000"/>
          <w:sz w:val="24"/>
          <w:szCs w:val="24"/>
          <w:bdr w:val="none" w:sz="0" w:space="0" w:color="auto" w:frame="1"/>
          <w:lang w:eastAsia="en-IN"/>
        </w:rPr>
        <w:t xml:space="preserve"> </w:t>
      </w:r>
      <w:r w:rsidRPr="00C00327">
        <w:rPr>
          <w:rFonts w:ascii="Times New Roman" w:eastAsiaTheme="minorEastAsia" w:hAnsi="Times New Roman" w:cs="Times New Roman"/>
          <w:color w:val="000000"/>
          <w:sz w:val="24"/>
          <w:szCs w:val="24"/>
          <w:bdr w:val="none" w:sz="0" w:space="0" w:color="auto" w:frame="1"/>
          <w:lang w:eastAsia="en-IN"/>
        </w:rPr>
        <w:t>Substituting this</w:t>
      </w:r>
      <w:r>
        <w:rPr>
          <w:rFonts w:ascii="Times New Roman" w:eastAsiaTheme="minorEastAsia" w:hAnsi="Times New Roman" w:cs="Times New Roman"/>
          <w:color w:val="000000"/>
          <w:sz w:val="24"/>
          <w:szCs w:val="24"/>
          <w:bdr w:val="none" w:sz="0" w:space="0" w:color="auto" w:frame="1"/>
          <w:lang w:eastAsia="en-IN"/>
        </w:rPr>
        <w:t xml:space="preserve"> </w:t>
      </w:r>
      <w:r w:rsidRPr="00C00327">
        <w:rPr>
          <w:rFonts w:ascii="Times New Roman" w:eastAsiaTheme="minorEastAsia" w:hAnsi="Times New Roman" w:cs="Times New Roman"/>
          <w:color w:val="000000"/>
          <w:sz w:val="24"/>
          <w:szCs w:val="24"/>
          <w:bdr w:val="none" w:sz="0" w:space="0" w:color="auto" w:frame="1"/>
          <w:lang w:eastAsia="en-IN"/>
        </w:rPr>
        <w:t xml:space="preserve">into Equation </w:t>
      </w:r>
      <w:r w:rsidR="00436CE6">
        <w:rPr>
          <w:rFonts w:ascii="Times New Roman" w:eastAsiaTheme="minorEastAsia" w:hAnsi="Times New Roman" w:cs="Times New Roman"/>
          <w:b/>
          <w:bCs/>
          <w:color w:val="000000"/>
          <w:sz w:val="24"/>
          <w:szCs w:val="24"/>
          <w:bdr w:val="none" w:sz="0" w:space="0" w:color="auto" w:frame="1"/>
          <w:lang w:eastAsia="en-IN"/>
        </w:rPr>
        <w:t>(1)</w:t>
      </w:r>
      <w:r w:rsidRPr="00C00327">
        <w:rPr>
          <w:rFonts w:ascii="Times New Roman" w:eastAsiaTheme="minorEastAsia" w:hAnsi="Times New Roman" w:cs="Times New Roman"/>
          <w:b/>
          <w:bCs/>
          <w:color w:val="000000"/>
          <w:sz w:val="24"/>
          <w:szCs w:val="24"/>
          <w:bdr w:val="none" w:sz="0" w:space="0" w:color="auto" w:frame="1"/>
          <w:lang w:eastAsia="en-IN"/>
        </w:rPr>
        <w:t xml:space="preserve">, </w:t>
      </w:r>
      <w:r w:rsidRPr="00C00327">
        <w:rPr>
          <w:rFonts w:ascii="Times New Roman" w:eastAsiaTheme="minorEastAsia" w:hAnsi="Times New Roman" w:cs="Times New Roman"/>
          <w:color w:val="000000"/>
          <w:sz w:val="24"/>
          <w:szCs w:val="24"/>
          <w:bdr w:val="none" w:sz="0" w:space="0" w:color="auto" w:frame="1"/>
          <w:lang w:eastAsia="en-IN"/>
        </w:rPr>
        <w:t>we have the approach used by the naive Bayes classifier.</w:t>
      </w:r>
      <w:r w:rsidR="00436CE6">
        <w:rPr>
          <w:rFonts w:ascii="Times New Roman" w:eastAsiaTheme="minorEastAsia" w:hAnsi="Times New Roman" w:cs="Times New Roman"/>
          <w:color w:val="000000"/>
          <w:sz w:val="24"/>
          <w:szCs w:val="24"/>
          <w:bdr w:val="none" w:sz="0" w:space="0" w:color="auto" w:frame="1"/>
          <w:lang w:eastAsia="en-IN"/>
        </w:rPr>
        <w:t xml:space="preserve"> </w:t>
      </w:r>
    </w:p>
    <w:p w:rsidR="00436CE6" w:rsidRDefault="00436CE6" w:rsidP="00436CE6">
      <w:pPr>
        <w:tabs>
          <w:tab w:val="left" w:pos="284"/>
        </w:tabs>
        <w:jc w:val="both"/>
        <w:rPr>
          <w:rFonts w:ascii="Times New Roman" w:eastAsiaTheme="minorEastAsia" w:hAnsi="Times New Roman" w:cs="Times New Roman"/>
          <w:color w:val="000000"/>
          <w:spacing w:val="8"/>
          <w:sz w:val="24"/>
          <w:szCs w:val="24"/>
          <w:bdr w:val="none" w:sz="0" w:space="0" w:color="auto" w:frame="1"/>
          <w:lang w:eastAsia="en-IN"/>
        </w:rPr>
      </w:pPr>
      <w:r w:rsidRPr="00207CB9">
        <w:rPr>
          <w:rFonts w:ascii="Times New Roman" w:eastAsiaTheme="minorEastAsia" w:hAnsi="Times New Roman" w:cs="Times New Roman"/>
          <w:b/>
          <w:color w:val="000000"/>
          <w:sz w:val="24"/>
          <w:szCs w:val="24"/>
          <w:bdr w:val="none" w:sz="0" w:space="0" w:color="auto" w:frame="1"/>
          <w:lang w:eastAsia="en-IN"/>
        </w:rPr>
        <w:t>Naive Bayes Classifier:</w:t>
      </w:r>
      <m:oMath>
        <m:r>
          <w:rPr>
            <w:rFonts w:ascii="Cambria Math" w:eastAsiaTheme="minorEastAsia" w:hAnsi="Cambria Math" w:cs="Times New Roman"/>
            <w:color w:val="000000"/>
            <w:sz w:val="24"/>
            <w:szCs w:val="24"/>
            <w:bdr w:val="none" w:sz="0" w:space="0" w:color="auto" w:frame="1"/>
            <w:lang w:eastAsia="en-IN"/>
          </w:rPr>
          <m:t xml:space="preserve">          </m:t>
        </m:r>
        <m:r>
          <m:rPr>
            <m:sty m:val="bi"/>
          </m:rPr>
          <w:rPr>
            <w:rFonts w:ascii="Cambria Math" w:hAnsi="Cambria Math" w:cs="Times New Roman"/>
            <w:sz w:val="24"/>
          </w:rPr>
          <m:t xml:space="preserve"> </m:t>
        </m:r>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NB</m:t>
            </m:r>
          </m:sub>
        </m:sSub>
        <m:r>
          <m:rPr>
            <m:sty m:val="bi"/>
          </m:rPr>
          <w:rPr>
            <w:rFonts w:ascii="Cambria Math" w:hAnsi="Cambria Math" w:cs="Times New Roman"/>
            <w:sz w:val="24"/>
          </w:rPr>
          <m:t xml:space="preserve">= </m:t>
        </m:r>
        <m:m>
          <m:mPr>
            <m:mcs>
              <m:mc>
                <m:mcPr>
                  <m:count m:val="1"/>
                  <m:mcJc m:val="center"/>
                </m:mcPr>
              </m:mc>
            </m:mcs>
            <m:ctrlPr>
              <w:rPr>
                <w:rFonts w:ascii="Cambria Math" w:eastAsiaTheme="minorEastAsia" w:hAnsi="Cambria Math" w:cs="Times New Roman"/>
                <w:i/>
                <w:color w:val="000000"/>
                <w:spacing w:val="8"/>
                <w:sz w:val="24"/>
                <w:szCs w:val="24"/>
                <w:bdr w:val="none" w:sz="0" w:space="0" w:color="auto" w:frame="1"/>
                <w:lang w:eastAsia="en-IN"/>
              </w:rPr>
            </m:ctrlPr>
          </m:mPr>
          <m:mr>
            <m:e>
              <m:r>
                <w:rPr>
                  <w:rFonts w:ascii="Cambria Math" w:eastAsiaTheme="minorEastAsia" w:hAnsi="Cambria Math" w:cs="Times New Roman"/>
                  <w:color w:val="000000"/>
                  <w:spacing w:val="8"/>
                  <w:sz w:val="24"/>
                  <w:szCs w:val="24"/>
                  <w:bdr w:val="none" w:sz="0" w:space="0" w:color="auto" w:frame="1"/>
                  <w:lang w:eastAsia="en-IN"/>
                </w:rPr>
                <m:t>argmax</m:t>
              </m:r>
            </m:e>
          </m:mr>
          <m:mr>
            <m:e>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j</m:t>
                  </m:r>
                </m:sub>
              </m:sSub>
              <m:r>
                <w:rPr>
                  <w:rFonts w:ascii="Cambria Math" w:eastAsiaTheme="minorEastAsia" w:hAnsi="Cambria Math" w:cs="Times New Roman"/>
                  <w:color w:val="000000"/>
                  <w:spacing w:val="8"/>
                  <w:sz w:val="24"/>
                  <w:szCs w:val="24"/>
                  <w:bdr w:val="none" w:sz="0" w:space="0" w:color="auto" w:frame="1"/>
                  <w:lang w:eastAsia="en-IN"/>
                </w:rPr>
                <m:t>∈V</m:t>
              </m:r>
            </m:e>
          </m:mr>
        </m:m>
        <m:r>
          <w:rPr>
            <w:rFonts w:ascii="Cambria Math" w:eastAsiaTheme="minorEastAsia" w:hAnsi="Cambria Math" w:cs="Times New Roman"/>
            <w:color w:val="000000"/>
            <w:spacing w:val="8"/>
            <w:sz w:val="24"/>
            <w:szCs w:val="24"/>
            <w:bdr w:val="none" w:sz="0" w:space="0" w:color="auto" w:frame="1"/>
            <w:lang w:eastAsia="en-IN"/>
          </w:rPr>
          <m:t>P</m:t>
        </m:r>
        <m:d>
          <m:dPr>
            <m:ctrlPr>
              <w:rPr>
                <w:rFonts w:ascii="Cambria Math" w:eastAsiaTheme="minorEastAsia" w:hAnsi="Cambria Math" w:cs="Times New Roman"/>
                <w:i/>
                <w:color w:val="000000"/>
                <w:spacing w:val="8"/>
                <w:sz w:val="24"/>
                <w:szCs w:val="24"/>
                <w:bdr w:val="none" w:sz="0" w:space="0" w:color="auto" w:frame="1"/>
                <w:lang w:eastAsia="en-IN"/>
              </w:rPr>
            </m:ctrlPr>
          </m:dPr>
          <m:e>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j</m:t>
                </m:r>
              </m:sub>
            </m:sSub>
          </m:e>
        </m:d>
        <m:nary>
          <m:naryPr>
            <m:chr m:val="∏"/>
            <m:limLoc m:val="undOvr"/>
            <m:supHide m:val="1"/>
            <m:ctrlPr>
              <w:rPr>
                <w:rFonts w:ascii="Cambria Math" w:eastAsiaTheme="minorEastAsia" w:hAnsi="Cambria Math" w:cs="Times New Roman"/>
                <w:i/>
                <w:color w:val="000000"/>
                <w:spacing w:val="8"/>
                <w:sz w:val="24"/>
                <w:szCs w:val="24"/>
                <w:bdr w:val="none" w:sz="0" w:space="0" w:color="auto" w:frame="1"/>
                <w:lang w:eastAsia="en-IN"/>
              </w:rPr>
            </m:ctrlPr>
          </m:naryPr>
          <m:sub>
            <m:r>
              <w:rPr>
                <w:rFonts w:ascii="Cambria Math" w:eastAsiaTheme="minorEastAsia" w:hAnsi="Cambria Math" w:cs="Times New Roman"/>
                <w:color w:val="000000"/>
                <w:spacing w:val="8"/>
                <w:sz w:val="24"/>
                <w:szCs w:val="24"/>
                <w:bdr w:val="none" w:sz="0" w:space="0" w:color="auto" w:frame="1"/>
                <w:lang w:eastAsia="en-IN"/>
              </w:rPr>
              <m:t>i</m:t>
            </m:r>
          </m:sub>
          <m:sup/>
          <m:e>
            <m:r>
              <w:rPr>
                <w:rFonts w:ascii="Cambria Math" w:eastAsiaTheme="minorEastAsia" w:hAnsi="Cambria Math" w:cs="Times New Roman"/>
                <w:color w:val="000000"/>
                <w:spacing w:val="8"/>
                <w:sz w:val="24"/>
                <w:szCs w:val="24"/>
                <w:bdr w:val="none" w:sz="0" w:space="0" w:color="auto" w:frame="1"/>
                <w:lang w:eastAsia="en-IN"/>
              </w:rPr>
              <m:t>P</m:t>
            </m:r>
            <m:d>
              <m:dPr>
                <m:ctrlPr>
                  <w:rPr>
                    <w:rFonts w:ascii="Cambria Math" w:eastAsiaTheme="minorEastAsia" w:hAnsi="Cambria Math" w:cs="Times New Roman"/>
                    <w:i/>
                    <w:color w:val="000000"/>
                    <w:spacing w:val="8"/>
                    <w:sz w:val="24"/>
                    <w:szCs w:val="24"/>
                    <w:bdr w:val="none" w:sz="0" w:space="0" w:color="auto" w:frame="1"/>
                    <w:lang w:eastAsia="en-IN"/>
                  </w:rPr>
                </m:ctrlPr>
              </m:dPr>
              <m:e>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a</m:t>
                    </m:r>
                  </m:e>
                  <m:sub>
                    <m:r>
                      <w:rPr>
                        <w:rFonts w:ascii="Cambria Math" w:eastAsiaTheme="minorEastAsia" w:hAnsi="Cambria Math" w:cs="Times New Roman"/>
                        <w:color w:val="000000"/>
                        <w:sz w:val="24"/>
                        <w:szCs w:val="24"/>
                        <w:bdr w:val="none" w:sz="0" w:space="0" w:color="auto" w:frame="1"/>
                        <w:lang w:eastAsia="en-IN"/>
                      </w:rPr>
                      <m:t>i</m:t>
                    </m:r>
                  </m:sub>
                </m:sSub>
                <m:r>
                  <w:rPr>
                    <w:rFonts w:ascii="Cambria Math" w:eastAsiaTheme="minorEastAsia" w:hAnsi="Cambria Math" w:cs="Times New Roman"/>
                    <w:color w:val="000000"/>
                    <w:sz w:val="24"/>
                    <w:szCs w:val="24"/>
                    <w:bdr w:val="none" w:sz="0" w:space="0" w:color="auto" w:frame="1"/>
                    <w:lang w:eastAsia="en-IN"/>
                  </w:rPr>
                  <m:t>|</m:t>
                </m:r>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v</m:t>
                    </m:r>
                  </m:e>
                  <m:sub>
                    <m:r>
                      <w:rPr>
                        <w:rFonts w:ascii="Cambria Math" w:eastAsiaTheme="minorEastAsia" w:hAnsi="Cambria Math" w:cs="Times New Roman"/>
                        <w:color w:val="000000"/>
                        <w:sz w:val="24"/>
                        <w:szCs w:val="24"/>
                        <w:bdr w:val="none" w:sz="0" w:space="0" w:color="auto" w:frame="1"/>
                        <w:lang w:eastAsia="en-IN"/>
                      </w:rPr>
                      <m:t>j</m:t>
                    </m:r>
                  </m:sub>
                </m:sSub>
              </m:e>
            </m:d>
          </m:e>
        </m:nary>
      </m:oMath>
      <w:r w:rsidR="00207CB9">
        <w:rPr>
          <w:rFonts w:ascii="Times New Roman" w:eastAsiaTheme="minorEastAsia" w:hAnsi="Times New Roman" w:cs="Times New Roman"/>
          <w:color w:val="000000"/>
          <w:spacing w:val="8"/>
          <w:sz w:val="24"/>
          <w:szCs w:val="24"/>
          <w:bdr w:val="none" w:sz="0" w:space="0" w:color="auto" w:frame="1"/>
          <w:lang w:eastAsia="en-IN"/>
        </w:rPr>
        <w:t xml:space="preserve">    </w:t>
      </w:r>
      <w:proofErr w:type="gramStart"/>
      <w:r w:rsidR="00207CB9">
        <w:rPr>
          <w:rFonts w:ascii="Times New Roman" w:eastAsiaTheme="minorEastAsia" w:hAnsi="Times New Roman" w:cs="Times New Roman"/>
          <w:color w:val="000000"/>
          <w:spacing w:val="8"/>
          <w:sz w:val="24"/>
          <w:szCs w:val="24"/>
          <w:bdr w:val="none" w:sz="0" w:space="0" w:color="auto" w:frame="1"/>
          <w:lang w:eastAsia="en-IN"/>
        </w:rPr>
        <w:t>..........(</w:t>
      </w:r>
      <w:proofErr w:type="gramEnd"/>
      <w:r w:rsidR="00207CB9">
        <w:rPr>
          <w:rFonts w:ascii="Times New Roman" w:eastAsiaTheme="minorEastAsia" w:hAnsi="Times New Roman" w:cs="Times New Roman"/>
          <w:color w:val="000000"/>
          <w:spacing w:val="8"/>
          <w:sz w:val="24"/>
          <w:szCs w:val="24"/>
          <w:bdr w:val="none" w:sz="0" w:space="0" w:color="auto" w:frame="1"/>
          <w:lang w:eastAsia="en-IN"/>
        </w:rPr>
        <w:t>2)</w:t>
      </w:r>
    </w:p>
    <w:p w:rsidR="00436CE6" w:rsidRPr="00436CE6" w:rsidRDefault="00436CE6"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sidRPr="00436CE6">
        <w:rPr>
          <w:rFonts w:ascii="Times New Roman" w:eastAsiaTheme="minorEastAsia" w:hAnsi="Times New Roman" w:cs="Times New Roman"/>
          <w:color w:val="000000"/>
          <w:sz w:val="24"/>
          <w:szCs w:val="24"/>
          <w:bdr w:val="none" w:sz="0" w:space="0" w:color="auto" w:frame="1"/>
          <w:lang w:eastAsia="en-IN"/>
        </w:rPr>
        <w:t xml:space="preserve">Where </w:t>
      </w:r>
      <m:oMath>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NB</m:t>
            </m:r>
          </m:sub>
        </m:sSub>
      </m:oMath>
      <w:r w:rsidRPr="00436CE6">
        <w:rPr>
          <w:rFonts w:ascii="Times New Roman" w:eastAsiaTheme="minorEastAsia" w:hAnsi="Times New Roman" w:cs="Times New Roman"/>
          <w:color w:val="000000"/>
          <w:sz w:val="24"/>
          <w:szCs w:val="24"/>
          <w:bdr w:val="none" w:sz="0" w:space="0" w:color="auto" w:frame="1"/>
          <w:lang w:eastAsia="en-IN"/>
        </w:rPr>
        <w:t xml:space="preserve"> stands for the Naive Bayes </w:t>
      </w:r>
      <w:proofErr w:type="gramStart"/>
      <w:r w:rsidRPr="00436CE6">
        <w:rPr>
          <w:rFonts w:ascii="Times New Roman" w:eastAsiaTheme="minorEastAsia" w:hAnsi="Times New Roman" w:cs="Times New Roman"/>
          <w:color w:val="000000"/>
          <w:sz w:val="24"/>
          <w:szCs w:val="24"/>
          <w:bdr w:val="none" w:sz="0" w:space="0" w:color="auto" w:frame="1"/>
          <w:lang w:eastAsia="en-IN"/>
        </w:rPr>
        <w:t>classifier’s</w:t>
      </w:r>
      <w:proofErr w:type="gramEnd"/>
      <w:r w:rsidRPr="00436CE6">
        <w:rPr>
          <w:rFonts w:ascii="Times New Roman" w:eastAsiaTheme="minorEastAsia" w:hAnsi="Times New Roman" w:cs="Times New Roman"/>
          <w:color w:val="000000"/>
          <w:sz w:val="24"/>
          <w:szCs w:val="24"/>
          <w:bdr w:val="none" w:sz="0" w:space="0" w:color="auto" w:frame="1"/>
          <w:lang w:eastAsia="en-IN"/>
        </w:rPr>
        <w:t xml:space="preserve"> target value.</w:t>
      </w:r>
    </w:p>
    <w:p w:rsidR="00436CE6" w:rsidRDefault="00436CE6"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sidRPr="00436CE6">
        <w:rPr>
          <w:rFonts w:ascii="Times New Roman" w:eastAsiaTheme="minorEastAsia" w:hAnsi="Times New Roman" w:cs="Times New Roman"/>
          <w:color w:val="000000"/>
          <w:sz w:val="24"/>
          <w:szCs w:val="24"/>
          <w:bdr w:val="none" w:sz="0" w:space="0" w:color="auto" w:frame="1"/>
          <w:lang w:eastAsia="en-IN"/>
        </w:rPr>
        <w:t xml:space="preserve">The naive Bayes learning approach includes a learning stage in which the different </w:t>
      </w:r>
      <w:proofErr w:type="gramStart"/>
      <w:r w:rsidRPr="00C00327">
        <w:rPr>
          <w:rFonts w:ascii="Times New Roman" w:eastAsiaTheme="minorEastAsia" w:hAnsi="Times New Roman" w:cs="Times New Roman"/>
          <w:color w:val="000000"/>
          <w:sz w:val="24"/>
          <w:szCs w:val="24"/>
          <w:bdr w:val="none" w:sz="0" w:space="0" w:color="auto" w:frame="1"/>
          <w:lang w:eastAsia="en-IN"/>
        </w:rPr>
        <w:t>P(</w:t>
      </w:r>
      <w:proofErr w:type="gramEnd"/>
      <m:oMath>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j</m:t>
            </m:r>
          </m:sub>
        </m:sSub>
      </m:oMath>
      <w:r w:rsidRPr="00C00327">
        <w:rPr>
          <w:rFonts w:ascii="Times New Roman" w:eastAsiaTheme="minorEastAsia" w:hAnsi="Times New Roman" w:cs="Times New Roman"/>
          <w:color w:val="000000"/>
          <w:sz w:val="24"/>
          <w:szCs w:val="24"/>
          <w:bdr w:val="none" w:sz="0" w:space="0" w:color="auto" w:frame="1"/>
          <w:lang w:eastAsia="en-IN"/>
        </w:rPr>
        <w:t>).</w:t>
      </w:r>
      <w:r w:rsidRPr="00436CE6">
        <w:rPr>
          <w:rFonts w:ascii="Times New Roman" w:eastAsiaTheme="minorEastAsia" w:hAnsi="Times New Roman" w:cs="Times New Roman"/>
          <w:color w:val="000000"/>
          <w:sz w:val="24"/>
          <w:szCs w:val="24"/>
          <w:bdr w:val="none" w:sz="0" w:space="0" w:color="auto" w:frame="1"/>
          <w:lang w:eastAsia="en-IN"/>
        </w:rPr>
        <w:t xml:space="preserve">and </w:t>
      </w:r>
      <m:oMath>
        <m:r>
          <w:rPr>
            <w:rFonts w:ascii="Cambria Math" w:eastAsiaTheme="minorEastAsia" w:hAnsi="Cambria Math" w:cs="Times New Roman"/>
            <w:color w:val="000000"/>
            <w:spacing w:val="8"/>
            <w:sz w:val="24"/>
            <w:szCs w:val="24"/>
            <w:bdr w:val="none" w:sz="0" w:space="0" w:color="auto" w:frame="1"/>
            <w:lang w:eastAsia="en-IN"/>
          </w:rPr>
          <m:t>P</m:t>
        </m:r>
        <m:d>
          <m:dPr>
            <m:ctrlPr>
              <w:rPr>
                <w:rFonts w:ascii="Cambria Math" w:eastAsiaTheme="minorEastAsia" w:hAnsi="Cambria Math" w:cs="Times New Roman"/>
                <w:i/>
                <w:color w:val="000000"/>
                <w:spacing w:val="8"/>
                <w:sz w:val="24"/>
                <w:szCs w:val="24"/>
                <w:bdr w:val="none" w:sz="0" w:space="0" w:color="auto" w:frame="1"/>
                <w:lang w:eastAsia="en-IN"/>
              </w:rPr>
            </m:ctrlPr>
          </m:dPr>
          <m:e>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a</m:t>
                </m:r>
              </m:e>
              <m:sub>
                <m:r>
                  <w:rPr>
                    <w:rFonts w:ascii="Cambria Math" w:eastAsiaTheme="minorEastAsia" w:hAnsi="Cambria Math" w:cs="Times New Roman"/>
                    <w:color w:val="000000"/>
                    <w:sz w:val="24"/>
                    <w:szCs w:val="24"/>
                    <w:bdr w:val="none" w:sz="0" w:space="0" w:color="auto" w:frame="1"/>
                    <w:lang w:eastAsia="en-IN"/>
                  </w:rPr>
                  <m:t>i</m:t>
                </m:r>
              </m:sub>
            </m:sSub>
            <m:r>
              <w:rPr>
                <w:rFonts w:ascii="Cambria Math" w:eastAsiaTheme="minorEastAsia" w:hAnsi="Cambria Math" w:cs="Times New Roman"/>
                <w:color w:val="000000"/>
                <w:sz w:val="24"/>
                <w:szCs w:val="24"/>
                <w:bdr w:val="none" w:sz="0" w:space="0" w:color="auto" w:frame="1"/>
                <w:lang w:eastAsia="en-IN"/>
              </w:rPr>
              <m:t>|</m:t>
            </m:r>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v</m:t>
                </m:r>
              </m:e>
              <m:sub>
                <m:r>
                  <w:rPr>
                    <w:rFonts w:ascii="Cambria Math" w:eastAsiaTheme="minorEastAsia" w:hAnsi="Cambria Math" w:cs="Times New Roman"/>
                    <w:color w:val="000000"/>
                    <w:sz w:val="24"/>
                    <w:szCs w:val="24"/>
                    <w:bdr w:val="none" w:sz="0" w:space="0" w:color="auto" w:frame="1"/>
                    <w:lang w:eastAsia="en-IN"/>
                  </w:rPr>
                  <m:t>j</m:t>
                </m:r>
              </m:sub>
            </m:sSub>
          </m:e>
        </m:d>
      </m:oMath>
      <w:r w:rsidRPr="00436CE6">
        <w:rPr>
          <w:rFonts w:ascii="Times New Roman" w:eastAsiaTheme="minorEastAsia" w:hAnsi="Times New Roman" w:cs="Times New Roman"/>
          <w:color w:val="000000"/>
          <w:sz w:val="24"/>
          <w:szCs w:val="24"/>
          <w:bdr w:val="none" w:sz="0" w:space="0" w:color="auto" w:frame="1"/>
          <w:lang w:eastAsia="en-IN"/>
        </w:rPr>
        <w:t xml:space="preserve"> variables are estimated using the training data’s frequency distribution.</w:t>
      </w:r>
    </w:p>
    <w:p w:rsidR="00436CE6" w:rsidRPr="00436CE6" w:rsidRDefault="00436CE6"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sidRPr="00436CE6">
        <w:rPr>
          <w:rFonts w:ascii="Times New Roman" w:eastAsiaTheme="minorEastAsia" w:hAnsi="Times New Roman" w:cs="Times New Roman"/>
          <w:color w:val="000000"/>
          <w:sz w:val="24"/>
          <w:szCs w:val="24"/>
          <w:bdr w:val="none" w:sz="0" w:space="0" w:color="auto" w:frame="1"/>
          <w:lang w:eastAsia="en-IN"/>
        </w:rPr>
        <w:t xml:space="preserve">The learned hypothesis is represented </w:t>
      </w:r>
      <w:r>
        <w:rPr>
          <w:rFonts w:ascii="Times New Roman" w:eastAsiaTheme="minorEastAsia" w:hAnsi="Times New Roman" w:cs="Times New Roman"/>
          <w:color w:val="000000"/>
          <w:sz w:val="24"/>
          <w:szCs w:val="24"/>
          <w:bdr w:val="none" w:sz="0" w:space="0" w:color="auto" w:frame="1"/>
          <w:lang w:eastAsia="en-IN"/>
        </w:rPr>
        <w:t>by the set of these estimations.</w:t>
      </w:r>
      <w:r w:rsidRPr="00436CE6">
        <w:rPr>
          <w:rFonts w:ascii="Times New Roman" w:eastAsiaTheme="minorEastAsia" w:hAnsi="Times New Roman" w:cs="Times New Roman"/>
          <w:color w:val="000000"/>
          <w:sz w:val="24"/>
          <w:szCs w:val="24"/>
          <w:bdr w:val="none" w:sz="0" w:space="0" w:color="auto" w:frame="1"/>
          <w:lang w:eastAsia="en-IN"/>
        </w:rPr>
        <w:t> </w:t>
      </w:r>
    </w:p>
    <w:p w:rsidR="00436CE6" w:rsidRPr="00436CE6" w:rsidRDefault="00436CE6"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sidRPr="00436CE6">
        <w:rPr>
          <w:rFonts w:ascii="Times New Roman" w:eastAsiaTheme="minorEastAsia" w:hAnsi="Times New Roman" w:cs="Times New Roman"/>
          <w:color w:val="000000"/>
          <w:sz w:val="24"/>
          <w:szCs w:val="24"/>
          <w:bdr w:val="none" w:sz="0" w:space="0" w:color="auto" w:frame="1"/>
          <w:lang w:eastAsia="en-IN"/>
        </w:rPr>
        <w:t>The basic Naive Bayes </w:t>
      </w:r>
      <w:r w:rsidRPr="00436CE6">
        <w:rPr>
          <w:rFonts w:ascii="Times New Roman" w:eastAsiaTheme="minorEastAsia" w:hAnsi="Times New Roman" w:cs="Times New Roman"/>
          <w:b/>
          <w:bCs/>
          <w:color w:val="000000"/>
          <w:sz w:val="24"/>
          <w:szCs w:val="24"/>
          <w:bdr w:val="none" w:sz="0" w:space="0" w:color="auto" w:frame="1"/>
          <w:lang w:eastAsia="en-IN"/>
        </w:rPr>
        <w:t>assumption</w:t>
      </w:r>
      <w:r w:rsidRPr="00436CE6">
        <w:rPr>
          <w:rFonts w:ascii="Times New Roman" w:eastAsiaTheme="minorEastAsia" w:hAnsi="Times New Roman" w:cs="Times New Roman"/>
          <w:color w:val="000000"/>
          <w:sz w:val="24"/>
          <w:szCs w:val="24"/>
          <w:bdr w:val="none" w:sz="0" w:space="0" w:color="auto" w:frame="1"/>
          <w:lang w:eastAsia="en-IN"/>
        </w:rPr>
        <w:t> is that each feature has the following effect</w:t>
      </w:r>
      <w:r>
        <w:rPr>
          <w:rFonts w:ascii="Times New Roman" w:eastAsiaTheme="minorEastAsia" w:hAnsi="Times New Roman" w:cs="Times New Roman"/>
          <w:color w:val="000000"/>
          <w:sz w:val="24"/>
          <w:szCs w:val="24"/>
          <w:bdr w:val="none" w:sz="0" w:space="0" w:color="auto" w:frame="1"/>
          <w:lang w:eastAsia="en-IN"/>
        </w:rPr>
        <w:t>.</w:t>
      </w:r>
      <w:r w:rsidRPr="00436CE6">
        <w:rPr>
          <w:rFonts w:ascii="Times New Roman" w:eastAsiaTheme="minorEastAsia" w:hAnsi="Times New Roman" w:cs="Times New Roman"/>
          <w:color w:val="000000"/>
          <w:sz w:val="24"/>
          <w:szCs w:val="24"/>
          <w:bdr w:val="none" w:sz="0" w:space="0" w:color="auto" w:frame="1"/>
          <w:lang w:eastAsia="en-IN"/>
        </w:rPr>
        <w:t> </w:t>
      </w:r>
    </w:p>
    <w:p w:rsidR="00436CE6" w:rsidRPr="00436CE6" w:rsidRDefault="00436CE6"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sidRPr="00436CE6">
        <w:rPr>
          <w:rFonts w:ascii="Times New Roman" w:eastAsiaTheme="minorEastAsia" w:hAnsi="Times New Roman" w:cs="Times New Roman"/>
          <w:color w:val="000000"/>
          <w:sz w:val="24"/>
          <w:szCs w:val="24"/>
          <w:bdr w:val="none" w:sz="0" w:space="0" w:color="auto" w:frame="1"/>
          <w:lang w:eastAsia="en-IN"/>
        </w:rPr>
        <w:t>Contribution to the ultimate product that is both independent and equal.</w:t>
      </w:r>
    </w:p>
    <w:p w:rsidR="00436CE6" w:rsidRPr="00436CE6" w:rsidRDefault="00436CE6"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sidRPr="00436CE6">
        <w:rPr>
          <w:rFonts w:ascii="Times New Roman" w:eastAsiaTheme="minorEastAsia" w:hAnsi="Times New Roman" w:cs="Times New Roman"/>
          <w:color w:val="000000"/>
          <w:sz w:val="24"/>
          <w:szCs w:val="24"/>
          <w:bdr w:val="none" w:sz="0" w:space="0" w:color="auto" w:frame="1"/>
          <w:lang w:eastAsia="en-IN"/>
        </w:rPr>
        <w:lastRenderedPageBreak/>
        <w:t>Let’s understand the concept of the Naive Bayes classifier better, with the help of an example. </w:t>
      </w:r>
    </w:p>
    <w:tbl>
      <w:tblPr>
        <w:tblStyle w:val="TableGrid"/>
        <w:tblW w:w="0" w:type="auto"/>
        <w:jc w:val="center"/>
        <w:tblLook w:val="04A0" w:firstRow="1" w:lastRow="0" w:firstColumn="1" w:lastColumn="0" w:noHBand="0" w:noVBand="1"/>
      </w:tblPr>
      <w:tblGrid>
        <w:gridCol w:w="1529"/>
        <w:gridCol w:w="1534"/>
        <w:gridCol w:w="1576"/>
        <w:gridCol w:w="1536"/>
        <w:gridCol w:w="1533"/>
        <w:gridCol w:w="1534"/>
      </w:tblGrid>
      <w:tr w:rsidR="00436CE6" w:rsidTr="00207CB9">
        <w:trPr>
          <w:jc w:val="center"/>
        </w:trPr>
        <w:tc>
          <w:tcPr>
            <w:tcW w:w="1540" w:type="dxa"/>
          </w:tcPr>
          <w:p w:rsidR="00436CE6" w:rsidRPr="00207CB9" w:rsidRDefault="00207CB9" w:rsidP="00436CE6">
            <w:pPr>
              <w:tabs>
                <w:tab w:val="left" w:pos="284"/>
              </w:tabs>
              <w:jc w:val="both"/>
              <w:rPr>
                <w:rFonts w:ascii="Times New Roman" w:eastAsiaTheme="minorEastAsia" w:hAnsi="Times New Roman" w:cs="Times New Roman"/>
                <w:b/>
                <w:color w:val="000000"/>
                <w:sz w:val="24"/>
                <w:szCs w:val="24"/>
                <w:bdr w:val="none" w:sz="0" w:space="0" w:color="auto" w:frame="1"/>
                <w:lang w:eastAsia="en-IN"/>
              </w:rPr>
            </w:pPr>
            <w:r w:rsidRPr="00207CB9">
              <w:rPr>
                <w:rFonts w:ascii="Times New Roman" w:eastAsiaTheme="minorEastAsia" w:hAnsi="Times New Roman" w:cs="Times New Roman"/>
                <w:b/>
                <w:color w:val="000000"/>
                <w:sz w:val="24"/>
                <w:szCs w:val="24"/>
                <w:bdr w:val="none" w:sz="0" w:space="0" w:color="auto" w:frame="1"/>
                <w:lang w:eastAsia="en-IN"/>
              </w:rPr>
              <w:t>Day</w:t>
            </w:r>
          </w:p>
        </w:tc>
        <w:tc>
          <w:tcPr>
            <w:tcW w:w="1540" w:type="dxa"/>
          </w:tcPr>
          <w:p w:rsidR="00436CE6" w:rsidRPr="00207CB9" w:rsidRDefault="00207CB9" w:rsidP="00436CE6">
            <w:pPr>
              <w:tabs>
                <w:tab w:val="left" w:pos="284"/>
              </w:tabs>
              <w:jc w:val="both"/>
              <w:rPr>
                <w:rFonts w:ascii="Times New Roman" w:eastAsiaTheme="minorEastAsia" w:hAnsi="Times New Roman" w:cs="Times New Roman"/>
                <w:b/>
                <w:color w:val="000000"/>
                <w:sz w:val="24"/>
                <w:szCs w:val="24"/>
                <w:bdr w:val="none" w:sz="0" w:space="0" w:color="auto" w:frame="1"/>
                <w:lang w:eastAsia="en-IN"/>
              </w:rPr>
            </w:pPr>
            <w:r w:rsidRPr="00207CB9">
              <w:rPr>
                <w:rFonts w:ascii="Times New Roman" w:eastAsiaTheme="minorEastAsia" w:hAnsi="Times New Roman" w:cs="Times New Roman"/>
                <w:b/>
                <w:color w:val="000000"/>
                <w:sz w:val="24"/>
                <w:szCs w:val="24"/>
                <w:bdr w:val="none" w:sz="0" w:space="0" w:color="auto" w:frame="1"/>
                <w:lang w:eastAsia="en-IN"/>
              </w:rPr>
              <w:t>Outlook</w:t>
            </w:r>
          </w:p>
        </w:tc>
        <w:tc>
          <w:tcPr>
            <w:tcW w:w="1540" w:type="dxa"/>
          </w:tcPr>
          <w:p w:rsidR="00436CE6" w:rsidRPr="00207CB9" w:rsidRDefault="00207CB9" w:rsidP="00436CE6">
            <w:pPr>
              <w:tabs>
                <w:tab w:val="left" w:pos="284"/>
              </w:tabs>
              <w:jc w:val="both"/>
              <w:rPr>
                <w:rFonts w:ascii="Times New Roman" w:eastAsiaTheme="minorEastAsia" w:hAnsi="Times New Roman" w:cs="Times New Roman"/>
                <w:b/>
                <w:color w:val="000000"/>
                <w:sz w:val="24"/>
                <w:szCs w:val="24"/>
                <w:bdr w:val="none" w:sz="0" w:space="0" w:color="auto" w:frame="1"/>
                <w:lang w:eastAsia="en-IN"/>
              </w:rPr>
            </w:pPr>
            <w:r w:rsidRPr="00207CB9">
              <w:rPr>
                <w:rFonts w:ascii="Times New Roman" w:eastAsiaTheme="minorEastAsia" w:hAnsi="Times New Roman" w:cs="Times New Roman"/>
                <w:b/>
                <w:color w:val="000000"/>
                <w:sz w:val="24"/>
                <w:szCs w:val="24"/>
                <w:bdr w:val="none" w:sz="0" w:space="0" w:color="auto" w:frame="1"/>
                <w:lang w:eastAsia="en-IN"/>
              </w:rPr>
              <w:t>Temperature</w:t>
            </w:r>
          </w:p>
        </w:tc>
        <w:tc>
          <w:tcPr>
            <w:tcW w:w="1540" w:type="dxa"/>
          </w:tcPr>
          <w:p w:rsidR="00436CE6" w:rsidRPr="00207CB9" w:rsidRDefault="00207CB9" w:rsidP="00436CE6">
            <w:pPr>
              <w:tabs>
                <w:tab w:val="left" w:pos="284"/>
              </w:tabs>
              <w:jc w:val="both"/>
              <w:rPr>
                <w:rFonts w:ascii="Times New Roman" w:eastAsiaTheme="minorEastAsia" w:hAnsi="Times New Roman" w:cs="Times New Roman"/>
                <w:b/>
                <w:color w:val="000000"/>
                <w:sz w:val="24"/>
                <w:szCs w:val="24"/>
                <w:bdr w:val="none" w:sz="0" w:space="0" w:color="auto" w:frame="1"/>
                <w:lang w:eastAsia="en-IN"/>
              </w:rPr>
            </w:pPr>
            <w:r w:rsidRPr="00207CB9">
              <w:rPr>
                <w:rFonts w:ascii="Times New Roman" w:eastAsiaTheme="minorEastAsia" w:hAnsi="Times New Roman" w:cs="Times New Roman"/>
                <w:b/>
                <w:color w:val="000000"/>
                <w:sz w:val="24"/>
                <w:szCs w:val="24"/>
                <w:bdr w:val="none" w:sz="0" w:space="0" w:color="auto" w:frame="1"/>
                <w:lang w:eastAsia="en-IN"/>
              </w:rPr>
              <w:t>Humidity</w:t>
            </w:r>
          </w:p>
        </w:tc>
        <w:tc>
          <w:tcPr>
            <w:tcW w:w="1541" w:type="dxa"/>
          </w:tcPr>
          <w:p w:rsidR="00436CE6" w:rsidRPr="00207CB9" w:rsidRDefault="00207CB9" w:rsidP="00436CE6">
            <w:pPr>
              <w:tabs>
                <w:tab w:val="left" w:pos="284"/>
              </w:tabs>
              <w:jc w:val="both"/>
              <w:rPr>
                <w:rFonts w:ascii="Times New Roman" w:eastAsiaTheme="minorEastAsia" w:hAnsi="Times New Roman" w:cs="Times New Roman"/>
                <w:b/>
                <w:color w:val="000000"/>
                <w:sz w:val="24"/>
                <w:szCs w:val="24"/>
                <w:bdr w:val="none" w:sz="0" w:space="0" w:color="auto" w:frame="1"/>
                <w:lang w:eastAsia="en-IN"/>
              </w:rPr>
            </w:pPr>
            <w:r w:rsidRPr="00207CB9">
              <w:rPr>
                <w:rFonts w:ascii="Times New Roman" w:eastAsiaTheme="minorEastAsia" w:hAnsi="Times New Roman" w:cs="Times New Roman"/>
                <w:b/>
                <w:color w:val="000000"/>
                <w:sz w:val="24"/>
                <w:szCs w:val="24"/>
                <w:bdr w:val="none" w:sz="0" w:space="0" w:color="auto" w:frame="1"/>
                <w:lang w:eastAsia="en-IN"/>
              </w:rPr>
              <w:t>Wind</w:t>
            </w:r>
          </w:p>
        </w:tc>
        <w:tc>
          <w:tcPr>
            <w:tcW w:w="1541" w:type="dxa"/>
          </w:tcPr>
          <w:p w:rsidR="00436CE6" w:rsidRPr="00207CB9" w:rsidRDefault="00436CE6" w:rsidP="00436CE6">
            <w:pPr>
              <w:tabs>
                <w:tab w:val="left" w:pos="284"/>
              </w:tabs>
              <w:jc w:val="both"/>
              <w:rPr>
                <w:rFonts w:ascii="Times New Roman" w:eastAsiaTheme="minorEastAsia" w:hAnsi="Times New Roman" w:cs="Times New Roman"/>
                <w:b/>
                <w:color w:val="000000"/>
                <w:sz w:val="24"/>
                <w:szCs w:val="24"/>
                <w:bdr w:val="none" w:sz="0" w:space="0" w:color="auto" w:frame="1"/>
                <w:lang w:eastAsia="en-IN"/>
              </w:rPr>
            </w:pPr>
            <w:r w:rsidRPr="00207CB9">
              <w:rPr>
                <w:rFonts w:ascii="Times New Roman" w:eastAsiaTheme="minorEastAsia" w:hAnsi="Times New Roman" w:cs="Times New Roman"/>
                <w:b/>
                <w:color w:val="000000"/>
                <w:sz w:val="24"/>
                <w:szCs w:val="24"/>
                <w:bdr w:val="none" w:sz="0" w:space="0" w:color="auto" w:frame="1"/>
                <w:lang w:eastAsia="en-IN"/>
              </w:rPr>
              <w:t>Play Tennis</w:t>
            </w:r>
          </w:p>
        </w:tc>
      </w:tr>
      <w:tr w:rsidR="00436CE6" w:rsidTr="00207CB9">
        <w:trPr>
          <w:jc w:val="center"/>
        </w:trPr>
        <w:tc>
          <w:tcPr>
            <w:tcW w:w="1540" w:type="dxa"/>
          </w:tcPr>
          <w:p w:rsidR="00436CE6"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D1</w:t>
            </w:r>
          </w:p>
        </w:tc>
        <w:tc>
          <w:tcPr>
            <w:tcW w:w="1540" w:type="dxa"/>
          </w:tcPr>
          <w:p w:rsidR="00436CE6"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Sunny</w:t>
            </w:r>
          </w:p>
        </w:tc>
        <w:tc>
          <w:tcPr>
            <w:tcW w:w="1540" w:type="dxa"/>
          </w:tcPr>
          <w:p w:rsidR="00436CE6"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Hot</w:t>
            </w:r>
          </w:p>
        </w:tc>
        <w:tc>
          <w:tcPr>
            <w:tcW w:w="1540" w:type="dxa"/>
          </w:tcPr>
          <w:p w:rsidR="00436CE6"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High</w:t>
            </w:r>
          </w:p>
        </w:tc>
        <w:tc>
          <w:tcPr>
            <w:tcW w:w="1541" w:type="dxa"/>
          </w:tcPr>
          <w:p w:rsidR="00436CE6" w:rsidRDefault="00436CE6"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 xml:space="preserve">Weak </w:t>
            </w:r>
          </w:p>
        </w:tc>
        <w:tc>
          <w:tcPr>
            <w:tcW w:w="1541" w:type="dxa"/>
          </w:tcPr>
          <w:p w:rsidR="00436CE6" w:rsidRDefault="00436CE6"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No</w:t>
            </w:r>
          </w:p>
        </w:tc>
      </w:tr>
      <w:tr w:rsidR="00207CB9" w:rsidTr="00207CB9">
        <w:trPr>
          <w:jc w:val="center"/>
        </w:trPr>
        <w:tc>
          <w:tcPr>
            <w:tcW w:w="1540"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D2</w:t>
            </w:r>
          </w:p>
        </w:tc>
        <w:tc>
          <w:tcPr>
            <w:tcW w:w="1540"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Sunny</w:t>
            </w:r>
          </w:p>
        </w:tc>
        <w:tc>
          <w:tcPr>
            <w:tcW w:w="1540" w:type="dxa"/>
          </w:tcPr>
          <w:p w:rsidR="00207CB9" w:rsidRDefault="00207CB9">
            <w:r w:rsidRPr="00CA3AD6">
              <w:rPr>
                <w:rFonts w:ascii="Times New Roman" w:eastAsiaTheme="minorEastAsia" w:hAnsi="Times New Roman" w:cs="Times New Roman"/>
                <w:color w:val="000000"/>
                <w:sz w:val="24"/>
                <w:szCs w:val="24"/>
                <w:bdr w:val="none" w:sz="0" w:space="0" w:color="auto" w:frame="1"/>
                <w:lang w:eastAsia="en-IN"/>
              </w:rPr>
              <w:t>Hot</w:t>
            </w:r>
          </w:p>
        </w:tc>
        <w:tc>
          <w:tcPr>
            <w:tcW w:w="1540" w:type="dxa"/>
          </w:tcPr>
          <w:p w:rsidR="00207CB9" w:rsidRDefault="00207CB9">
            <w:r w:rsidRPr="001B5CB7">
              <w:rPr>
                <w:rFonts w:ascii="Times New Roman" w:eastAsiaTheme="minorEastAsia" w:hAnsi="Times New Roman" w:cs="Times New Roman"/>
                <w:color w:val="000000"/>
                <w:sz w:val="24"/>
                <w:szCs w:val="24"/>
                <w:bdr w:val="none" w:sz="0" w:space="0" w:color="auto" w:frame="1"/>
                <w:lang w:eastAsia="en-IN"/>
              </w:rPr>
              <w:t>High</w:t>
            </w:r>
          </w:p>
        </w:tc>
        <w:tc>
          <w:tcPr>
            <w:tcW w:w="1541"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Strong</w:t>
            </w:r>
          </w:p>
        </w:tc>
        <w:tc>
          <w:tcPr>
            <w:tcW w:w="1541"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No</w:t>
            </w:r>
          </w:p>
        </w:tc>
      </w:tr>
      <w:tr w:rsidR="00207CB9" w:rsidTr="00207CB9">
        <w:trPr>
          <w:jc w:val="center"/>
        </w:trPr>
        <w:tc>
          <w:tcPr>
            <w:tcW w:w="1540"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D3</w:t>
            </w:r>
          </w:p>
        </w:tc>
        <w:tc>
          <w:tcPr>
            <w:tcW w:w="1540"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Overcast</w:t>
            </w:r>
          </w:p>
        </w:tc>
        <w:tc>
          <w:tcPr>
            <w:tcW w:w="1540" w:type="dxa"/>
          </w:tcPr>
          <w:p w:rsidR="00207CB9" w:rsidRDefault="00207CB9">
            <w:r w:rsidRPr="00CA3AD6">
              <w:rPr>
                <w:rFonts w:ascii="Times New Roman" w:eastAsiaTheme="minorEastAsia" w:hAnsi="Times New Roman" w:cs="Times New Roman"/>
                <w:color w:val="000000"/>
                <w:sz w:val="24"/>
                <w:szCs w:val="24"/>
                <w:bdr w:val="none" w:sz="0" w:space="0" w:color="auto" w:frame="1"/>
                <w:lang w:eastAsia="en-IN"/>
              </w:rPr>
              <w:t>Hot</w:t>
            </w:r>
          </w:p>
        </w:tc>
        <w:tc>
          <w:tcPr>
            <w:tcW w:w="1540" w:type="dxa"/>
          </w:tcPr>
          <w:p w:rsidR="00207CB9" w:rsidRDefault="00207CB9">
            <w:r w:rsidRPr="001B5CB7">
              <w:rPr>
                <w:rFonts w:ascii="Times New Roman" w:eastAsiaTheme="minorEastAsia" w:hAnsi="Times New Roman" w:cs="Times New Roman"/>
                <w:color w:val="000000"/>
                <w:sz w:val="24"/>
                <w:szCs w:val="24"/>
                <w:bdr w:val="none" w:sz="0" w:space="0" w:color="auto" w:frame="1"/>
                <w:lang w:eastAsia="en-IN"/>
              </w:rPr>
              <w:t>High</w:t>
            </w:r>
          </w:p>
        </w:tc>
        <w:tc>
          <w:tcPr>
            <w:tcW w:w="1541"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Weak</w:t>
            </w:r>
          </w:p>
        </w:tc>
        <w:tc>
          <w:tcPr>
            <w:tcW w:w="1541"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Yes</w:t>
            </w:r>
          </w:p>
        </w:tc>
      </w:tr>
      <w:tr w:rsidR="00207CB9" w:rsidTr="00207CB9">
        <w:trPr>
          <w:jc w:val="center"/>
        </w:trPr>
        <w:tc>
          <w:tcPr>
            <w:tcW w:w="1540"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D4</w:t>
            </w:r>
          </w:p>
        </w:tc>
        <w:tc>
          <w:tcPr>
            <w:tcW w:w="1540"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Rain</w:t>
            </w:r>
          </w:p>
        </w:tc>
        <w:tc>
          <w:tcPr>
            <w:tcW w:w="1540"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Mild</w:t>
            </w:r>
          </w:p>
        </w:tc>
        <w:tc>
          <w:tcPr>
            <w:tcW w:w="1540" w:type="dxa"/>
          </w:tcPr>
          <w:p w:rsidR="00207CB9" w:rsidRDefault="00207CB9">
            <w:r w:rsidRPr="001B5CB7">
              <w:rPr>
                <w:rFonts w:ascii="Times New Roman" w:eastAsiaTheme="minorEastAsia" w:hAnsi="Times New Roman" w:cs="Times New Roman"/>
                <w:color w:val="000000"/>
                <w:sz w:val="24"/>
                <w:szCs w:val="24"/>
                <w:bdr w:val="none" w:sz="0" w:space="0" w:color="auto" w:frame="1"/>
                <w:lang w:eastAsia="en-IN"/>
              </w:rPr>
              <w:t>High</w:t>
            </w:r>
          </w:p>
        </w:tc>
        <w:tc>
          <w:tcPr>
            <w:tcW w:w="1541" w:type="dxa"/>
          </w:tcPr>
          <w:p w:rsidR="00207CB9" w:rsidRDefault="00207CB9">
            <w:r w:rsidRPr="00A8335B">
              <w:rPr>
                <w:rFonts w:ascii="Times New Roman" w:eastAsiaTheme="minorEastAsia" w:hAnsi="Times New Roman" w:cs="Times New Roman"/>
                <w:color w:val="000000"/>
                <w:sz w:val="24"/>
                <w:szCs w:val="24"/>
                <w:bdr w:val="none" w:sz="0" w:space="0" w:color="auto" w:frame="1"/>
                <w:lang w:eastAsia="en-IN"/>
              </w:rPr>
              <w:t>Weak</w:t>
            </w:r>
          </w:p>
        </w:tc>
        <w:tc>
          <w:tcPr>
            <w:tcW w:w="1541"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Yes</w:t>
            </w:r>
          </w:p>
        </w:tc>
      </w:tr>
      <w:tr w:rsidR="00207CB9" w:rsidTr="00207CB9">
        <w:trPr>
          <w:jc w:val="center"/>
        </w:trPr>
        <w:tc>
          <w:tcPr>
            <w:tcW w:w="1540"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D5</w:t>
            </w:r>
          </w:p>
        </w:tc>
        <w:tc>
          <w:tcPr>
            <w:tcW w:w="1540" w:type="dxa"/>
          </w:tcPr>
          <w:p w:rsidR="00207CB9" w:rsidRDefault="00207CB9">
            <w:r w:rsidRPr="00B4127C">
              <w:rPr>
                <w:rFonts w:ascii="Times New Roman" w:eastAsiaTheme="minorEastAsia" w:hAnsi="Times New Roman" w:cs="Times New Roman"/>
                <w:color w:val="000000"/>
                <w:sz w:val="24"/>
                <w:szCs w:val="24"/>
                <w:bdr w:val="none" w:sz="0" w:space="0" w:color="auto" w:frame="1"/>
                <w:lang w:eastAsia="en-IN"/>
              </w:rPr>
              <w:t>Rain</w:t>
            </w:r>
          </w:p>
        </w:tc>
        <w:tc>
          <w:tcPr>
            <w:tcW w:w="1540"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Cool</w:t>
            </w:r>
          </w:p>
        </w:tc>
        <w:tc>
          <w:tcPr>
            <w:tcW w:w="1540" w:type="dxa"/>
          </w:tcPr>
          <w:p w:rsidR="00207CB9" w:rsidRDefault="00207CB9">
            <w:r w:rsidRPr="0046651D">
              <w:rPr>
                <w:rFonts w:ascii="Times New Roman" w:eastAsiaTheme="minorEastAsia" w:hAnsi="Times New Roman" w:cs="Times New Roman"/>
                <w:color w:val="000000"/>
                <w:sz w:val="24"/>
                <w:szCs w:val="24"/>
                <w:bdr w:val="none" w:sz="0" w:space="0" w:color="auto" w:frame="1"/>
                <w:lang w:eastAsia="en-IN"/>
              </w:rPr>
              <w:t>Normal</w:t>
            </w:r>
          </w:p>
        </w:tc>
        <w:tc>
          <w:tcPr>
            <w:tcW w:w="1541" w:type="dxa"/>
          </w:tcPr>
          <w:p w:rsidR="00207CB9" w:rsidRDefault="00207CB9">
            <w:r w:rsidRPr="00A8335B">
              <w:rPr>
                <w:rFonts w:ascii="Times New Roman" w:eastAsiaTheme="minorEastAsia" w:hAnsi="Times New Roman" w:cs="Times New Roman"/>
                <w:color w:val="000000"/>
                <w:sz w:val="24"/>
                <w:szCs w:val="24"/>
                <w:bdr w:val="none" w:sz="0" w:space="0" w:color="auto" w:frame="1"/>
                <w:lang w:eastAsia="en-IN"/>
              </w:rPr>
              <w:t>Weak</w:t>
            </w:r>
          </w:p>
        </w:tc>
        <w:tc>
          <w:tcPr>
            <w:tcW w:w="1541"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Yes</w:t>
            </w:r>
          </w:p>
        </w:tc>
      </w:tr>
      <w:tr w:rsidR="00207CB9" w:rsidTr="00207CB9">
        <w:trPr>
          <w:jc w:val="center"/>
        </w:trPr>
        <w:tc>
          <w:tcPr>
            <w:tcW w:w="1540"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D6</w:t>
            </w:r>
          </w:p>
        </w:tc>
        <w:tc>
          <w:tcPr>
            <w:tcW w:w="1540" w:type="dxa"/>
          </w:tcPr>
          <w:p w:rsidR="00207CB9" w:rsidRDefault="00207CB9">
            <w:r w:rsidRPr="00B4127C">
              <w:rPr>
                <w:rFonts w:ascii="Times New Roman" w:eastAsiaTheme="minorEastAsia" w:hAnsi="Times New Roman" w:cs="Times New Roman"/>
                <w:color w:val="000000"/>
                <w:sz w:val="24"/>
                <w:szCs w:val="24"/>
                <w:bdr w:val="none" w:sz="0" w:space="0" w:color="auto" w:frame="1"/>
                <w:lang w:eastAsia="en-IN"/>
              </w:rPr>
              <w:t>Rain</w:t>
            </w:r>
          </w:p>
        </w:tc>
        <w:tc>
          <w:tcPr>
            <w:tcW w:w="1540" w:type="dxa"/>
          </w:tcPr>
          <w:p w:rsidR="00207CB9" w:rsidRDefault="00207CB9">
            <w:r w:rsidRPr="00555A2C">
              <w:rPr>
                <w:rFonts w:ascii="Times New Roman" w:eastAsiaTheme="minorEastAsia" w:hAnsi="Times New Roman" w:cs="Times New Roman"/>
                <w:color w:val="000000"/>
                <w:sz w:val="24"/>
                <w:szCs w:val="24"/>
                <w:bdr w:val="none" w:sz="0" w:space="0" w:color="auto" w:frame="1"/>
                <w:lang w:eastAsia="en-IN"/>
              </w:rPr>
              <w:t>Cool</w:t>
            </w:r>
          </w:p>
        </w:tc>
        <w:tc>
          <w:tcPr>
            <w:tcW w:w="1540" w:type="dxa"/>
          </w:tcPr>
          <w:p w:rsidR="00207CB9" w:rsidRDefault="00207CB9">
            <w:r w:rsidRPr="0046651D">
              <w:rPr>
                <w:rFonts w:ascii="Times New Roman" w:eastAsiaTheme="minorEastAsia" w:hAnsi="Times New Roman" w:cs="Times New Roman"/>
                <w:color w:val="000000"/>
                <w:sz w:val="24"/>
                <w:szCs w:val="24"/>
                <w:bdr w:val="none" w:sz="0" w:space="0" w:color="auto" w:frame="1"/>
                <w:lang w:eastAsia="en-IN"/>
              </w:rPr>
              <w:t>Normal</w:t>
            </w:r>
          </w:p>
        </w:tc>
        <w:tc>
          <w:tcPr>
            <w:tcW w:w="1541"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Strong</w:t>
            </w:r>
          </w:p>
        </w:tc>
        <w:tc>
          <w:tcPr>
            <w:tcW w:w="1541"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No</w:t>
            </w:r>
          </w:p>
        </w:tc>
      </w:tr>
      <w:tr w:rsidR="00207CB9" w:rsidTr="00207CB9">
        <w:trPr>
          <w:jc w:val="center"/>
        </w:trPr>
        <w:tc>
          <w:tcPr>
            <w:tcW w:w="1540"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D7</w:t>
            </w:r>
          </w:p>
        </w:tc>
        <w:tc>
          <w:tcPr>
            <w:tcW w:w="1540"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Overcast</w:t>
            </w:r>
          </w:p>
        </w:tc>
        <w:tc>
          <w:tcPr>
            <w:tcW w:w="1540" w:type="dxa"/>
          </w:tcPr>
          <w:p w:rsidR="00207CB9" w:rsidRDefault="00207CB9">
            <w:r w:rsidRPr="00555A2C">
              <w:rPr>
                <w:rFonts w:ascii="Times New Roman" w:eastAsiaTheme="minorEastAsia" w:hAnsi="Times New Roman" w:cs="Times New Roman"/>
                <w:color w:val="000000"/>
                <w:sz w:val="24"/>
                <w:szCs w:val="24"/>
                <w:bdr w:val="none" w:sz="0" w:space="0" w:color="auto" w:frame="1"/>
                <w:lang w:eastAsia="en-IN"/>
              </w:rPr>
              <w:t>Cool</w:t>
            </w:r>
          </w:p>
        </w:tc>
        <w:tc>
          <w:tcPr>
            <w:tcW w:w="1540" w:type="dxa"/>
          </w:tcPr>
          <w:p w:rsidR="00207CB9" w:rsidRDefault="00207CB9">
            <w:r w:rsidRPr="0046651D">
              <w:rPr>
                <w:rFonts w:ascii="Times New Roman" w:eastAsiaTheme="minorEastAsia" w:hAnsi="Times New Roman" w:cs="Times New Roman"/>
                <w:color w:val="000000"/>
                <w:sz w:val="24"/>
                <w:szCs w:val="24"/>
                <w:bdr w:val="none" w:sz="0" w:space="0" w:color="auto" w:frame="1"/>
                <w:lang w:eastAsia="en-IN"/>
              </w:rPr>
              <w:t>Normal</w:t>
            </w:r>
          </w:p>
        </w:tc>
        <w:tc>
          <w:tcPr>
            <w:tcW w:w="1541"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Strong</w:t>
            </w:r>
          </w:p>
        </w:tc>
        <w:tc>
          <w:tcPr>
            <w:tcW w:w="1541"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Yes</w:t>
            </w:r>
          </w:p>
        </w:tc>
      </w:tr>
      <w:tr w:rsidR="00207CB9" w:rsidTr="00207CB9">
        <w:trPr>
          <w:jc w:val="center"/>
        </w:trPr>
        <w:tc>
          <w:tcPr>
            <w:tcW w:w="1540"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D8</w:t>
            </w:r>
          </w:p>
        </w:tc>
        <w:tc>
          <w:tcPr>
            <w:tcW w:w="1540" w:type="dxa"/>
          </w:tcPr>
          <w:p w:rsidR="00207CB9" w:rsidRDefault="00207CB9" w:rsidP="00D230F7">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Sunny</w:t>
            </w:r>
          </w:p>
        </w:tc>
        <w:tc>
          <w:tcPr>
            <w:tcW w:w="1540"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Mild</w:t>
            </w:r>
          </w:p>
        </w:tc>
        <w:tc>
          <w:tcPr>
            <w:tcW w:w="1540"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High</w:t>
            </w:r>
          </w:p>
        </w:tc>
        <w:tc>
          <w:tcPr>
            <w:tcW w:w="1541" w:type="dxa"/>
          </w:tcPr>
          <w:p w:rsidR="00207CB9" w:rsidRDefault="00207CB9">
            <w:r w:rsidRPr="006D1D36">
              <w:rPr>
                <w:rFonts w:ascii="Times New Roman" w:eastAsiaTheme="minorEastAsia" w:hAnsi="Times New Roman" w:cs="Times New Roman"/>
                <w:color w:val="000000"/>
                <w:sz w:val="24"/>
                <w:szCs w:val="24"/>
                <w:bdr w:val="none" w:sz="0" w:space="0" w:color="auto" w:frame="1"/>
                <w:lang w:eastAsia="en-IN"/>
              </w:rPr>
              <w:t>Weak</w:t>
            </w:r>
          </w:p>
        </w:tc>
        <w:tc>
          <w:tcPr>
            <w:tcW w:w="1541"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No</w:t>
            </w:r>
          </w:p>
        </w:tc>
      </w:tr>
      <w:tr w:rsidR="00207CB9" w:rsidTr="00207CB9">
        <w:trPr>
          <w:trHeight w:val="307"/>
          <w:jc w:val="center"/>
        </w:trPr>
        <w:tc>
          <w:tcPr>
            <w:tcW w:w="1540"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D9</w:t>
            </w:r>
          </w:p>
        </w:tc>
        <w:tc>
          <w:tcPr>
            <w:tcW w:w="1540" w:type="dxa"/>
          </w:tcPr>
          <w:p w:rsidR="00207CB9" w:rsidRDefault="00207CB9" w:rsidP="00D230F7">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Sunny</w:t>
            </w:r>
          </w:p>
        </w:tc>
        <w:tc>
          <w:tcPr>
            <w:tcW w:w="1540"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Cool</w:t>
            </w:r>
          </w:p>
        </w:tc>
        <w:tc>
          <w:tcPr>
            <w:tcW w:w="1540" w:type="dxa"/>
          </w:tcPr>
          <w:p w:rsidR="00207CB9" w:rsidRDefault="00207CB9">
            <w:r w:rsidRPr="005D298D">
              <w:rPr>
                <w:rFonts w:ascii="Times New Roman" w:eastAsiaTheme="minorEastAsia" w:hAnsi="Times New Roman" w:cs="Times New Roman"/>
                <w:color w:val="000000"/>
                <w:sz w:val="24"/>
                <w:szCs w:val="24"/>
                <w:bdr w:val="none" w:sz="0" w:space="0" w:color="auto" w:frame="1"/>
                <w:lang w:eastAsia="en-IN"/>
              </w:rPr>
              <w:t>Normal</w:t>
            </w:r>
          </w:p>
        </w:tc>
        <w:tc>
          <w:tcPr>
            <w:tcW w:w="1541" w:type="dxa"/>
          </w:tcPr>
          <w:p w:rsidR="00207CB9" w:rsidRDefault="00207CB9">
            <w:r w:rsidRPr="006D1D36">
              <w:rPr>
                <w:rFonts w:ascii="Times New Roman" w:eastAsiaTheme="minorEastAsia" w:hAnsi="Times New Roman" w:cs="Times New Roman"/>
                <w:color w:val="000000"/>
                <w:sz w:val="24"/>
                <w:szCs w:val="24"/>
                <w:bdr w:val="none" w:sz="0" w:space="0" w:color="auto" w:frame="1"/>
                <w:lang w:eastAsia="en-IN"/>
              </w:rPr>
              <w:t>Weak</w:t>
            </w:r>
          </w:p>
        </w:tc>
        <w:tc>
          <w:tcPr>
            <w:tcW w:w="1541" w:type="dxa"/>
          </w:tcPr>
          <w:p w:rsidR="00207CB9" w:rsidRDefault="00207CB9">
            <w:r w:rsidRPr="00FB74B3">
              <w:rPr>
                <w:rFonts w:ascii="Times New Roman" w:eastAsiaTheme="minorEastAsia" w:hAnsi="Times New Roman" w:cs="Times New Roman"/>
                <w:color w:val="000000"/>
                <w:sz w:val="24"/>
                <w:szCs w:val="24"/>
                <w:bdr w:val="none" w:sz="0" w:space="0" w:color="auto" w:frame="1"/>
                <w:lang w:eastAsia="en-IN"/>
              </w:rPr>
              <w:t>Yes</w:t>
            </w:r>
          </w:p>
        </w:tc>
      </w:tr>
      <w:tr w:rsidR="00207CB9" w:rsidTr="00207CB9">
        <w:trPr>
          <w:jc w:val="center"/>
        </w:trPr>
        <w:tc>
          <w:tcPr>
            <w:tcW w:w="1540"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D10</w:t>
            </w:r>
          </w:p>
        </w:tc>
        <w:tc>
          <w:tcPr>
            <w:tcW w:w="1540"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sidRPr="00B4127C">
              <w:rPr>
                <w:rFonts w:ascii="Times New Roman" w:eastAsiaTheme="minorEastAsia" w:hAnsi="Times New Roman" w:cs="Times New Roman"/>
                <w:color w:val="000000"/>
                <w:sz w:val="24"/>
                <w:szCs w:val="24"/>
                <w:bdr w:val="none" w:sz="0" w:space="0" w:color="auto" w:frame="1"/>
                <w:lang w:eastAsia="en-IN"/>
              </w:rPr>
              <w:t>Rain</w:t>
            </w:r>
          </w:p>
        </w:tc>
        <w:tc>
          <w:tcPr>
            <w:tcW w:w="1540"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Mild</w:t>
            </w:r>
          </w:p>
        </w:tc>
        <w:tc>
          <w:tcPr>
            <w:tcW w:w="1540" w:type="dxa"/>
          </w:tcPr>
          <w:p w:rsidR="00207CB9" w:rsidRDefault="00207CB9">
            <w:r w:rsidRPr="005D298D">
              <w:rPr>
                <w:rFonts w:ascii="Times New Roman" w:eastAsiaTheme="minorEastAsia" w:hAnsi="Times New Roman" w:cs="Times New Roman"/>
                <w:color w:val="000000"/>
                <w:sz w:val="24"/>
                <w:szCs w:val="24"/>
                <w:bdr w:val="none" w:sz="0" w:space="0" w:color="auto" w:frame="1"/>
                <w:lang w:eastAsia="en-IN"/>
              </w:rPr>
              <w:t>Normal</w:t>
            </w:r>
          </w:p>
        </w:tc>
        <w:tc>
          <w:tcPr>
            <w:tcW w:w="1541" w:type="dxa"/>
          </w:tcPr>
          <w:p w:rsidR="00207CB9" w:rsidRDefault="00207CB9">
            <w:r w:rsidRPr="006D1D36">
              <w:rPr>
                <w:rFonts w:ascii="Times New Roman" w:eastAsiaTheme="minorEastAsia" w:hAnsi="Times New Roman" w:cs="Times New Roman"/>
                <w:color w:val="000000"/>
                <w:sz w:val="24"/>
                <w:szCs w:val="24"/>
                <w:bdr w:val="none" w:sz="0" w:space="0" w:color="auto" w:frame="1"/>
                <w:lang w:eastAsia="en-IN"/>
              </w:rPr>
              <w:t>Weak</w:t>
            </w:r>
          </w:p>
        </w:tc>
        <w:tc>
          <w:tcPr>
            <w:tcW w:w="1541" w:type="dxa"/>
          </w:tcPr>
          <w:p w:rsidR="00207CB9" w:rsidRDefault="00207CB9">
            <w:r w:rsidRPr="00FB74B3">
              <w:rPr>
                <w:rFonts w:ascii="Times New Roman" w:eastAsiaTheme="minorEastAsia" w:hAnsi="Times New Roman" w:cs="Times New Roman"/>
                <w:color w:val="000000"/>
                <w:sz w:val="24"/>
                <w:szCs w:val="24"/>
                <w:bdr w:val="none" w:sz="0" w:space="0" w:color="auto" w:frame="1"/>
                <w:lang w:eastAsia="en-IN"/>
              </w:rPr>
              <w:t>Yes</w:t>
            </w:r>
          </w:p>
        </w:tc>
      </w:tr>
      <w:tr w:rsidR="00207CB9" w:rsidTr="00207CB9">
        <w:trPr>
          <w:jc w:val="center"/>
        </w:trPr>
        <w:tc>
          <w:tcPr>
            <w:tcW w:w="1540"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D11</w:t>
            </w:r>
          </w:p>
        </w:tc>
        <w:tc>
          <w:tcPr>
            <w:tcW w:w="1540" w:type="dxa"/>
          </w:tcPr>
          <w:p w:rsidR="00207CB9" w:rsidRDefault="00207CB9" w:rsidP="00D230F7">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Sunny</w:t>
            </w:r>
          </w:p>
        </w:tc>
        <w:tc>
          <w:tcPr>
            <w:tcW w:w="1540" w:type="dxa"/>
          </w:tcPr>
          <w:p w:rsidR="00207CB9" w:rsidRDefault="00207CB9">
            <w:r w:rsidRPr="00984780">
              <w:rPr>
                <w:rFonts w:ascii="Times New Roman" w:eastAsiaTheme="minorEastAsia" w:hAnsi="Times New Roman" w:cs="Times New Roman"/>
                <w:color w:val="000000"/>
                <w:sz w:val="24"/>
                <w:szCs w:val="24"/>
                <w:bdr w:val="none" w:sz="0" w:space="0" w:color="auto" w:frame="1"/>
                <w:lang w:eastAsia="en-IN"/>
              </w:rPr>
              <w:t>Mild</w:t>
            </w:r>
          </w:p>
        </w:tc>
        <w:tc>
          <w:tcPr>
            <w:tcW w:w="1540" w:type="dxa"/>
          </w:tcPr>
          <w:p w:rsidR="00207CB9" w:rsidRDefault="00207CB9">
            <w:r w:rsidRPr="005D298D">
              <w:rPr>
                <w:rFonts w:ascii="Times New Roman" w:eastAsiaTheme="minorEastAsia" w:hAnsi="Times New Roman" w:cs="Times New Roman"/>
                <w:color w:val="000000"/>
                <w:sz w:val="24"/>
                <w:szCs w:val="24"/>
                <w:bdr w:val="none" w:sz="0" w:space="0" w:color="auto" w:frame="1"/>
                <w:lang w:eastAsia="en-IN"/>
              </w:rPr>
              <w:t>Normal</w:t>
            </w:r>
          </w:p>
        </w:tc>
        <w:tc>
          <w:tcPr>
            <w:tcW w:w="1541"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Strong</w:t>
            </w:r>
          </w:p>
        </w:tc>
        <w:tc>
          <w:tcPr>
            <w:tcW w:w="1541" w:type="dxa"/>
          </w:tcPr>
          <w:p w:rsidR="00207CB9" w:rsidRDefault="00207CB9">
            <w:r w:rsidRPr="00FB74B3">
              <w:rPr>
                <w:rFonts w:ascii="Times New Roman" w:eastAsiaTheme="minorEastAsia" w:hAnsi="Times New Roman" w:cs="Times New Roman"/>
                <w:color w:val="000000"/>
                <w:sz w:val="24"/>
                <w:szCs w:val="24"/>
                <w:bdr w:val="none" w:sz="0" w:space="0" w:color="auto" w:frame="1"/>
                <w:lang w:eastAsia="en-IN"/>
              </w:rPr>
              <w:t>Yes</w:t>
            </w:r>
          </w:p>
        </w:tc>
      </w:tr>
      <w:tr w:rsidR="00207CB9" w:rsidTr="00207CB9">
        <w:trPr>
          <w:jc w:val="center"/>
        </w:trPr>
        <w:tc>
          <w:tcPr>
            <w:tcW w:w="1540"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D12</w:t>
            </w:r>
          </w:p>
        </w:tc>
        <w:tc>
          <w:tcPr>
            <w:tcW w:w="1540"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Overcast</w:t>
            </w:r>
          </w:p>
        </w:tc>
        <w:tc>
          <w:tcPr>
            <w:tcW w:w="1540" w:type="dxa"/>
          </w:tcPr>
          <w:p w:rsidR="00207CB9" w:rsidRDefault="00207CB9">
            <w:r w:rsidRPr="00984780">
              <w:rPr>
                <w:rFonts w:ascii="Times New Roman" w:eastAsiaTheme="minorEastAsia" w:hAnsi="Times New Roman" w:cs="Times New Roman"/>
                <w:color w:val="000000"/>
                <w:sz w:val="24"/>
                <w:szCs w:val="24"/>
                <w:bdr w:val="none" w:sz="0" w:space="0" w:color="auto" w:frame="1"/>
                <w:lang w:eastAsia="en-IN"/>
              </w:rPr>
              <w:t>Mild</w:t>
            </w:r>
          </w:p>
        </w:tc>
        <w:tc>
          <w:tcPr>
            <w:tcW w:w="1540"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High</w:t>
            </w:r>
          </w:p>
        </w:tc>
        <w:tc>
          <w:tcPr>
            <w:tcW w:w="1541"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Strong</w:t>
            </w:r>
          </w:p>
        </w:tc>
        <w:tc>
          <w:tcPr>
            <w:tcW w:w="1541" w:type="dxa"/>
          </w:tcPr>
          <w:p w:rsidR="00207CB9" w:rsidRDefault="00207CB9">
            <w:r w:rsidRPr="00FB74B3">
              <w:rPr>
                <w:rFonts w:ascii="Times New Roman" w:eastAsiaTheme="minorEastAsia" w:hAnsi="Times New Roman" w:cs="Times New Roman"/>
                <w:color w:val="000000"/>
                <w:sz w:val="24"/>
                <w:szCs w:val="24"/>
                <w:bdr w:val="none" w:sz="0" w:space="0" w:color="auto" w:frame="1"/>
                <w:lang w:eastAsia="en-IN"/>
              </w:rPr>
              <w:t>Yes</w:t>
            </w:r>
          </w:p>
        </w:tc>
      </w:tr>
      <w:tr w:rsidR="00207CB9" w:rsidTr="00207CB9">
        <w:trPr>
          <w:jc w:val="center"/>
        </w:trPr>
        <w:tc>
          <w:tcPr>
            <w:tcW w:w="1540"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D13</w:t>
            </w:r>
          </w:p>
        </w:tc>
        <w:tc>
          <w:tcPr>
            <w:tcW w:w="1540"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Overcast</w:t>
            </w:r>
          </w:p>
        </w:tc>
        <w:tc>
          <w:tcPr>
            <w:tcW w:w="1540"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Hot</w:t>
            </w:r>
          </w:p>
        </w:tc>
        <w:tc>
          <w:tcPr>
            <w:tcW w:w="1540"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Normal</w:t>
            </w:r>
          </w:p>
        </w:tc>
        <w:tc>
          <w:tcPr>
            <w:tcW w:w="1541"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Weak</w:t>
            </w:r>
          </w:p>
        </w:tc>
        <w:tc>
          <w:tcPr>
            <w:tcW w:w="1541" w:type="dxa"/>
          </w:tcPr>
          <w:p w:rsidR="00207CB9" w:rsidRDefault="00207CB9">
            <w:r w:rsidRPr="00FB74B3">
              <w:rPr>
                <w:rFonts w:ascii="Times New Roman" w:eastAsiaTheme="minorEastAsia" w:hAnsi="Times New Roman" w:cs="Times New Roman"/>
                <w:color w:val="000000"/>
                <w:sz w:val="24"/>
                <w:szCs w:val="24"/>
                <w:bdr w:val="none" w:sz="0" w:space="0" w:color="auto" w:frame="1"/>
                <w:lang w:eastAsia="en-IN"/>
              </w:rPr>
              <w:t>Yes</w:t>
            </w:r>
          </w:p>
        </w:tc>
      </w:tr>
      <w:tr w:rsidR="00207CB9" w:rsidTr="00207CB9">
        <w:trPr>
          <w:jc w:val="center"/>
        </w:trPr>
        <w:tc>
          <w:tcPr>
            <w:tcW w:w="1540"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D14</w:t>
            </w:r>
          </w:p>
        </w:tc>
        <w:tc>
          <w:tcPr>
            <w:tcW w:w="1540"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sidRPr="00B4127C">
              <w:rPr>
                <w:rFonts w:ascii="Times New Roman" w:eastAsiaTheme="minorEastAsia" w:hAnsi="Times New Roman" w:cs="Times New Roman"/>
                <w:color w:val="000000"/>
                <w:sz w:val="24"/>
                <w:szCs w:val="24"/>
                <w:bdr w:val="none" w:sz="0" w:space="0" w:color="auto" w:frame="1"/>
                <w:lang w:eastAsia="en-IN"/>
              </w:rPr>
              <w:t>Rain</w:t>
            </w:r>
          </w:p>
        </w:tc>
        <w:tc>
          <w:tcPr>
            <w:tcW w:w="1540"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Mild</w:t>
            </w:r>
          </w:p>
        </w:tc>
        <w:tc>
          <w:tcPr>
            <w:tcW w:w="1540"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High</w:t>
            </w:r>
          </w:p>
        </w:tc>
        <w:tc>
          <w:tcPr>
            <w:tcW w:w="1541" w:type="dxa"/>
          </w:tcPr>
          <w:p w:rsidR="00207CB9" w:rsidRDefault="00207CB9"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Strong</w:t>
            </w:r>
          </w:p>
        </w:tc>
        <w:tc>
          <w:tcPr>
            <w:tcW w:w="1541" w:type="dxa"/>
          </w:tcPr>
          <w:p w:rsidR="00207CB9" w:rsidRPr="00FB74B3" w:rsidRDefault="00207CB9">
            <w:pPr>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No</w:t>
            </w:r>
          </w:p>
        </w:tc>
      </w:tr>
    </w:tbl>
    <w:p w:rsidR="00436CE6" w:rsidRPr="00436CE6" w:rsidRDefault="00436CE6"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p>
    <w:p w:rsidR="00207CB9" w:rsidRPr="00207CB9" w:rsidRDefault="00207CB9" w:rsidP="00207CB9">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sidRPr="00207CB9">
        <w:rPr>
          <w:rFonts w:ascii="Times New Roman" w:eastAsiaTheme="minorEastAsia" w:hAnsi="Times New Roman" w:cs="Times New Roman"/>
          <w:color w:val="000000"/>
          <w:sz w:val="24"/>
          <w:szCs w:val="24"/>
          <w:bdr w:val="none" w:sz="0" w:space="0" w:color="auto" w:frame="1"/>
          <w:lang w:eastAsia="en-IN"/>
        </w:rPr>
        <w:t>Let’s use the naive Bayes classifier to solve a problem we discussed during our decision tree learning discussion: classifying days based on whether or not someone will play tennis. </w:t>
      </w:r>
    </w:p>
    <w:p w:rsidR="00207CB9" w:rsidRPr="00207CB9" w:rsidRDefault="00207CB9" w:rsidP="00207CB9">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sidRPr="00207CB9">
        <w:rPr>
          <w:rFonts w:ascii="Times New Roman" w:eastAsiaTheme="minorEastAsia" w:hAnsi="Times New Roman" w:cs="Times New Roman"/>
          <w:color w:val="000000"/>
          <w:sz w:val="24"/>
          <w:szCs w:val="24"/>
          <w:bdr w:val="none" w:sz="0" w:space="0" w:color="auto" w:frame="1"/>
          <w:lang w:eastAsia="en-IN"/>
        </w:rPr>
        <w:t> </w:t>
      </w:r>
    </w:p>
    <w:p w:rsidR="00207CB9" w:rsidRDefault="00207CB9" w:rsidP="00207CB9">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 xml:space="preserve"> A</w:t>
      </w:r>
      <w:r w:rsidRPr="00207CB9">
        <w:rPr>
          <w:rFonts w:ascii="Times New Roman" w:eastAsiaTheme="minorEastAsia" w:hAnsi="Times New Roman" w:cs="Times New Roman"/>
          <w:color w:val="000000"/>
          <w:sz w:val="24"/>
          <w:szCs w:val="24"/>
          <w:bdr w:val="none" w:sz="0" w:space="0" w:color="auto" w:frame="1"/>
          <w:lang w:eastAsia="en-IN"/>
        </w:rPr>
        <w:t>bove</w:t>
      </w:r>
      <w:r>
        <w:rPr>
          <w:rFonts w:ascii="Times New Roman" w:eastAsiaTheme="minorEastAsia" w:hAnsi="Times New Roman" w:cs="Times New Roman"/>
          <w:color w:val="000000"/>
          <w:sz w:val="24"/>
          <w:szCs w:val="24"/>
          <w:bdr w:val="none" w:sz="0" w:space="0" w:color="auto" w:frame="1"/>
          <w:lang w:eastAsia="en-IN"/>
        </w:rPr>
        <w:t xml:space="preserve"> table</w:t>
      </w:r>
      <w:r w:rsidRPr="00207CB9">
        <w:rPr>
          <w:rFonts w:ascii="Times New Roman" w:eastAsiaTheme="minorEastAsia" w:hAnsi="Times New Roman" w:cs="Times New Roman"/>
          <w:color w:val="000000"/>
          <w:sz w:val="24"/>
          <w:szCs w:val="24"/>
          <w:bdr w:val="none" w:sz="0" w:space="0" w:color="auto" w:frame="1"/>
          <w:lang w:eastAsia="en-IN"/>
        </w:rPr>
        <w:t xml:space="preserve"> shows 14 training instances of the goal concept </w:t>
      </w:r>
      <w:proofErr w:type="spellStart"/>
      <w:r w:rsidRPr="00207CB9">
        <w:rPr>
          <w:rFonts w:ascii="Times New Roman" w:eastAsiaTheme="minorEastAsia" w:hAnsi="Times New Roman" w:cs="Times New Roman"/>
          <w:color w:val="000000"/>
          <w:sz w:val="24"/>
          <w:szCs w:val="24"/>
          <w:bdr w:val="none" w:sz="0" w:space="0" w:color="auto" w:frame="1"/>
          <w:lang w:eastAsia="en-IN"/>
        </w:rPr>
        <w:t>PlayTennis</w:t>
      </w:r>
      <w:proofErr w:type="spellEnd"/>
      <w:r w:rsidRPr="00207CB9">
        <w:rPr>
          <w:rFonts w:ascii="Times New Roman" w:eastAsiaTheme="minorEastAsia" w:hAnsi="Times New Roman" w:cs="Times New Roman"/>
          <w:color w:val="000000"/>
          <w:sz w:val="24"/>
          <w:szCs w:val="24"/>
          <w:bdr w:val="none" w:sz="0" w:space="0" w:color="auto" w:frame="1"/>
          <w:lang w:eastAsia="en-IN"/>
        </w:rPr>
        <w:t>, with the characteristics Outlook, Temperature, Humidity, and Wind describing each day. To categorize the following novel instance, we utilize the naive Bayes classifier and the training data from this table:</w:t>
      </w:r>
    </w:p>
    <w:p w:rsidR="00207CB9" w:rsidRDefault="00207CB9" w:rsidP="00207CB9">
      <w:pPr>
        <w:tabs>
          <w:tab w:val="left" w:pos="284"/>
        </w:tabs>
        <w:jc w:val="center"/>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color w:val="000000"/>
          <w:sz w:val="24"/>
          <w:szCs w:val="24"/>
          <w:bdr w:val="none" w:sz="0" w:space="0" w:color="auto" w:frame="1"/>
          <w:lang w:eastAsia="en-IN"/>
        </w:rPr>
        <w:t>&lt;</w:t>
      </w:r>
      <w:r w:rsidRPr="00207CB9">
        <w:rPr>
          <w:rFonts w:ascii="Times New Roman" w:eastAsiaTheme="minorEastAsia" w:hAnsi="Times New Roman" w:cs="Times New Roman"/>
          <w:color w:val="000000"/>
          <w:sz w:val="24"/>
          <w:szCs w:val="24"/>
          <w:bdr w:val="none" w:sz="0" w:space="0" w:color="auto" w:frame="1"/>
          <w:lang w:eastAsia="en-IN"/>
        </w:rPr>
        <w:t xml:space="preserve">Outlook = sunny, Temperature = cool, Humidity = high, Wind = </w:t>
      </w:r>
      <w:r>
        <w:rPr>
          <w:rFonts w:ascii="Times New Roman" w:eastAsiaTheme="minorEastAsia" w:hAnsi="Times New Roman" w:cs="Times New Roman"/>
          <w:color w:val="000000"/>
          <w:sz w:val="24"/>
          <w:szCs w:val="24"/>
          <w:bdr w:val="none" w:sz="0" w:space="0" w:color="auto" w:frame="1"/>
          <w:lang w:eastAsia="en-IN"/>
        </w:rPr>
        <w:t>strong&gt;</w:t>
      </w:r>
    </w:p>
    <w:p w:rsidR="00207CB9" w:rsidRPr="00207CB9" w:rsidRDefault="00207CB9" w:rsidP="00207CB9">
      <w:pPr>
        <w:tabs>
          <w:tab w:val="left" w:pos="284"/>
        </w:tabs>
        <w:jc w:val="center"/>
        <w:rPr>
          <w:rFonts w:ascii="Times New Roman" w:eastAsiaTheme="minorEastAsia" w:hAnsi="Times New Roman" w:cs="Times New Roman"/>
          <w:color w:val="000000"/>
          <w:sz w:val="24"/>
          <w:szCs w:val="24"/>
          <w:bdr w:val="none" w:sz="0" w:space="0" w:color="auto" w:frame="1"/>
          <w:lang w:eastAsia="en-IN"/>
        </w:rPr>
      </w:pPr>
      <w:r w:rsidRPr="00207CB9">
        <w:rPr>
          <w:rFonts w:ascii="Times New Roman" w:eastAsiaTheme="minorEastAsia" w:hAnsi="Times New Roman" w:cs="Times New Roman"/>
          <w:color w:val="000000"/>
          <w:sz w:val="24"/>
          <w:szCs w:val="24"/>
          <w:bdr w:val="none" w:sz="0" w:space="0" w:color="auto" w:frame="1"/>
          <w:lang w:eastAsia="en-IN"/>
        </w:rPr>
        <w:t>Our task is to predict the target value (yes or no) of the target concept</w:t>
      </w:r>
    </w:p>
    <w:p w:rsidR="00207CB9" w:rsidRDefault="00207CB9" w:rsidP="00207CB9">
      <w:pPr>
        <w:tabs>
          <w:tab w:val="left" w:pos="284"/>
        </w:tabs>
        <w:rPr>
          <w:rFonts w:ascii="Times New Roman" w:eastAsiaTheme="minorEastAsia" w:hAnsi="Times New Roman" w:cs="Times New Roman"/>
          <w:color w:val="000000"/>
          <w:sz w:val="24"/>
          <w:szCs w:val="24"/>
          <w:bdr w:val="none" w:sz="0" w:space="0" w:color="auto" w:frame="1"/>
          <w:lang w:eastAsia="en-IN"/>
        </w:rPr>
      </w:pPr>
      <w:proofErr w:type="spellStart"/>
      <w:r w:rsidRPr="00207CB9">
        <w:rPr>
          <w:rFonts w:ascii="Times New Roman" w:eastAsiaTheme="minorEastAsia" w:hAnsi="Times New Roman" w:cs="Times New Roman"/>
          <w:color w:val="000000"/>
          <w:sz w:val="24"/>
          <w:szCs w:val="24"/>
          <w:bdr w:val="none" w:sz="0" w:space="0" w:color="auto" w:frame="1"/>
          <w:lang w:eastAsia="en-IN"/>
        </w:rPr>
        <w:t>PlayTennis</w:t>
      </w:r>
      <w:proofErr w:type="spellEnd"/>
      <w:r w:rsidRPr="00207CB9">
        <w:rPr>
          <w:rFonts w:ascii="Times New Roman" w:eastAsiaTheme="minorEastAsia" w:hAnsi="Times New Roman" w:cs="Times New Roman"/>
          <w:color w:val="000000"/>
          <w:sz w:val="24"/>
          <w:szCs w:val="24"/>
          <w:bdr w:val="none" w:sz="0" w:space="0" w:color="auto" w:frame="1"/>
          <w:lang w:eastAsia="en-IN"/>
        </w:rPr>
        <w:t xml:space="preserve"> for this new inst</w:t>
      </w:r>
      <w:r>
        <w:rPr>
          <w:rFonts w:ascii="Times New Roman" w:eastAsiaTheme="minorEastAsia" w:hAnsi="Times New Roman" w:cs="Times New Roman"/>
          <w:color w:val="000000"/>
          <w:sz w:val="24"/>
          <w:szCs w:val="24"/>
          <w:bdr w:val="none" w:sz="0" w:space="0" w:color="auto" w:frame="1"/>
          <w:lang w:eastAsia="en-IN"/>
        </w:rPr>
        <w:t>ance. Instantiating Equation (</w:t>
      </w:r>
      <w:r w:rsidRPr="00207CB9">
        <w:rPr>
          <w:rFonts w:ascii="Times New Roman" w:eastAsiaTheme="minorEastAsia" w:hAnsi="Times New Roman" w:cs="Times New Roman"/>
          <w:color w:val="000000"/>
          <w:sz w:val="24"/>
          <w:szCs w:val="24"/>
          <w:bdr w:val="none" w:sz="0" w:space="0" w:color="auto" w:frame="1"/>
          <w:lang w:eastAsia="en-IN"/>
        </w:rPr>
        <w:t>2</w:t>
      </w:r>
      <w:r>
        <w:rPr>
          <w:rFonts w:ascii="Times New Roman" w:eastAsiaTheme="minorEastAsia" w:hAnsi="Times New Roman" w:cs="Times New Roman"/>
          <w:color w:val="000000"/>
          <w:sz w:val="24"/>
          <w:szCs w:val="24"/>
          <w:bdr w:val="none" w:sz="0" w:space="0" w:color="auto" w:frame="1"/>
          <w:lang w:eastAsia="en-IN"/>
        </w:rPr>
        <w:t>)</w:t>
      </w:r>
      <w:r w:rsidRPr="00207CB9">
        <w:rPr>
          <w:rFonts w:ascii="Times New Roman" w:eastAsiaTheme="minorEastAsia" w:hAnsi="Times New Roman" w:cs="Times New Roman"/>
          <w:color w:val="000000"/>
          <w:sz w:val="24"/>
          <w:szCs w:val="24"/>
          <w:bdr w:val="none" w:sz="0" w:space="0" w:color="auto" w:frame="1"/>
          <w:lang w:eastAsia="en-IN"/>
        </w:rPr>
        <w:t xml:space="preserve"> to fit the current</w:t>
      </w:r>
      <w:r>
        <w:rPr>
          <w:rFonts w:ascii="Times New Roman" w:eastAsiaTheme="minorEastAsia" w:hAnsi="Times New Roman" w:cs="Times New Roman"/>
          <w:color w:val="000000"/>
          <w:sz w:val="24"/>
          <w:szCs w:val="24"/>
          <w:bdr w:val="none" w:sz="0" w:space="0" w:color="auto" w:frame="1"/>
          <w:lang w:eastAsia="en-IN"/>
        </w:rPr>
        <w:t xml:space="preserve"> </w:t>
      </w:r>
      <w:r w:rsidRPr="00207CB9">
        <w:rPr>
          <w:rFonts w:ascii="Times New Roman" w:eastAsiaTheme="minorEastAsia" w:hAnsi="Times New Roman" w:cs="Times New Roman"/>
          <w:color w:val="000000"/>
          <w:sz w:val="24"/>
          <w:szCs w:val="24"/>
          <w:bdr w:val="none" w:sz="0" w:space="0" w:color="auto" w:frame="1"/>
          <w:lang w:eastAsia="en-IN"/>
        </w:rPr>
        <w:t xml:space="preserve">task, the target value </w:t>
      </w:r>
      <m:oMath>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NB</m:t>
            </m:r>
          </m:sub>
        </m:sSub>
      </m:oMath>
      <w:r w:rsidRPr="00207CB9">
        <w:rPr>
          <w:rFonts w:ascii="Times New Roman" w:eastAsiaTheme="minorEastAsia" w:hAnsi="Times New Roman" w:cs="Times New Roman"/>
          <w:color w:val="000000"/>
          <w:sz w:val="24"/>
          <w:szCs w:val="24"/>
          <w:bdr w:val="none" w:sz="0" w:space="0" w:color="auto" w:frame="1"/>
          <w:lang w:eastAsia="en-IN"/>
        </w:rPr>
        <w:t xml:space="preserve"> is given by</w:t>
      </w:r>
    </w:p>
    <w:p w:rsidR="00207CB9" w:rsidRDefault="00207CB9" w:rsidP="00207CB9">
      <w:pPr>
        <w:tabs>
          <w:tab w:val="left" w:pos="284"/>
        </w:tabs>
        <w:jc w:val="center"/>
        <w:rPr>
          <w:rFonts w:ascii="Times New Roman" w:eastAsiaTheme="minorEastAsia" w:hAnsi="Times New Roman" w:cs="Times New Roman"/>
          <w:color w:val="000000"/>
          <w:spacing w:val="8"/>
          <w:sz w:val="24"/>
          <w:szCs w:val="24"/>
          <w:bdr w:val="none" w:sz="0" w:space="0" w:color="auto" w:frame="1"/>
          <w:lang w:eastAsia="en-IN"/>
        </w:rPr>
      </w:pPr>
      <m:oMathPara>
        <m:oMath>
          <m:r>
            <w:rPr>
              <w:rFonts w:ascii="Cambria Math" w:eastAsiaTheme="minorEastAsia" w:hAnsi="Cambria Math" w:cs="Times New Roman"/>
              <w:color w:val="000000"/>
              <w:sz w:val="24"/>
              <w:szCs w:val="24"/>
              <w:bdr w:val="none" w:sz="0" w:space="0" w:color="auto" w:frame="1"/>
              <w:lang w:eastAsia="en-IN"/>
            </w:rPr>
            <m:t xml:space="preserve">          </m:t>
          </m:r>
          <m:r>
            <m:rPr>
              <m:sty m:val="bi"/>
            </m:rPr>
            <w:rPr>
              <w:rFonts w:ascii="Cambria Math" w:hAnsi="Cambria Math" w:cs="Times New Roman"/>
              <w:sz w:val="24"/>
            </w:rPr>
            <m:t xml:space="preserve"> </m:t>
          </m:r>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NB</m:t>
              </m:r>
            </m:sub>
          </m:sSub>
          <m:r>
            <m:rPr>
              <m:sty m:val="bi"/>
            </m:rPr>
            <w:rPr>
              <w:rFonts w:ascii="Cambria Math" w:hAnsi="Cambria Math" w:cs="Times New Roman"/>
              <w:sz w:val="24"/>
            </w:rPr>
            <m:t xml:space="preserve">= </m:t>
          </m:r>
          <m:m>
            <m:mPr>
              <m:mcs>
                <m:mc>
                  <m:mcPr>
                    <m:count m:val="1"/>
                    <m:mcJc m:val="center"/>
                  </m:mcPr>
                </m:mc>
              </m:mcs>
              <m:ctrlPr>
                <w:rPr>
                  <w:rFonts w:ascii="Cambria Math" w:eastAsiaTheme="minorEastAsia" w:hAnsi="Cambria Math" w:cs="Times New Roman"/>
                  <w:i/>
                  <w:color w:val="000000"/>
                  <w:spacing w:val="8"/>
                  <w:sz w:val="24"/>
                  <w:szCs w:val="24"/>
                  <w:bdr w:val="none" w:sz="0" w:space="0" w:color="auto" w:frame="1"/>
                  <w:lang w:eastAsia="en-IN"/>
                </w:rPr>
              </m:ctrlPr>
            </m:mPr>
            <m:mr>
              <m:e>
                <m:r>
                  <w:rPr>
                    <w:rFonts w:ascii="Cambria Math" w:eastAsiaTheme="minorEastAsia" w:hAnsi="Cambria Math" w:cs="Times New Roman"/>
                    <w:color w:val="000000"/>
                    <w:spacing w:val="8"/>
                    <w:sz w:val="24"/>
                    <w:szCs w:val="24"/>
                    <w:bdr w:val="none" w:sz="0" w:space="0" w:color="auto" w:frame="1"/>
                    <w:lang w:eastAsia="en-IN"/>
                  </w:rPr>
                  <m:t>argmax</m:t>
                </m:r>
              </m:e>
            </m:mr>
            <m:mr>
              <m:e>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j</m:t>
                    </m:r>
                  </m:sub>
                </m:sSub>
                <m:r>
                  <w:rPr>
                    <w:rFonts w:ascii="Cambria Math" w:eastAsiaTheme="minorEastAsia" w:hAnsi="Cambria Math" w:cs="Times New Roman"/>
                    <w:color w:val="000000"/>
                    <w:spacing w:val="8"/>
                    <w:sz w:val="24"/>
                    <w:szCs w:val="24"/>
                    <w:bdr w:val="none" w:sz="0" w:space="0" w:color="auto" w:frame="1"/>
                    <w:lang w:eastAsia="en-IN"/>
                  </w:rPr>
                  <m:t>∈</m:t>
                </m:r>
                <m:d>
                  <m:dPr>
                    <m:begChr m:val="{"/>
                    <m:endChr m:val="}"/>
                    <m:ctrlPr>
                      <w:rPr>
                        <w:rFonts w:ascii="Cambria Math" w:eastAsiaTheme="minorEastAsia" w:hAnsi="Cambria Math" w:cs="Times New Roman"/>
                        <w:i/>
                        <w:color w:val="000000"/>
                        <w:spacing w:val="8"/>
                        <w:sz w:val="24"/>
                        <w:szCs w:val="24"/>
                        <w:bdr w:val="none" w:sz="0" w:space="0" w:color="auto" w:frame="1"/>
                        <w:lang w:eastAsia="en-IN"/>
                      </w:rPr>
                    </m:ctrlPr>
                  </m:dPr>
                  <m:e>
                    <m:r>
                      <w:rPr>
                        <w:rFonts w:ascii="Cambria Math" w:eastAsiaTheme="minorEastAsia" w:hAnsi="Cambria Math" w:cs="Times New Roman"/>
                        <w:color w:val="000000"/>
                        <w:spacing w:val="8"/>
                        <w:sz w:val="24"/>
                        <w:szCs w:val="24"/>
                        <w:bdr w:val="none" w:sz="0" w:space="0" w:color="auto" w:frame="1"/>
                        <w:lang w:eastAsia="en-IN"/>
                      </w:rPr>
                      <m:t>yes,no</m:t>
                    </m:r>
                  </m:e>
                </m:d>
              </m:e>
            </m:mr>
          </m:m>
          <m:r>
            <w:rPr>
              <w:rFonts w:ascii="Cambria Math" w:eastAsiaTheme="minorEastAsia" w:hAnsi="Cambria Math" w:cs="Times New Roman"/>
              <w:color w:val="000000"/>
              <w:spacing w:val="8"/>
              <w:sz w:val="24"/>
              <w:szCs w:val="24"/>
              <w:bdr w:val="none" w:sz="0" w:space="0" w:color="auto" w:frame="1"/>
              <w:lang w:eastAsia="en-IN"/>
            </w:rPr>
            <m:t>P</m:t>
          </m:r>
          <m:d>
            <m:dPr>
              <m:ctrlPr>
                <w:rPr>
                  <w:rFonts w:ascii="Cambria Math" w:eastAsiaTheme="minorEastAsia" w:hAnsi="Cambria Math" w:cs="Times New Roman"/>
                  <w:i/>
                  <w:color w:val="000000"/>
                  <w:spacing w:val="8"/>
                  <w:sz w:val="24"/>
                  <w:szCs w:val="24"/>
                  <w:bdr w:val="none" w:sz="0" w:space="0" w:color="auto" w:frame="1"/>
                  <w:lang w:eastAsia="en-IN"/>
                </w:rPr>
              </m:ctrlPr>
            </m:dPr>
            <m:e>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j</m:t>
                  </m:r>
                </m:sub>
              </m:sSub>
            </m:e>
          </m:d>
          <m:nary>
            <m:naryPr>
              <m:chr m:val="∏"/>
              <m:limLoc m:val="undOvr"/>
              <m:supHide m:val="1"/>
              <m:ctrlPr>
                <w:rPr>
                  <w:rFonts w:ascii="Cambria Math" w:eastAsiaTheme="minorEastAsia" w:hAnsi="Cambria Math" w:cs="Times New Roman"/>
                  <w:i/>
                  <w:color w:val="000000"/>
                  <w:spacing w:val="8"/>
                  <w:sz w:val="24"/>
                  <w:szCs w:val="24"/>
                  <w:bdr w:val="none" w:sz="0" w:space="0" w:color="auto" w:frame="1"/>
                  <w:lang w:eastAsia="en-IN"/>
                </w:rPr>
              </m:ctrlPr>
            </m:naryPr>
            <m:sub>
              <m:r>
                <w:rPr>
                  <w:rFonts w:ascii="Cambria Math" w:eastAsiaTheme="minorEastAsia" w:hAnsi="Cambria Math" w:cs="Times New Roman"/>
                  <w:color w:val="000000"/>
                  <w:spacing w:val="8"/>
                  <w:sz w:val="24"/>
                  <w:szCs w:val="24"/>
                  <w:bdr w:val="none" w:sz="0" w:space="0" w:color="auto" w:frame="1"/>
                  <w:lang w:eastAsia="en-IN"/>
                </w:rPr>
                <m:t>i</m:t>
              </m:r>
            </m:sub>
            <m:sup/>
            <m:e>
              <m:r>
                <w:rPr>
                  <w:rFonts w:ascii="Cambria Math" w:eastAsiaTheme="minorEastAsia" w:hAnsi="Cambria Math" w:cs="Times New Roman"/>
                  <w:color w:val="000000"/>
                  <w:spacing w:val="8"/>
                  <w:sz w:val="24"/>
                  <w:szCs w:val="24"/>
                  <w:bdr w:val="none" w:sz="0" w:space="0" w:color="auto" w:frame="1"/>
                  <w:lang w:eastAsia="en-IN"/>
                </w:rPr>
                <m:t>P</m:t>
              </m:r>
              <m:d>
                <m:dPr>
                  <m:ctrlPr>
                    <w:rPr>
                      <w:rFonts w:ascii="Cambria Math" w:eastAsiaTheme="minorEastAsia" w:hAnsi="Cambria Math" w:cs="Times New Roman"/>
                      <w:i/>
                      <w:color w:val="000000"/>
                      <w:spacing w:val="8"/>
                      <w:sz w:val="24"/>
                      <w:szCs w:val="24"/>
                      <w:bdr w:val="none" w:sz="0" w:space="0" w:color="auto" w:frame="1"/>
                      <w:lang w:eastAsia="en-IN"/>
                    </w:rPr>
                  </m:ctrlPr>
                </m:dPr>
                <m:e>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a</m:t>
                      </m:r>
                    </m:e>
                    <m:sub>
                      <m:r>
                        <w:rPr>
                          <w:rFonts w:ascii="Cambria Math" w:eastAsiaTheme="minorEastAsia" w:hAnsi="Cambria Math" w:cs="Times New Roman"/>
                          <w:color w:val="000000"/>
                          <w:sz w:val="24"/>
                          <w:szCs w:val="24"/>
                          <w:bdr w:val="none" w:sz="0" w:space="0" w:color="auto" w:frame="1"/>
                          <w:lang w:eastAsia="en-IN"/>
                        </w:rPr>
                        <m:t>i</m:t>
                      </m:r>
                    </m:sub>
                  </m:sSub>
                  <m:r>
                    <w:rPr>
                      <w:rFonts w:ascii="Cambria Math" w:eastAsiaTheme="minorEastAsia" w:hAnsi="Cambria Math" w:cs="Times New Roman"/>
                      <w:color w:val="000000"/>
                      <w:sz w:val="24"/>
                      <w:szCs w:val="24"/>
                      <w:bdr w:val="none" w:sz="0" w:space="0" w:color="auto" w:frame="1"/>
                      <w:lang w:eastAsia="en-IN"/>
                    </w:rPr>
                    <m:t>|</m:t>
                  </m:r>
                  <m:sSub>
                    <m:sSubPr>
                      <m:ctrlPr>
                        <w:rPr>
                          <w:rFonts w:ascii="Cambria Math" w:eastAsiaTheme="minorEastAsia" w:hAnsi="Cambria Math" w:cs="Times New Roman"/>
                          <w:i/>
                          <w:color w:val="000000"/>
                          <w:sz w:val="24"/>
                          <w:szCs w:val="24"/>
                          <w:bdr w:val="none" w:sz="0" w:space="0" w:color="auto" w:frame="1"/>
                          <w:lang w:eastAsia="en-IN"/>
                        </w:rPr>
                      </m:ctrlPr>
                    </m:sSubPr>
                    <m:e>
                      <m:r>
                        <w:rPr>
                          <w:rFonts w:ascii="Cambria Math" w:eastAsiaTheme="minorEastAsia" w:hAnsi="Cambria Math" w:cs="Times New Roman"/>
                          <w:color w:val="000000"/>
                          <w:sz w:val="24"/>
                          <w:szCs w:val="24"/>
                          <w:bdr w:val="none" w:sz="0" w:space="0" w:color="auto" w:frame="1"/>
                          <w:lang w:eastAsia="en-IN"/>
                        </w:rPr>
                        <m:t>v</m:t>
                      </m:r>
                    </m:e>
                    <m:sub>
                      <m:r>
                        <w:rPr>
                          <w:rFonts w:ascii="Cambria Math" w:eastAsiaTheme="minorEastAsia" w:hAnsi="Cambria Math" w:cs="Times New Roman"/>
                          <w:color w:val="000000"/>
                          <w:sz w:val="24"/>
                          <w:szCs w:val="24"/>
                          <w:bdr w:val="none" w:sz="0" w:space="0" w:color="auto" w:frame="1"/>
                          <w:lang w:eastAsia="en-IN"/>
                        </w:rPr>
                        <m:t>j</m:t>
                      </m:r>
                    </m:sub>
                  </m:sSub>
                </m:e>
              </m:d>
            </m:e>
          </m:nary>
        </m:oMath>
      </m:oMathPara>
    </w:p>
    <w:p w:rsidR="00575DB1" w:rsidRDefault="00D4712E" w:rsidP="00575DB1">
      <w:pPr>
        <w:tabs>
          <w:tab w:val="left" w:pos="284"/>
        </w:tabs>
        <w:jc w:val="center"/>
        <w:rPr>
          <w:rFonts w:ascii="Times New Roman" w:eastAsiaTheme="minorEastAsia" w:hAnsi="Times New Roman" w:cs="Times New Roman"/>
          <w:color w:val="000000"/>
          <w:spacing w:val="8"/>
          <w:sz w:val="24"/>
          <w:szCs w:val="24"/>
          <w:bdr w:val="none" w:sz="0" w:space="0" w:color="auto" w:frame="1"/>
          <w:lang w:eastAsia="en-IN"/>
        </w:rPr>
      </w:pPr>
      <m:oMath>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NB</m:t>
            </m:r>
          </m:sub>
        </m:sSub>
        <m:r>
          <m:rPr>
            <m:sty m:val="bi"/>
          </m:rPr>
          <w:rPr>
            <w:rFonts w:ascii="Cambria Math" w:hAnsi="Cambria Math" w:cs="Times New Roman"/>
            <w:sz w:val="24"/>
          </w:rPr>
          <m:t xml:space="preserve">= </m:t>
        </m:r>
        <m:m>
          <m:mPr>
            <m:mcs>
              <m:mc>
                <m:mcPr>
                  <m:count m:val="1"/>
                  <m:mcJc m:val="center"/>
                </m:mcPr>
              </m:mc>
            </m:mcs>
            <m:ctrlPr>
              <w:rPr>
                <w:rFonts w:ascii="Cambria Math" w:eastAsiaTheme="minorEastAsia" w:hAnsi="Cambria Math" w:cs="Times New Roman"/>
                <w:i/>
                <w:color w:val="000000"/>
                <w:spacing w:val="8"/>
                <w:sz w:val="24"/>
                <w:szCs w:val="24"/>
                <w:bdr w:val="none" w:sz="0" w:space="0" w:color="auto" w:frame="1"/>
                <w:lang w:eastAsia="en-IN"/>
              </w:rPr>
            </m:ctrlPr>
          </m:mPr>
          <m:mr>
            <m:e>
              <m:r>
                <w:rPr>
                  <w:rFonts w:ascii="Cambria Math" w:eastAsiaTheme="minorEastAsia" w:hAnsi="Cambria Math" w:cs="Times New Roman"/>
                  <w:color w:val="000000"/>
                  <w:spacing w:val="8"/>
                  <w:sz w:val="24"/>
                  <w:szCs w:val="24"/>
                  <w:bdr w:val="none" w:sz="0" w:space="0" w:color="auto" w:frame="1"/>
                  <w:lang w:eastAsia="en-IN"/>
                </w:rPr>
                <m:t>argmax</m:t>
              </m:r>
            </m:e>
          </m:mr>
          <m:mr>
            <m:e>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j</m:t>
                  </m:r>
                </m:sub>
              </m:sSub>
              <m:r>
                <w:rPr>
                  <w:rFonts w:ascii="Cambria Math" w:eastAsiaTheme="minorEastAsia" w:hAnsi="Cambria Math" w:cs="Times New Roman"/>
                  <w:color w:val="000000"/>
                  <w:spacing w:val="8"/>
                  <w:sz w:val="24"/>
                  <w:szCs w:val="24"/>
                  <w:bdr w:val="none" w:sz="0" w:space="0" w:color="auto" w:frame="1"/>
                  <w:lang w:eastAsia="en-IN"/>
                </w:rPr>
                <m:t>∈</m:t>
              </m:r>
              <m:d>
                <m:dPr>
                  <m:begChr m:val="{"/>
                  <m:endChr m:val="}"/>
                  <m:ctrlPr>
                    <w:rPr>
                      <w:rFonts w:ascii="Cambria Math" w:eastAsiaTheme="minorEastAsia" w:hAnsi="Cambria Math" w:cs="Times New Roman"/>
                      <w:i/>
                      <w:color w:val="000000"/>
                      <w:spacing w:val="8"/>
                      <w:sz w:val="24"/>
                      <w:szCs w:val="24"/>
                      <w:bdr w:val="none" w:sz="0" w:space="0" w:color="auto" w:frame="1"/>
                      <w:lang w:eastAsia="en-IN"/>
                    </w:rPr>
                  </m:ctrlPr>
                </m:dPr>
                <m:e>
                  <m:r>
                    <w:rPr>
                      <w:rFonts w:ascii="Cambria Math" w:eastAsiaTheme="minorEastAsia" w:hAnsi="Cambria Math" w:cs="Times New Roman"/>
                      <w:color w:val="000000"/>
                      <w:spacing w:val="8"/>
                      <w:sz w:val="24"/>
                      <w:szCs w:val="24"/>
                      <w:bdr w:val="none" w:sz="0" w:space="0" w:color="auto" w:frame="1"/>
                      <w:lang w:eastAsia="en-IN"/>
                    </w:rPr>
                    <m:t>yes,no</m:t>
                  </m:r>
                </m:e>
              </m:d>
            </m:e>
          </m:mr>
        </m:m>
        <m:r>
          <w:rPr>
            <w:rFonts w:ascii="Cambria Math" w:eastAsiaTheme="minorEastAsia" w:hAnsi="Cambria Math" w:cs="Times New Roman"/>
            <w:color w:val="000000"/>
            <w:spacing w:val="8"/>
            <w:sz w:val="24"/>
            <w:szCs w:val="24"/>
            <w:bdr w:val="none" w:sz="0" w:space="0" w:color="auto" w:frame="1"/>
            <w:lang w:eastAsia="en-IN"/>
          </w:rPr>
          <m:t>P</m:t>
        </m:r>
        <m:d>
          <m:dPr>
            <m:ctrlPr>
              <w:rPr>
                <w:rFonts w:ascii="Cambria Math" w:eastAsiaTheme="minorEastAsia" w:hAnsi="Cambria Math" w:cs="Times New Roman"/>
                <w:i/>
                <w:color w:val="000000"/>
                <w:spacing w:val="8"/>
                <w:sz w:val="24"/>
                <w:szCs w:val="24"/>
                <w:bdr w:val="none" w:sz="0" w:space="0" w:color="auto" w:frame="1"/>
                <w:lang w:eastAsia="en-IN"/>
              </w:rPr>
            </m:ctrlPr>
          </m:dPr>
          <m:e>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j</m:t>
                </m:r>
              </m:sub>
            </m:sSub>
          </m:e>
        </m:d>
      </m:oMath>
      <w:r w:rsidR="00575DB1">
        <w:rPr>
          <w:rFonts w:ascii="Times New Roman" w:eastAsiaTheme="minorEastAsia" w:hAnsi="Times New Roman" w:cs="Times New Roman"/>
          <w:color w:val="000000"/>
          <w:spacing w:val="8"/>
          <w:sz w:val="24"/>
          <w:szCs w:val="24"/>
          <w:bdr w:val="none" w:sz="0" w:space="0" w:color="auto" w:frame="1"/>
          <w:lang w:eastAsia="en-IN"/>
        </w:rPr>
        <w:t xml:space="preserve"> </w:t>
      </w:r>
      <m:oMath>
        <m:r>
          <w:rPr>
            <w:rFonts w:ascii="Cambria Math" w:eastAsiaTheme="minorEastAsia" w:hAnsi="Cambria Math" w:cs="Times New Roman"/>
            <w:color w:val="000000"/>
            <w:spacing w:val="8"/>
            <w:sz w:val="24"/>
            <w:szCs w:val="24"/>
            <w:bdr w:val="none" w:sz="0" w:space="0" w:color="auto" w:frame="1"/>
            <w:lang w:eastAsia="en-IN"/>
          </w:rPr>
          <m:t>P</m:t>
        </m:r>
        <m:d>
          <m:dPr>
            <m:ctrlPr>
              <w:rPr>
                <w:rFonts w:ascii="Cambria Math" w:eastAsiaTheme="minorEastAsia" w:hAnsi="Cambria Math" w:cs="Times New Roman"/>
                <w:i/>
                <w:color w:val="000000"/>
                <w:spacing w:val="8"/>
                <w:sz w:val="24"/>
                <w:szCs w:val="24"/>
                <w:bdr w:val="none" w:sz="0" w:space="0" w:color="auto" w:frame="1"/>
                <w:lang w:eastAsia="en-IN"/>
              </w:rPr>
            </m:ctrlPr>
          </m:dPr>
          <m:e>
            <m:r>
              <w:rPr>
                <w:rFonts w:ascii="Cambria Math" w:eastAsiaTheme="minorEastAsia" w:hAnsi="Cambria Math" w:cs="Times New Roman"/>
                <w:color w:val="000000"/>
                <w:spacing w:val="8"/>
                <w:sz w:val="24"/>
                <w:szCs w:val="24"/>
                <w:bdr w:val="none" w:sz="0" w:space="0" w:color="auto" w:frame="1"/>
                <w:lang w:eastAsia="en-IN"/>
              </w:rPr>
              <m:t>Outlook=sunny|</m:t>
            </m:r>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j</m:t>
                </m:r>
              </m:sub>
            </m:sSub>
          </m:e>
        </m:d>
        <m:r>
          <w:rPr>
            <w:rFonts w:ascii="Cambria Math" w:eastAsiaTheme="minorEastAsia" w:hAnsi="Cambria Math" w:cs="Times New Roman"/>
            <w:color w:val="000000"/>
            <w:spacing w:val="8"/>
            <w:sz w:val="24"/>
            <w:szCs w:val="24"/>
            <w:bdr w:val="none" w:sz="0" w:space="0" w:color="auto" w:frame="1"/>
            <w:lang w:eastAsia="en-IN"/>
          </w:rPr>
          <m:t xml:space="preserve"> P</m:t>
        </m:r>
        <m:d>
          <m:dPr>
            <m:ctrlPr>
              <w:rPr>
                <w:rFonts w:ascii="Cambria Math" w:eastAsiaTheme="minorEastAsia" w:hAnsi="Cambria Math" w:cs="Times New Roman"/>
                <w:i/>
                <w:color w:val="000000"/>
                <w:spacing w:val="8"/>
                <w:sz w:val="24"/>
                <w:szCs w:val="24"/>
                <w:bdr w:val="none" w:sz="0" w:space="0" w:color="auto" w:frame="1"/>
                <w:lang w:eastAsia="en-IN"/>
              </w:rPr>
            </m:ctrlPr>
          </m:dPr>
          <m:e>
            <m:r>
              <w:rPr>
                <w:rFonts w:ascii="Cambria Math" w:eastAsiaTheme="minorEastAsia" w:hAnsi="Cambria Math" w:cs="Times New Roman"/>
                <w:color w:val="000000"/>
                <w:spacing w:val="8"/>
                <w:sz w:val="24"/>
                <w:szCs w:val="24"/>
                <w:bdr w:val="none" w:sz="0" w:space="0" w:color="auto" w:frame="1"/>
                <w:lang w:eastAsia="en-IN"/>
              </w:rPr>
              <m:t>Temperature=cool|</m:t>
            </m:r>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j</m:t>
                </m:r>
              </m:sub>
            </m:sSub>
          </m:e>
        </m:d>
      </m:oMath>
      <w:r w:rsidR="00575DB1">
        <w:rPr>
          <w:rFonts w:ascii="Times New Roman" w:eastAsiaTheme="minorEastAsia" w:hAnsi="Times New Roman" w:cs="Times New Roman"/>
          <w:color w:val="000000"/>
          <w:spacing w:val="8"/>
          <w:sz w:val="24"/>
          <w:szCs w:val="24"/>
          <w:bdr w:val="none" w:sz="0" w:space="0" w:color="auto" w:frame="1"/>
          <w:lang w:eastAsia="en-IN"/>
        </w:rPr>
        <w:t xml:space="preserve"> </w:t>
      </w:r>
      <m:oMath>
        <m:r>
          <w:rPr>
            <w:rFonts w:ascii="Cambria Math" w:eastAsiaTheme="minorEastAsia" w:hAnsi="Cambria Math" w:cs="Times New Roman"/>
            <w:color w:val="000000"/>
            <w:spacing w:val="8"/>
            <w:sz w:val="24"/>
            <w:szCs w:val="24"/>
            <w:bdr w:val="none" w:sz="0" w:space="0" w:color="auto" w:frame="1"/>
            <w:lang w:eastAsia="en-IN"/>
          </w:rPr>
          <m:t>P</m:t>
        </m:r>
        <m:d>
          <m:dPr>
            <m:ctrlPr>
              <w:rPr>
                <w:rFonts w:ascii="Cambria Math" w:eastAsiaTheme="minorEastAsia" w:hAnsi="Cambria Math" w:cs="Times New Roman"/>
                <w:i/>
                <w:color w:val="000000"/>
                <w:spacing w:val="8"/>
                <w:sz w:val="24"/>
                <w:szCs w:val="24"/>
                <w:bdr w:val="none" w:sz="0" w:space="0" w:color="auto" w:frame="1"/>
                <w:lang w:eastAsia="en-IN"/>
              </w:rPr>
            </m:ctrlPr>
          </m:dPr>
          <m:e>
            <m:r>
              <w:rPr>
                <w:rFonts w:ascii="Cambria Math" w:eastAsiaTheme="minorEastAsia" w:hAnsi="Cambria Math" w:cs="Times New Roman"/>
                <w:color w:val="000000"/>
                <w:spacing w:val="8"/>
                <w:sz w:val="24"/>
                <w:szCs w:val="24"/>
                <w:bdr w:val="none" w:sz="0" w:space="0" w:color="auto" w:frame="1"/>
                <w:lang w:eastAsia="en-IN"/>
              </w:rPr>
              <m:t>Humidity=high|</m:t>
            </m:r>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j</m:t>
                </m:r>
              </m:sub>
            </m:sSub>
          </m:e>
        </m:d>
        <m:r>
          <w:rPr>
            <w:rFonts w:ascii="Cambria Math" w:eastAsiaTheme="minorEastAsia" w:hAnsi="Cambria Math" w:cs="Times New Roman"/>
            <w:color w:val="000000"/>
            <w:spacing w:val="8"/>
            <w:sz w:val="24"/>
            <w:szCs w:val="24"/>
            <w:bdr w:val="none" w:sz="0" w:space="0" w:color="auto" w:frame="1"/>
            <w:lang w:eastAsia="en-IN"/>
          </w:rPr>
          <m:t xml:space="preserve"> P</m:t>
        </m:r>
        <m:d>
          <m:dPr>
            <m:ctrlPr>
              <w:rPr>
                <w:rFonts w:ascii="Cambria Math" w:eastAsiaTheme="minorEastAsia" w:hAnsi="Cambria Math" w:cs="Times New Roman"/>
                <w:i/>
                <w:color w:val="000000"/>
                <w:spacing w:val="8"/>
                <w:sz w:val="24"/>
                <w:szCs w:val="24"/>
                <w:bdr w:val="none" w:sz="0" w:space="0" w:color="auto" w:frame="1"/>
                <w:lang w:eastAsia="en-IN"/>
              </w:rPr>
            </m:ctrlPr>
          </m:dPr>
          <m:e>
            <m:r>
              <w:rPr>
                <w:rFonts w:ascii="Cambria Math" w:eastAsiaTheme="minorEastAsia" w:hAnsi="Cambria Math" w:cs="Times New Roman"/>
                <w:color w:val="000000"/>
                <w:spacing w:val="8"/>
                <w:sz w:val="24"/>
                <w:szCs w:val="24"/>
                <w:bdr w:val="none" w:sz="0" w:space="0" w:color="auto" w:frame="1"/>
                <w:lang w:eastAsia="en-IN"/>
              </w:rPr>
              <m:t>Wind=strong|</m:t>
            </m:r>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j</m:t>
                </m:r>
              </m:sub>
            </m:sSub>
          </m:e>
        </m:d>
      </m:oMath>
      <w:r w:rsidR="00575DB1">
        <w:rPr>
          <w:rFonts w:ascii="Times New Roman" w:eastAsiaTheme="minorEastAsia" w:hAnsi="Times New Roman" w:cs="Times New Roman"/>
          <w:color w:val="000000"/>
          <w:spacing w:val="8"/>
          <w:sz w:val="24"/>
          <w:szCs w:val="24"/>
          <w:bdr w:val="none" w:sz="0" w:space="0" w:color="auto" w:frame="1"/>
          <w:lang w:eastAsia="en-IN"/>
        </w:rPr>
        <w:t xml:space="preserve">    </w:t>
      </w:r>
      <w:proofErr w:type="gramStart"/>
      <w:r w:rsidR="00575DB1">
        <w:rPr>
          <w:rFonts w:ascii="Times New Roman" w:eastAsiaTheme="minorEastAsia" w:hAnsi="Times New Roman" w:cs="Times New Roman"/>
          <w:color w:val="000000"/>
          <w:spacing w:val="8"/>
          <w:sz w:val="24"/>
          <w:szCs w:val="24"/>
          <w:bdr w:val="none" w:sz="0" w:space="0" w:color="auto" w:frame="1"/>
          <w:lang w:eastAsia="en-IN"/>
        </w:rPr>
        <w:t>..........(</w:t>
      </w:r>
      <w:proofErr w:type="gramEnd"/>
      <w:r w:rsidR="00575DB1">
        <w:rPr>
          <w:rFonts w:ascii="Times New Roman" w:eastAsiaTheme="minorEastAsia" w:hAnsi="Times New Roman" w:cs="Times New Roman"/>
          <w:color w:val="000000"/>
          <w:spacing w:val="8"/>
          <w:sz w:val="24"/>
          <w:szCs w:val="24"/>
          <w:bdr w:val="none" w:sz="0" w:space="0" w:color="auto" w:frame="1"/>
          <w:lang w:eastAsia="en-IN"/>
        </w:rPr>
        <w:t>3)</w:t>
      </w:r>
    </w:p>
    <w:p w:rsidR="00BB2ED8" w:rsidRDefault="00BB2ED8" w:rsidP="00BB2ED8">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sidRPr="00BB2ED8">
        <w:rPr>
          <w:rFonts w:ascii="Times New Roman" w:eastAsiaTheme="minorEastAsia" w:hAnsi="Times New Roman" w:cs="Times New Roman"/>
          <w:color w:val="000000"/>
          <w:sz w:val="24"/>
          <w:szCs w:val="24"/>
          <w:bdr w:val="none" w:sz="0" w:space="0" w:color="auto" w:frame="1"/>
          <w:lang w:eastAsia="en-IN"/>
        </w:rPr>
        <w:t>First, based on the frequencies of the 14 training instances, the probability of the various goal values may be easily determined.</w:t>
      </w:r>
    </w:p>
    <w:p w:rsidR="00BB2ED8" w:rsidRDefault="00BB2ED8" w:rsidP="00BB2ED8">
      <w:pPr>
        <w:tabs>
          <w:tab w:val="left" w:pos="284"/>
        </w:tabs>
        <w:jc w:val="both"/>
        <w:rPr>
          <w:rFonts w:ascii="Times New Roman" w:eastAsiaTheme="minorEastAsia" w:hAnsi="Times New Roman" w:cs="Times New Roman"/>
          <w:color w:val="000000"/>
          <w:spacing w:val="8"/>
          <w:sz w:val="24"/>
          <w:szCs w:val="24"/>
          <w:bdr w:val="none" w:sz="0" w:space="0" w:color="auto" w:frame="1"/>
          <w:lang w:eastAsia="en-IN"/>
        </w:rPr>
      </w:pPr>
      <m:oMathPara>
        <m:oMath>
          <m:r>
            <w:rPr>
              <w:rFonts w:ascii="Cambria Math" w:eastAsiaTheme="minorEastAsia" w:hAnsi="Cambria Math" w:cs="Times New Roman"/>
              <w:color w:val="000000"/>
              <w:spacing w:val="8"/>
              <w:sz w:val="24"/>
              <w:szCs w:val="24"/>
              <w:bdr w:val="none" w:sz="0" w:space="0" w:color="auto" w:frame="1"/>
              <w:lang w:eastAsia="en-IN"/>
            </w:rPr>
            <m:t>P</m:t>
          </m:r>
          <m:d>
            <m:dPr>
              <m:ctrlPr>
                <w:rPr>
                  <w:rFonts w:ascii="Cambria Math" w:eastAsiaTheme="minorEastAsia" w:hAnsi="Cambria Math" w:cs="Times New Roman"/>
                  <w:i/>
                  <w:color w:val="000000"/>
                  <w:spacing w:val="8"/>
                  <w:sz w:val="24"/>
                  <w:szCs w:val="24"/>
                  <w:bdr w:val="none" w:sz="0" w:space="0" w:color="auto" w:frame="1"/>
                  <w:lang w:eastAsia="en-IN"/>
                </w:rPr>
              </m:ctrlPr>
            </m:dPr>
            <m:e>
              <m:r>
                <w:rPr>
                  <w:rFonts w:ascii="Cambria Math" w:eastAsiaTheme="minorEastAsia" w:hAnsi="Cambria Math" w:cs="Times New Roman"/>
                  <w:color w:val="000000"/>
                  <w:spacing w:val="8"/>
                  <w:sz w:val="24"/>
                  <w:szCs w:val="24"/>
                  <w:bdr w:val="none" w:sz="0" w:space="0" w:color="auto" w:frame="1"/>
                  <w:lang w:eastAsia="en-IN"/>
                </w:rPr>
                <m:t>PlayTennis=yes</m:t>
              </m:r>
            </m:e>
          </m:d>
          <m:r>
            <w:rPr>
              <w:rFonts w:ascii="Cambria Math" w:eastAsiaTheme="minorEastAsia" w:hAnsi="Cambria Math" w:cs="Times New Roman"/>
              <w:color w:val="000000"/>
              <w:spacing w:val="8"/>
              <w:sz w:val="24"/>
              <w:szCs w:val="24"/>
              <w:bdr w:val="none" w:sz="0" w:space="0" w:color="auto" w:frame="1"/>
              <w:lang w:eastAsia="en-IN"/>
            </w:rPr>
            <m:t>=</m:t>
          </m:r>
          <m:f>
            <m:fPr>
              <m:ctrlPr>
                <w:rPr>
                  <w:rFonts w:ascii="Cambria Math" w:eastAsiaTheme="minorEastAsia" w:hAnsi="Cambria Math" w:cs="Times New Roman"/>
                  <w:i/>
                  <w:color w:val="000000"/>
                  <w:spacing w:val="8"/>
                  <w:sz w:val="24"/>
                  <w:szCs w:val="24"/>
                  <w:bdr w:val="none" w:sz="0" w:space="0" w:color="auto" w:frame="1"/>
                  <w:lang w:eastAsia="en-IN"/>
                </w:rPr>
              </m:ctrlPr>
            </m:fPr>
            <m:num>
              <m:r>
                <w:rPr>
                  <w:rFonts w:ascii="Cambria Math" w:eastAsiaTheme="minorEastAsia" w:hAnsi="Cambria Math" w:cs="Times New Roman"/>
                  <w:color w:val="000000"/>
                  <w:spacing w:val="8"/>
                  <w:sz w:val="24"/>
                  <w:szCs w:val="24"/>
                  <w:bdr w:val="none" w:sz="0" w:space="0" w:color="auto" w:frame="1"/>
                  <w:lang w:eastAsia="en-IN"/>
                </w:rPr>
                <m:t>9</m:t>
              </m:r>
            </m:num>
            <m:den>
              <m:r>
                <w:rPr>
                  <w:rFonts w:ascii="Cambria Math" w:eastAsiaTheme="minorEastAsia" w:hAnsi="Cambria Math" w:cs="Times New Roman"/>
                  <w:color w:val="000000"/>
                  <w:spacing w:val="8"/>
                  <w:sz w:val="24"/>
                  <w:szCs w:val="24"/>
                  <w:bdr w:val="none" w:sz="0" w:space="0" w:color="auto" w:frame="1"/>
                  <w:lang w:eastAsia="en-IN"/>
                </w:rPr>
                <m:t>14</m:t>
              </m:r>
            </m:den>
          </m:f>
          <m:r>
            <w:rPr>
              <w:rFonts w:ascii="Cambria Math" w:eastAsiaTheme="minorEastAsia" w:hAnsi="Cambria Math" w:cs="Times New Roman"/>
              <w:color w:val="000000"/>
              <w:spacing w:val="8"/>
              <w:sz w:val="24"/>
              <w:szCs w:val="24"/>
              <w:bdr w:val="none" w:sz="0" w:space="0" w:color="auto" w:frame="1"/>
              <w:lang w:eastAsia="en-IN"/>
            </w:rPr>
            <m:t>=0.64</m:t>
          </m:r>
        </m:oMath>
      </m:oMathPara>
    </w:p>
    <w:p w:rsidR="00BB2ED8" w:rsidRDefault="00BB2ED8" w:rsidP="00BB2ED8">
      <w:pPr>
        <w:tabs>
          <w:tab w:val="left" w:pos="284"/>
        </w:tabs>
        <w:jc w:val="both"/>
        <w:rPr>
          <w:rFonts w:ascii="Times New Roman" w:eastAsiaTheme="minorEastAsia" w:hAnsi="Times New Roman" w:cs="Times New Roman"/>
          <w:color w:val="000000"/>
          <w:spacing w:val="8"/>
          <w:sz w:val="24"/>
          <w:szCs w:val="24"/>
          <w:bdr w:val="none" w:sz="0" w:space="0" w:color="auto" w:frame="1"/>
          <w:lang w:eastAsia="en-IN"/>
        </w:rPr>
      </w:pPr>
      <m:oMathPara>
        <m:oMath>
          <m:r>
            <w:rPr>
              <w:rFonts w:ascii="Cambria Math" w:eastAsiaTheme="minorEastAsia" w:hAnsi="Cambria Math" w:cs="Times New Roman"/>
              <w:color w:val="000000"/>
              <w:spacing w:val="8"/>
              <w:sz w:val="24"/>
              <w:szCs w:val="24"/>
              <w:bdr w:val="none" w:sz="0" w:space="0" w:color="auto" w:frame="1"/>
              <w:lang w:eastAsia="en-IN"/>
            </w:rPr>
            <w:lastRenderedPageBreak/>
            <m:t>P</m:t>
          </m:r>
          <m:d>
            <m:dPr>
              <m:ctrlPr>
                <w:rPr>
                  <w:rFonts w:ascii="Cambria Math" w:eastAsiaTheme="minorEastAsia" w:hAnsi="Cambria Math" w:cs="Times New Roman"/>
                  <w:i/>
                  <w:color w:val="000000"/>
                  <w:spacing w:val="8"/>
                  <w:sz w:val="24"/>
                  <w:szCs w:val="24"/>
                  <w:bdr w:val="none" w:sz="0" w:space="0" w:color="auto" w:frame="1"/>
                  <w:lang w:eastAsia="en-IN"/>
                </w:rPr>
              </m:ctrlPr>
            </m:dPr>
            <m:e>
              <m:r>
                <w:rPr>
                  <w:rFonts w:ascii="Cambria Math" w:eastAsiaTheme="minorEastAsia" w:hAnsi="Cambria Math" w:cs="Times New Roman"/>
                  <w:color w:val="000000"/>
                  <w:spacing w:val="8"/>
                  <w:sz w:val="24"/>
                  <w:szCs w:val="24"/>
                  <w:bdr w:val="none" w:sz="0" w:space="0" w:color="auto" w:frame="1"/>
                  <w:lang w:eastAsia="en-IN"/>
                </w:rPr>
                <m:t>PlayTennis=no</m:t>
              </m:r>
            </m:e>
          </m:d>
          <m:r>
            <w:rPr>
              <w:rFonts w:ascii="Cambria Math" w:eastAsiaTheme="minorEastAsia" w:hAnsi="Cambria Math" w:cs="Times New Roman"/>
              <w:color w:val="000000"/>
              <w:spacing w:val="8"/>
              <w:sz w:val="24"/>
              <w:szCs w:val="24"/>
              <w:bdr w:val="none" w:sz="0" w:space="0" w:color="auto" w:frame="1"/>
              <w:lang w:eastAsia="en-IN"/>
            </w:rPr>
            <m:t>=</m:t>
          </m:r>
          <m:f>
            <m:fPr>
              <m:ctrlPr>
                <w:rPr>
                  <w:rFonts w:ascii="Cambria Math" w:eastAsiaTheme="minorEastAsia" w:hAnsi="Cambria Math" w:cs="Times New Roman"/>
                  <w:i/>
                  <w:color w:val="000000"/>
                  <w:spacing w:val="8"/>
                  <w:sz w:val="24"/>
                  <w:szCs w:val="24"/>
                  <w:bdr w:val="none" w:sz="0" w:space="0" w:color="auto" w:frame="1"/>
                  <w:lang w:eastAsia="en-IN"/>
                </w:rPr>
              </m:ctrlPr>
            </m:fPr>
            <m:num>
              <m:r>
                <w:rPr>
                  <w:rFonts w:ascii="Cambria Math" w:eastAsiaTheme="minorEastAsia" w:hAnsi="Cambria Math" w:cs="Times New Roman"/>
                  <w:color w:val="000000"/>
                  <w:spacing w:val="8"/>
                  <w:sz w:val="24"/>
                  <w:szCs w:val="24"/>
                  <w:bdr w:val="none" w:sz="0" w:space="0" w:color="auto" w:frame="1"/>
                  <w:lang w:eastAsia="en-IN"/>
                </w:rPr>
                <m:t>5</m:t>
              </m:r>
            </m:num>
            <m:den>
              <m:r>
                <w:rPr>
                  <w:rFonts w:ascii="Cambria Math" w:eastAsiaTheme="minorEastAsia" w:hAnsi="Cambria Math" w:cs="Times New Roman"/>
                  <w:color w:val="000000"/>
                  <w:spacing w:val="8"/>
                  <w:sz w:val="24"/>
                  <w:szCs w:val="24"/>
                  <w:bdr w:val="none" w:sz="0" w:space="0" w:color="auto" w:frame="1"/>
                  <w:lang w:eastAsia="en-IN"/>
                </w:rPr>
                <m:t>14</m:t>
              </m:r>
            </m:den>
          </m:f>
          <m:r>
            <w:rPr>
              <w:rFonts w:ascii="Cambria Math" w:eastAsiaTheme="minorEastAsia" w:hAnsi="Cambria Math" w:cs="Times New Roman"/>
              <w:color w:val="000000"/>
              <w:spacing w:val="8"/>
              <w:sz w:val="24"/>
              <w:szCs w:val="24"/>
              <w:bdr w:val="none" w:sz="0" w:space="0" w:color="auto" w:frame="1"/>
              <w:lang w:eastAsia="en-IN"/>
            </w:rPr>
            <m:t>=0.64</m:t>
          </m:r>
        </m:oMath>
      </m:oMathPara>
    </w:p>
    <w:p w:rsidR="00575DB1" w:rsidRDefault="00575DB1" w:rsidP="00BB2ED8">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sidRPr="00575DB1">
        <w:rPr>
          <w:rFonts w:ascii="Times New Roman" w:eastAsiaTheme="minorEastAsia" w:hAnsi="Times New Roman" w:cs="Times New Roman"/>
          <w:color w:val="000000"/>
          <w:sz w:val="24"/>
          <w:szCs w:val="24"/>
          <w:bdr w:val="none" w:sz="0" w:space="0" w:color="auto" w:frame="1"/>
          <w:lang w:eastAsia="en-IN"/>
        </w:rPr>
        <w:t>We can also estimate conditional probabilities in the same way. Those for Wind = strong, for example, include</w:t>
      </w:r>
    </w:p>
    <w:p w:rsidR="00575DB1" w:rsidRDefault="00575DB1" w:rsidP="00575DB1">
      <w:pPr>
        <w:tabs>
          <w:tab w:val="left" w:pos="284"/>
        </w:tabs>
        <w:jc w:val="both"/>
        <w:rPr>
          <w:rFonts w:ascii="Times New Roman" w:eastAsiaTheme="minorEastAsia" w:hAnsi="Times New Roman" w:cs="Times New Roman"/>
          <w:color w:val="000000"/>
          <w:spacing w:val="8"/>
          <w:sz w:val="24"/>
          <w:szCs w:val="24"/>
          <w:bdr w:val="none" w:sz="0" w:space="0" w:color="auto" w:frame="1"/>
          <w:lang w:eastAsia="en-IN"/>
        </w:rPr>
      </w:pPr>
      <m:oMathPara>
        <m:oMath>
          <m:r>
            <w:rPr>
              <w:rFonts w:ascii="Cambria Math" w:eastAsiaTheme="minorEastAsia" w:hAnsi="Cambria Math" w:cs="Times New Roman"/>
              <w:color w:val="000000"/>
              <w:spacing w:val="8"/>
              <w:sz w:val="24"/>
              <w:szCs w:val="24"/>
              <w:bdr w:val="none" w:sz="0" w:space="0" w:color="auto" w:frame="1"/>
              <w:lang w:eastAsia="en-IN"/>
            </w:rPr>
            <m:t>P</m:t>
          </m:r>
          <m:d>
            <m:dPr>
              <m:ctrlPr>
                <w:rPr>
                  <w:rFonts w:ascii="Cambria Math" w:eastAsiaTheme="minorEastAsia" w:hAnsi="Cambria Math" w:cs="Times New Roman"/>
                  <w:i/>
                  <w:color w:val="000000"/>
                  <w:spacing w:val="8"/>
                  <w:sz w:val="24"/>
                  <w:szCs w:val="24"/>
                  <w:bdr w:val="none" w:sz="0" w:space="0" w:color="auto" w:frame="1"/>
                  <w:lang w:eastAsia="en-IN"/>
                </w:rPr>
              </m:ctrlPr>
            </m:dPr>
            <m:e>
              <m:r>
                <w:rPr>
                  <w:rFonts w:ascii="Cambria Math" w:eastAsiaTheme="minorEastAsia" w:hAnsi="Cambria Math" w:cs="Times New Roman"/>
                  <w:color w:val="000000"/>
                  <w:spacing w:val="8"/>
                  <w:sz w:val="24"/>
                  <w:szCs w:val="24"/>
                  <w:bdr w:val="none" w:sz="0" w:space="0" w:color="auto" w:frame="1"/>
                  <w:lang w:eastAsia="en-IN"/>
                </w:rPr>
                <m:t>Wind=strong|PlayTennis=yes</m:t>
              </m:r>
            </m:e>
          </m:d>
          <m:r>
            <w:rPr>
              <w:rFonts w:ascii="Cambria Math" w:eastAsiaTheme="minorEastAsia" w:hAnsi="Cambria Math" w:cs="Times New Roman"/>
              <w:color w:val="000000"/>
              <w:spacing w:val="8"/>
              <w:sz w:val="24"/>
              <w:szCs w:val="24"/>
              <w:bdr w:val="none" w:sz="0" w:space="0" w:color="auto" w:frame="1"/>
              <w:lang w:eastAsia="en-IN"/>
            </w:rPr>
            <m:t>=</m:t>
          </m:r>
          <m:f>
            <m:fPr>
              <m:ctrlPr>
                <w:rPr>
                  <w:rFonts w:ascii="Cambria Math" w:eastAsiaTheme="minorEastAsia" w:hAnsi="Cambria Math" w:cs="Times New Roman"/>
                  <w:i/>
                  <w:color w:val="000000"/>
                  <w:spacing w:val="8"/>
                  <w:sz w:val="24"/>
                  <w:szCs w:val="24"/>
                  <w:bdr w:val="none" w:sz="0" w:space="0" w:color="auto" w:frame="1"/>
                  <w:lang w:eastAsia="en-IN"/>
                </w:rPr>
              </m:ctrlPr>
            </m:fPr>
            <m:num>
              <m:r>
                <w:rPr>
                  <w:rFonts w:ascii="Cambria Math" w:eastAsiaTheme="minorEastAsia" w:hAnsi="Cambria Math" w:cs="Times New Roman"/>
                  <w:color w:val="000000"/>
                  <w:spacing w:val="8"/>
                  <w:sz w:val="24"/>
                  <w:szCs w:val="24"/>
                  <w:bdr w:val="none" w:sz="0" w:space="0" w:color="auto" w:frame="1"/>
                  <w:lang w:eastAsia="en-IN"/>
                </w:rPr>
                <m:t>3</m:t>
              </m:r>
            </m:num>
            <m:den>
              <m:r>
                <w:rPr>
                  <w:rFonts w:ascii="Cambria Math" w:eastAsiaTheme="minorEastAsia" w:hAnsi="Cambria Math" w:cs="Times New Roman"/>
                  <w:color w:val="000000"/>
                  <w:spacing w:val="8"/>
                  <w:sz w:val="24"/>
                  <w:szCs w:val="24"/>
                  <w:bdr w:val="none" w:sz="0" w:space="0" w:color="auto" w:frame="1"/>
                  <w:lang w:eastAsia="en-IN"/>
                </w:rPr>
                <m:t>9</m:t>
              </m:r>
            </m:den>
          </m:f>
          <m:r>
            <w:rPr>
              <w:rFonts w:ascii="Cambria Math" w:eastAsiaTheme="minorEastAsia" w:hAnsi="Cambria Math" w:cs="Times New Roman"/>
              <w:color w:val="000000"/>
              <w:spacing w:val="8"/>
              <w:sz w:val="24"/>
              <w:szCs w:val="24"/>
              <w:bdr w:val="none" w:sz="0" w:space="0" w:color="auto" w:frame="1"/>
              <w:lang w:eastAsia="en-IN"/>
            </w:rPr>
            <m:t>=0.33</m:t>
          </m:r>
        </m:oMath>
      </m:oMathPara>
    </w:p>
    <w:p w:rsidR="00575DB1" w:rsidRDefault="00575DB1" w:rsidP="00575DB1">
      <w:pPr>
        <w:tabs>
          <w:tab w:val="left" w:pos="284"/>
        </w:tabs>
        <w:jc w:val="both"/>
        <w:rPr>
          <w:rFonts w:ascii="Times New Roman" w:eastAsiaTheme="minorEastAsia" w:hAnsi="Times New Roman" w:cs="Times New Roman"/>
          <w:color w:val="000000"/>
          <w:spacing w:val="8"/>
          <w:sz w:val="24"/>
          <w:szCs w:val="24"/>
          <w:bdr w:val="none" w:sz="0" w:space="0" w:color="auto" w:frame="1"/>
          <w:lang w:eastAsia="en-IN"/>
        </w:rPr>
      </w:pPr>
      <m:oMathPara>
        <m:oMath>
          <m:r>
            <w:rPr>
              <w:rFonts w:ascii="Cambria Math" w:eastAsiaTheme="minorEastAsia" w:hAnsi="Cambria Math" w:cs="Times New Roman"/>
              <w:color w:val="000000"/>
              <w:spacing w:val="8"/>
              <w:sz w:val="24"/>
              <w:szCs w:val="24"/>
              <w:bdr w:val="none" w:sz="0" w:space="0" w:color="auto" w:frame="1"/>
              <w:lang w:eastAsia="en-IN"/>
            </w:rPr>
            <m:t>P</m:t>
          </m:r>
          <m:d>
            <m:dPr>
              <m:ctrlPr>
                <w:rPr>
                  <w:rFonts w:ascii="Cambria Math" w:eastAsiaTheme="minorEastAsia" w:hAnsi="Cambria Math" w:cs="Times New Roman"/>
                  <w:i/>
                  <w:color w:val="000000"/>
                  <w:spacing w:val="8"/>
                  <w:sz w:val="24"/>
                  <w:szCs w:val="24"/>
                  <w:bdr w:val="none" w:sz="0" w:space="0" w:color="auto" w:frame="1"/>
                  <w:lang w:eastAsia="en-IN"/>
                </w:rPr>
              </m:ctrlPr>
            </m:dPr>
            <m:e>
              <m:r>
                <w:rPr>
                  <w:rFonts w:ascii="Cambria Math" w:eastAsiaTheme="minorEastAsia" w:hAnsi="Cambria Math" w:cs="Times New Roman"/>
                  <w:color w:val="000000"/>
                  <w:spacing w:val="8"/>
                  <w:sz w:val="24"/>
                  <w:szCs w:val="24"/>
                  <w:bdr w:val="none" w:sz="0" w:space="0" w:color="auto" w:frame="1"/>
                  <w:lang w:eastAsia="en-IN"/>
                </w:rPr>
                <m:t>Wind=strong|PlayTennis=no</m:t>
              </m:r>
            </m:e>
          </m:d>
          <m:r>
            <w:rPr>
              <w:rFonts w:ascii="Cambria Math" w:eastAsiaTheme="minorEastAsia" w:hAnsi="Cambria Math" w:cs="Times New Roman"/>
              <w:color w:val="000000"/>
              <w:spacing w:val="8"/>
              <w:sz w:val="24"/>
              <w:szCs w:val="24"/>
              <w:bdr w:val="none" w:sz="0" w:space="0" w:color="auto" w:frame="1"/>
              <w:lang w:eastAsia="en-IN"/>
            </w:rPr>
            <m:t>=</m:t>
          </m:r>
          <m:f>
            <m:fPr>
              <m:ctrlPr>
                <w:rPr>
                  <w:rFonts w:ascii="Cambria Math" w:eastAsiaTheme="minorEastAsia" w:hAnsi="Cambria Math" w:cs="Times New Roman"/>
                  <w:i/>
                  <w:color w:val="000000"/>
                  <w:spacing w:val="8"/>
                  <w:sz w:val="24"/>
                  <w:szCs w:val="24"/>
                  <w:bdr w:val="none" w:sz="0" w:space="0" w:color="auto" w:frame="1"/>
                  <w:lang w:eastAsia="en-IN"/>
                </w:rPr>
              </m:ctrlPr>
            </m:fPr>
            <m:num>
              <m:r>
                <w:rPr>
                  <w:rFonts w:ascii="Cambria Math" w:eastAsiaTheme="minorEastAsia" w:hAnsi="Cambria Math" w:cs="Times New Roman"/>
                  <w:color w:val="000000"/>
                  <w:spacing w:val="8"/>
                  <w:sz w:val="24"/>
                  <w:szCs w:val="24"/>
                  <w:bdr w:val="none" w:sz="0" w:space="0" w:color="auto" w:frame="1"/>
                  <w:lang w:eastAsia="en-IN"/>
                </w:rPr>
                <m:t>3</m:t>
              </m:r>
            </m:num>
            <m:den>
              <m:r>
                <w:rPr>
                  <w:rFonts w:ascii="Cambria Math" w:eastAsiaTheme="minorEastAsia" w:hAnsi="Cambria Math" w:cs="Times New Roman"/>
                  <w:color w:val="000000"/>
                  <w:spacing w:val="8"/>
                  <w:sz w:val="24"/>
                  <w:szCs w:val="24"/>
                  <w:bdr w:val="none" w:sz="0" w:space="0" w:color="auto" w:frame="1"/>
                  <w:lang w:eastAsia="en-IN"/>
                </w:rPr>
                <m:t>5</m:t>
              </m:r>
            </m:den>
          </m:f>
          <m:r>
            <w:rPr>
              <w:rFonts w:ascii="Cambria Math" w:eastAsiaTheme="minorEastAsia" w:hAnsi="Cambria Math" w:cs="Times New Roman"/>
              <w:color w:val="000000"/>
              <w:spacing w:val="8"/>
              <w:sz w:val="24"/>
              <w:szCs w:val="24"/>
              <w:bdr w:val="none" w:sz="0" w:space="0" w:color="auto" w:frame="1"/>
              <w:lang w:eastAsia="en-IN"/>
            </w:rPr>
            <m:t>=0.60</m:t>
          </m:r>
        </m:oMath>
      </m:oMathPara>
    </w:p>
    <w:p w:rsidR="00575DB1" w:rsidRPr="00575DB1" w:rsidRDefault="00575DB1" w:rsidP="00575DB1">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sidRPr="00575DB1">
        <w:rPr>
          <w:rFonts w:ascii="Times New Roman" w:eastAsiaTheme="minorEastAsia" w:hAnsi="Times New Roman" w:cs="Times New Roman"/>
          <w:color w:val="000000"/>
          <w:sz w:val="24"/>
          <w:szCs w:val="24"/>
          <w:bdr w:val="none" w:sz="0" w:space="0" w:color="auto" w:frame="1"/>
          <w:lang w:eastAsia="en-IN"/>
        </w:rPr>
        <w:t>Using these probability estimates and similar estimates for the remaining attribute</w:t>
      </w:r>
      <w:r>
        <w:rPr>
          <w:rFonts w:ascii="Times New Roman" w:eastAsiaTheme="minorEastAsia" w:hAnsi="Times New Roman" w:cs="Times New Roman"/>
          <w:color w:val="000000"/>
          <w:sz w:val="24"/>
          <w:szCs w:val="24"/>
          <w:bdr w:val="none" w:sz="0" w:space="0" w:color="auto" w:frame="1"/>
          <w:lang w:eastAsia="en-IN"/>
        </w:rPr>
        <w:t xml:space="preserve"> </w:t>
      </w:r>
      <w:r w:rsidRPr="00575DB1">
        <w:rPr>
          <w:rFonts w:ascii="Times New Roman" w:eastAsiaTheme="minorEastAsia" w:hAnsi="Times New Roman" w:cs="Times New Roman"/>
          <w:color w:val="000000"/>
          <w:sz w:val="24"/>
          <w:szCs w:val="24"/>
          <w:bdr w:val="none" w:sz="0" w:space="0" w:color="auto" w:frame="1"/>
          <w:lang w:eastAsia="en-IN"/>
        </w:rPr>
        <w:t xml:space="preserve">values, we calculate </w:t>
      </w:r>
      <m:oMath>
        <m:sSub>
          <m:sSubPr>
            <m:ctrlPr>
              <w:rPr>
                <w:rFonts w:ascii="Cambria Math" w:hAnsi="Cambria Math" w:cs="Times New Roman"/>
                <w:b/>
                <w:i/>
                <w:sz w:val="24"/>
              </w:rPr>
            </m:ctrlPr>
          </m:sSubPr>
          <m:e>
            <m:r>
              <m:rPr>
                <m:sty m:val="bi"/>
              </m:rPr>
              <w:rPr>
                <w:rFonts w:ascii="Cambria Math" w:hAnsi="Cambria Math" w:cs="Times New Roman"/>
                <w:sz w:val="24"/>
              </w:rPr>
              <m:t>v</m:t>
            </m:r>
          </m:e>
          <m:sub>
            <m:r>
              <m:rPr>
                <m:sty m:val="bi"/>
              </m:rPr>
              <w:rPr>
                <w:rFonts w:ascii="Cambria Math" w:hAnsi="Cambria Math" w:cs="Times New Roman"/>
                <w:sz w:val="24"/>
              </w:rPr>
              <m:t>NB</m:t>
            </m:r>
          </m:sub>
        </m:sSub>
      </m:oMath>
      <w:r w:rsidRPr="00575DB1">
        <w:rPr>
          <w:rFonts w:ascii="Times New Roman" w:eastAsiaTheme="minorEastAsia" w:hAnsi="Times New Roman" w:cs="Times New Roman"/>
          <w:b/>
          <w:bCs/>
          <w:i/>
          <w:iCs/>
          <w:color w:val="000000"/>
          <w:sz w:val="24"/>
          <w:szCs w:val="24"/>
          <w:bdr w:val="none" w:sz="0" w:space="0" w:color="auto" w:frame="1"/>
          <w:lang w:eastAsia="en-IN"/>
        </w:rPr>
        <w:t xml:space="preserve"> </w:t>
      </w:r>
      <w:r w:rsidRPr="00575DB1">
        <w:rPr>
          <w:rFonts w:ascii="Times New Roman" w:eastAsiaTheme="minorEastAsia" w:hAnsi="Times New Roman" w:cs="Times New Roman"/>
          <w:color w:val="000000"/>
          <w:sz w:val="24"/>
          <w:szCs w:val="24"/>
          <w:bdr w:val="none" w:sz="0" w:space="0" w:color="auto" w:frame="1"/>
          <w:lang w:eastAsia="en-IN"/>
        </w:rPr>
        <w:t xml:space="preserve">according to Equation </w:t>
      </w:r>
      <w:r>
        <w:rPr>
          <w:rFonts w:ascii="Times New Roman" w:eastAsiaTheme="minorEastAsia" w:hAnsi="Times New Roman" w:cs="Times New Roman"/>
          <w:b/>
          <w:bCs/>
          <w:i/>
          <w:iCs/>
          <w:color w:val="000000"/>
          <w:sz w:val="24"/>
          <w:szCs w:val="24"/>
          <w:bdr w:val="none" w:sz="0" w:space="0" w:color="auto" w:frame="1"/>
          <w:lang w:eastAsia="en-IN"/>
        </w:rPr>
        <w:t>(3)</w:t>
      </w:r>
      <w:r w:rsidRPr="00575DB1">
        <w:rPr>
          <w:rFonts w:ascii="Times New Roman" w:eastAsiaTheme="minorEastAsia" w:hAnsi="Times New Roman" w:cs="Times New Roman"/>
          <w:b/>
          <w:bCs/>
          <w:i/>
          <w:iCs/>
          <w:color w:val="000000"/>
          <w:sz w:val="24"/>
          <w:szCs w:val="24"/>
          <w:bdr w:val="none" w:sz="0" w:space="0" w:color="auto" w:frame="1"/>
          <w:lang w:eastAsia="en-IN"/>
        </w:rPr>
        <w:t xml:space="preserve"> </w:t>
      </w:r>
      <w:r w:rsidRPr="00575DB1">
        <w:rPr>
          <w:rFonts w:ascii="Times New Roman" w:eastAsiaTheme="minorEastAsia" w:hAnsi="Times New Roman" w:cs="Times New Roman"/>
          <w:color w:val="000000"/>
          <w:sz w:val="24"/>
          <w:szCs w:val="24"/>
          <w:bdr w:val="none" w:sz="0" w:space="0" w:color="auto" w:frame="1"/>
          <w:lang w:eastAsia="en-IN"/>
        </w:rPr>
        <w:t>as follows (now omitting</w:t>
      </w:r>
      <w:r>
        <w:rPr>
          <w:rFonts w:ascii="Times New Roman" w:eastAsiaTheme="minorEastAsia" w:hAnsi="Times New Roman" w:cs="Times New Roman"/>
          <w:color w:val="000000"/>
          <w:sz w:val="24"/>
          <w:szCs w:val="24"/>
          <w:bdr w:val="none" w:sz="0" w:space="0" w:color="auto" w:frame="1"/>
          <w:lang w:eastAsia="en-IN"/>
        </w:rPr>
        <w:t xml:space="preserve"> </w:t>
      </w:r>
      <w:r w:rsidRPr="00575DB1">
        <w:rPr>
          <w:rFonts w:ascii="Times New Roman" w:eastAsiaTheme="minorEastAsia" w:hAnsi="Times New Roman" w:cs="Times New Roman"/>
          <w:color w:val="000000"/>
          <w:sz w:val="24"/>
          <w:szCs w:val="24"/>
          <w:bdr w:val="none" w:sz="0" w:space="0" w:color="auto" w:frame="1"/>
          <w:lang w:eastAsia="en-IN"/>
        </w:rPr>
        <w:t>attribute names for brevity)</w:t>
      </w:r>
    </w:p>
    <w:p w:rsidR="00575DB1" w:rsidRPr="00575DB1" w:rsidRDefault="00575DB1" w:rsidP="00575DB1">
      <w:pPr>
        <w:tabs>
          <w:tab w:val="left" w:pos="284"/>
        </w:tabs>
        <w:jc w:val="both"/>
        <w:rPr>
          <w:rFonts w:ascii="Times New Roman" w:eastAsiaTheme="minorEastAsia" w:hAnsi="Times New Roman" w:cs="Times New Roman"/>
          <w:color w:val="000000"/>
          <w:spacing w:val="8"/>
          <w:sz w:val="24"/>
          <w:szCs w:val="24"/>
          <w:bdr w:val="none" w:sz="0" w:space="0" w:color="auto" w:frame="1"/>
          <w:lang w:eastAsia="en-IN"/>
        </w:rPr>
      </w:pPr>
      <m:oMathPara>
        <m:oMath>
          <m:r>
            <w:rPr>
              <w:rFonts w:ascii="Cambria Math" w:eastAsiaTheme="minorEastAsia" w:hAnsi="Cambria Math" w:cs="Times New Roman"/>
              <w:color w:val="000000"/>
              <w:spacing w:val="8"/>
              <w:sz w:val="24"/>
              <w:szCs w:val="24"/>
              <w:bdr w:val="none" w:sz="0" w:space="0" w:color="auto" w:frame="1"/>
              <w:lang w:eastAsia="en-IN"/>
            </w:rPr>
            <m:t>P</m:t>
          </m:r>
          <m:d>
            <m:dPr>
              <m:ctrlPr>
                <w:rPr>
                  <w:rFonts w:ascii="Cambria Math" w:eastAsiaTheme="minorEastAsia" w:hAnsi="Cambria Math" w:cs="Times New Roman"/>
                  <w:i/>
                  <w:color w:val="000000"/>
                  <w:spacing w:val="8"/>
                  <w:sz w:val="24"/>
                  <w:szCs w:val="24"/>
                  <w:bdr w:val="none" w:sz="0" w:space="0" w:color="auto" w:frame="1"/>
                  <w:lang w:eastAsia="en-IN"/>
                </w:rPr>
              </m:ctrlPr>
            </m:dPr>
            <m:e>
              <m:r>
                <w:rPr>
                  <w:rFonts w:ascii="Cambria Math" w:eastAsiaTheme="minorEastAsia" w:hAnsi="Cambria Math" w:cs="Times New Roman"/>
                  <w:color w:val="000000"/>
                  <w:spacing w:val="8"/>
                  <w:sz w:val="24"/>
                  <w:szCs w:val="24"/>
                  <w:bdr w:val="none" w:sz="0" w:space="0" w:color="auto" w:frame="1"/>
                  <w:lang w:eastAsia="en-IN"/>
                </w:rPr>
                <m:t>yes</m:t>
              </m:r>
            </m:e>
          </m:d>
          <m:r>
            <w:rPr>
              <w:rFonts w:ascii="Cambria Math" w:eastAsiaTheme="minorEastAsia" w:hAnsi="Cambria Math" w:cs="Times New Roman"/>
              <w:color w:val="000000"/>
              <w:spacing w:val="8"/>
              <w:sz w:val="24"/>
              <w:szCs w:val="24"/>
              <w:bdr w:val="none" w:sz="0" w:space="0" w:color="auto" w:frame="1"/>
              <w:lang w:eastAsia="en-IN"/>
            </w:rPr>
            <m:t>P</m:t>
          </m:r>
          <m:d>
            <m:dPr>
              <m:ctrlPr>
                <w:rPr>
                  <w:rFonts w:ascii="Cambria Math" w:eastAsiaTheme="minorEastAsia" w:hAnsi="Cambria Math" w:cs="Times New Roman"/>
                  <w:i/>
                  <w:color w:val="000000"/>
                  <w:spacing w:val="8"/>
                  <w:sz w:val="24"/>
                  <w:szCs w:val="24"/>
                  <w:bdr w:val="none" w:sz="0" w:space="0" w:color="auto" w:frame="1"/>
                  <w:lang w:eastAsia="en-IN"/>
                </w:rPr>
              </m:ctrlPr>
            </m:dPr>
            <m:e>
              <m:r>
                <w:rPr>
                  <w:rFonts w:ascii="Cambria Math" w:eastAsiaTheme="minorEastAsia" w:hAnsi="Cambria Math" w:cs="Times New Roman"/>
                  <w:color w:val="000000"/>
                  <w:spacing w:val="8"/>
                  <w:sz w:val="24"/>
                  <w:szCs w:val="24"/>
                  <w:bdr w:val="none" w:sz="0" w:space="0" w:color="auto" w:frame="1"/>
                  <w:lang w:eastAsia="en-IN"/>
                </w:rPr>
                <m:t>sunny|yes</m:t>
              </m:r>
            </m:e>
          </m:d>
          <m:r>
            <w:rPr>
              <w:rFonts w:ascii="Cambria Math" w:eastAsiaTheme="minorEastAsia" w:hAnsi="Cambria Math" w:cs="Times New Roman"/>
              <w:color w:val="000000"/>
              <w:spacing w:val="8"/>
              <w:sz w:val="24"/>
              <w:szCs w:val="24"/>
              <w:bdr w:val="none" w:sz="0" w:space="0" w:color="auto" w:frame="1"/>
              <w:lang w:eastAsia="en-IN"/>
            </w:rPr>
            <m:t>P</m:t>
          </m:r>
          <m:d>
            <m:dPr>
              <m:ctrlPr>
                <w:rPr>
                  <w:rFonts w:ascii="Cambria Math" w:eastAsiaTheme="minorEastAsia" w:hAnsi="Cambria Math" w:cs="Times New Roman"/>
                  <w:i/>
                  <w:color w:val="000000"/>
                  <w:spacing w:val="8"/>
                  <w:sz w:val="24"/>
                  <w:szCs w:val="24"/>
                  <w:bdr w:val="none" w:sz="0" w:space="0" w:color="auto" w:frame="1"/>
                  <w:lang w:eastAsia="en-IN"/>
                </w:rPr>
              </m:ctrlPr>
            </m:dPr>
            <m:e>
              <m:r>
                <w:rPr>
                  <w:rFonts w:ascii="Cambria Math" w:eastAsiaTheme="minorEastAsia" w:hAnsi="Cambria Math" w:cs="Times New Roman"/>
                  <w:color w:val="000000"/>
                  <w:spacing w:val="8"/>
                  <w:sz w:val="24"/>
                  <w:szCs w:val="24"/>
                  <w:bdr w:val="none" w:sz="0" w:space="0" w:color="auto" w:frame="1"/>
                  <w:lang w:eastAsia="en-IN"/>
                </w:rPr>
                <m:t>cool|yes</m:t>
              </m:r>
            </m:e>
          </m:d>
          <m:r>
            <w:rPr>
              <w:rFonts w:ascii="Cambria Math" w:eastAsiaTheme="minorEastAsia" w:hAnsi="Cambria Math" w:cs="Times New Roman"/>
              <w:color w:val="000000"/>
              <w:spacing w:val="8"/>
              <w:sz w:val="24"/>
              <w:szCs w:val="24"/>
              <w:bdr w:val="none" w:sz="0" w:space="0" w:color="auto" w:frame="1"/>
              <w:lang w:eastAsia="en-IN"/>
            </w:rPr>
            <m:t>P</m:t>
          </m:r>
          <m:d>
            <m:dPr>
              <m:ctrlPr>
                <w:rPr>
                  <w:rFonts w:ascii="Cambria Math" w:eastAsiaTheme="minorEastAsia" w:hAnsi="Cambria Math" w:cs="Times New Roman"/>
                  <w:i/>
                  <w:color w:val="000000"/>
                  <w:spacing w:val="8"/>
                  <w:sz w:val="24"/>
                  <w:szCs w:val="24"/>
                  <w:bdr w:val="none" w:sz="0" w:space="0" w:color="auto" w:frame="1"/>
                  <w:lang w:eastAsia="en-IN"/>
                </w:rPr>
              </m:ctrlPr>
            </m:dPr>
            <m:e>
              <m:r>
                <w:rPr>
                  <w:rFonts w:ascii="Cambria Math" w:eastAsiaTheme="minorEastAsia" w:hAnsi="Cambria Math" w:cs="Times New Roman"/>
                  <w:color w:val="000000"/>
                  <w:spacing w:val="8"/>
                  <w:sz w:val="24"/>
                  <w:szCs w:val="24"/>
                  <w:bdr w:val="none" w:sz="0" w:space="0" w:color="auto" w:frame="1"/>
                  <w:lang w:eastAsia="en-IN"/>
                </w:rPr>
                <m:t>high|yes</m:t>
              </m:r>
            </m:e>
          </m:d>
          <m:r>
            <w:rPr>
              <w:rFonts w:ascii="Cambria Math" w:eastAsiaTheme="minorEastAsia" w:hAnsi="Cambria Math" w:cs="Times New Roman"/>
              <w:color w:val="000000"/>
              <w:spacing w:val="8"/>
              <w:sz w:val="24"/>
              <w:szCs w:val="24"/>
              <w:bdr w:val="none" w:sz="0" w:space="0" w:color="auto" w:frame="1"/>
              <w:lang w:eastAsia="en-IN"/>
            </w:rPr>
            <m:t>P</m:t>
          </m:r>
          <m:d>
            <m:dPr>
              <m:ctrlPr>
                <w:rPr>
                  <w:rFonts w:ascii="Cambria Math" w:eastAsiaTheme="minorEastAsia" w:hAnsi="Cambria Math" w:cs="Times New Roman"/>
                  <w:i/>
                  <w:color w:val="000000"/>
                  <w:spacing w:val="8"/>
                  <w:sz w:val="24"/>
                  <w:szCs w:val="24"/>
                  <w:bdr w:val="none" w:sz="0" w:space="0" w:color="auto" w:frame="1"/>
                  <w:lang w:eastAsia="en-IN"/>
                </w:rPr>
              </m:ctrlPr>
            </m:dPr>
            <m:e>
              <m:r>
                <w:rPr>
                  <w:rFonts w:ascii="Cambria Math" w:eastAsiaTheme="minorEastAsia" w:hAnsi="Cambria Math" w:cs="Times New Roman"/>
                  <w:color w:val="000000"/>
                  <w:spacing w:val="8"/>
                  <w:sz w:val="24"/>
                  <w:szCs w:val="24"/>
                  <w:bdr w:val="none" w:sz="0" w:space="0" w:color="auto" w:frame="1"/>
                  <w:lang w:eastAsia="en-IN"/>
                </w:rPr>
                <m:t>strong|yes</m:t>
              </m:r>
            </m:e>
          </m:d>
          <m:r>
            <w:rPr>
              <w:rFonts w:ascii="Cambria Math" w:eastAsiaTheme="minorEastAsia" w:hAnsi="Cambria Math" w:cs="Times New Roman"/>
              <w:color w:val="000000"/>
              <w:spacing w:val="8"/>
              <w:sz w:val="24"/>
              <w:szCs w:val="24"/>
              <w:bdr w:val="none" w:sz="0" w:space="0" w:color="auto" w:frame="1"/>
              <w:lang w:eastAsia="en-IN"/>
            </w:rPr>
            <m:t>=0.0053</m:t>
          </m:r>
        </m:oMath>
      </m:oMathPara>
    </w:p>
    <w:p w:rsidR="00575DB1" w:rsidRPr="00575DB1" w:rsidRDefault="00575DB1" w:rsidP="00575DB1">
      <w:pPr>
        <w:tabs>
          <w:tab w:val="left" w:pos="284"/>
        </w:tabs>
        <w:jc w:val="both"/>
        <w:rPr>
          <w:rFonts w:ascii="Times New Roman" w:eastAsiaTheme="minorEastAsia" w:hAnsi="Times New Roman" w:cs="Times New Roman"/>
          <w:color w:val="000000"/>
          <w:spacing w:val="8"/>
          <w:sz w:val="24"/>
          <w:szCs w:val="24"/>
          <w:bdr w:val="none" w:sz="0" w:space="0" w:color="auto" w:frame="1"/>
          <w:lang w:eastAsia="en-IN"/>
        </w:rPr>
      </w:pPr>
      <m:oMathPara>
        <m:oMath>
          <m:r>
            <w:rPr>
              <w:rFonts w:ascii="Cambria Math" w:eastAsiaTheme="minorEastAsia" w:hAnsi="Cambria Math" w:cs="Times New Roman"/>
              <w:color w:val="000000"/>
              <w:spacing w:val="8"/>
              <w:sz w:val="24"/>
              <w:szCs w:val="24"/>
              <w:bdr w:val="none" w:sz="0" w:space="0" w:color="auto" w:frame="1"/>
              <w:lang w:eastAsia="en-IN"/>
            </w:rPr>
            <m:t>P</m:t>
          </m:r>
          <m:d>
            <m:dPr>
              <m:ctrlPr>
                <w:rPr>
                  <w:rFonts w:ascii="Cambria Math" w:eastAsiaTheme="minorEastAsia" w:hAnsi="Cambria Math" w:cs="Times New Roman"/>
                  <w:i/>
                  <w:color w:val="000000"/>
                  <w:spacing w:val="8"/>
                  <w:sz w:val="24"/>
                  <w:szCs w:val="24"/>
                  <w:bdr w:val="none" w:sz="0" w:space="0" w:color="auto" w:frame="1"/>
                  <w:lang w:eastAsia="en-IN"/>
                </w:rPr>
              </m:ctrlPr>
            </m:dPr>
            <m:e>
              <m:r>
                <w:rPr>
                  <w:rFonts w:ascii="Cambria Math" w:eastAsiaTheme="minorEastAsia" w:hAnsi="Cambria Math" w:cs="Times New Roman"/>
                  <w:color w:val="000000"/>
                  <w:spacing w:val="8"/>
                  <w:sz w:val="24"/>
                  <w:szCs w:val="24"/>
                  <w:bdr w:val="none" w:sz="0" w:space="0" w:color="auto" w:frame="1"/>
                  <w:lang w:eastAsia="en-IN"/>
                </w:rPr>
                <m:t>no</m:t>
              </m:r>
            </m:e>
          </m:d>
          <m:r>
            <w:rPr>
              <w:rFonts w:ascii="Cambria Math" w:eastAsiaTheme="minorEastAsia" w:hAnsi="Cambria Math" w:cs="Times New Roman"/>
              <w:color w:val="000000"/>
              <w:spacing w:val="8"/>
              <w:sz w:val="24"/>
              <w:szCs w:val="24"/>
              <w:bdr w:val="none" w:sz="0" w:space="0" w:color="auto" w:frame="1"/>
              <w:lang w:eastAsia="en-IN"/>
            </w:rPr>
            <m:t>P</m:t>
          </m:r>
          <m:d>
            <m:dPr>
              <m:ctrlPr>
                <w:rPr>
                  <w:rFonts w:ascii="Cambria Math" w:eastAsiaTheme="minorEastAsia" w:hAnsi="Cambria Math" w:cs="Times New Roman"/>
                  <w:i/>
                  <w:color w:val="000000"/>
                  <w:spacing w:val="8"/>
                  <w:sz w:val="24"/>
                  <w:szCs w:val="24"/>
                  <w:bdr w:val="none" w:sz="0" w:space="0" w:color="auto" w:frame="1"/>
                  <w:lang w:eastAsia="en-IN"/>
                </w:rPr>
              </m:ctrlPr>
            </m:dPr>
            <m:e>
              <m:r>
                <w:rPr>
                  <w:rFonts w:ascii="Cambria Math" w:eastAsiaTheme="minorEastAsia" w:hAnsi="Cambria Math" w:cs="Times New Roman"/>
                  <w:color w:val="000000"/>
                  <w:spacing w:val="8"/>
                  <w:sz w:val="24"/>
                  <w:szCs w:val="24"/>
                  <w:bdr w:val="none" w:sz="0" w:space="0" w:color="auto" w:frame="1"/>
                  <w:lang w:eastAsia="en-IN"/>
                </w:rPr>
                <m:t>sunny|no</m:t>
              </m:r>
            </m:e>
          </m:d>
          <m:r>
            <w:rPr>
              <w:rFonts w:ascii="Cambria Math" w:eastAsiaTheme="minorEastAsia" w:hAnsi="Cambria Math" w:cs="Times New Roman"/>
              <w:color w:val="000000"/>
              <w:spacing w:val="8"/>
              <w:sz w:val="24"/>
              <w:szCs w:val="24"/>
              <w:bdr w:val="none" w:sz="0" w:space="0" w:color="auto" w:frame="1"/>
              <w:lang w:eastAsia="en-IN"/>
            </w:rPr>
            <m:t>P</m:t>
          </m:r>
          <m:d>
            <m:dPr>
              <m:ctrlPr>
                <w:rPr>
                  <w:rFonts w:ascii="Cambria Math" w:eastAsiaTheme="minorEastAsia" w:hAnsi="Cambria Math" w:cs="Times New Roman"/>
                  <w:i/>
                  <w:color w:val="000000"/>
                  <w:spacing w:val="8"/>
                  <w:sz w:val="24"/>
                  <w:szCs w:val="24"/>
                  <w:bdr w:val="none" w:sz="0" w:space="0" w:color="auto" w:frame="1"/>
                  <w:lang w:eastAsia="en-IN"/>
                </w:rPr>
              </m:ctrlPr>
            </m:dPr>
            <m:e>
              <m:r>
                <w:rPr>
                  <w:rFonts w:ascii="Cambria Math" w:eastAsiaTheme="minorEastAsia" w:hAnsi="Cambria Math" w:cs="Times New Roman"/>
                  <w:color w:val="000000"/>
                  <w:spacing w:val="8"/>
                  <w:sz w:val="24"/>
                  <w:szCs w:val="24"/>
                  <w:bdr w:val="none" w:sz="0" w:space="0" w:color="auto" w:frame="1"/>
                  <w:lang w:eastAsia="en-IN"/>
                </w:rPr>
                <m:t>cool|no</m:t>
              </m:r>
            </m:e>
          </m:d>
          <m:r>
            <w:rPr>
              <w:rFonts w:ascii="Cambria Math" w:eastAsiaTheme="minorEastAsia" w:hAnsi="Cambria Math" w:cs="Times New Roman"/>
              <w:color w:val="000000"/>
              <w:spacing w:val="8"/>
              <w:sz w:val="24"/>
              <w:szCs w:val="24"/>
              <w:bdr w:val="none" w:sz="0" w:space="0" w:color="auto" w:frame="1"/>
              <w:lang w:eastAsia="en-IN"/>
            </w:rPr>
            <m:t>P</m:t>
          </m:r>
          <m:d>
            <m:dPr>
              <m:ctrlPr>
                <w:rPr>
                  <w:rFonts w:ascii="Cambria Math" w:eastAsiaTheme="minorEastAsia" w:hAnsi="Cambria Math" w:cs="Times New Roman"/>
                  <w:i/>
                  <w:color w:val="000000"/>
                  <w:spacing w:val="8"/>
                  <w:sz w:val="24"/>
                  <w:szCs w:val="24"/>
                  <w:bdr w:val="none" w:sz="0" w:space="0" w:color="auto" w:frame="1"/>
                  <w:lang w:eastAsia="en-IN"/>
                </w:rPr>
              </m:ctrlPr>
            </m:dPr>
            <m:e>
              <m:r>
                <w:rPr>
                  <w:rFonts w:ascii="Cambria Math" w:eastAsiaTheme="minorEastAsia" w:hAnsi="Cambria Math" w:cs="Times New Roman"/>
                  <w:color w:val="000000"/>
                  <w:spacing w:val="8"/>
                  <w:sz w:val="24"/>
                  <w:szCs w:val="24"/>
                  <w:bdr w:val="none" w:sz="0" w:space="0" w:color="auto" w:frame="1"/>
                  <w:lang w:eastAsia="en-IN"/>
                </w:rPr>
                <m:t>high|no</m:t>
              </m:r>
            </m:e>
          </m:d>
          <m:r>
            <w:rPr>
              <w:rFonts w:ascii="Cambria Math" w:eastAsiaTheme="minorEastAsia" w:hAnsi="Cambria Math" w:cs="Times New Roman"/>
              <w:color w:val="000000"/>
              <w:spacing w:val="8"/>
              <w:sz w:val="24"/>
              <w:szCs w:val="24"/>
              <w:bdr w:val="none" w:sz="0" w:space="0" w:color="auto" w:frame="1"/>
              <w:lang w:eastAsia="en-IN"/>
            </w:rPr>
            <m:t>P</m:t>
          </m:r>
          <m:d>
            <m:dPr>
              <m:ctrlPr>
                <w:rPr>
                  <w:rFonts w:ascii="Cambria Math" w:eastAsiaTheme="minorEastAsia" w:hAnsi="Cambria Math" w:cs="Times New Roman"/>
                  <w:i/>
                  <w:color w:val="000000"/>
                  <w:spacing w:val="8"/>
                  <w:sz w:val="24"/>
                  <w:szCs w:val="24"/>
                  <w:bdr w:val="none" w:sz="0" w:space="0" w:color="auto" w:frame="1"/>
                  <w:lang w:eastAsia="en-IN"/>
                </w:rPr>
              </m:ctrlPr>
            </m:dPr>
            <m:e>
              <m:r>
                <w:rPr>
                  <w:rFonts w:ascii="Cambria Math" w:eastAsiaTheme="minorEastAsia" w:hAnsi="Cambria Math" w:cs="Times New Roman"/>
                  <w:color w:val="000000"/>
                  <w:spacing w:val="8"/>
                  <w:sz w:val="24"/>
                  <w:szCs w:val="24"/>
                  <w:bdr w:val="none" w:sz="0" w:space="0" w:color="auto" w:frame="1"/>
                  <w:lang w:eastAsia="en-IN"/>
                </w:rPr>
                <m:t>strong|no</m:t>
              </m:r>
            </m:e>
          </m:d>
          <m:r>
            <w:rPr>
              <w:rFonts w:ascii="Cambria Math" w:eastAsiaTheme="minorEastAsia" w:hAnsi="Cambria Math" w:cs="Times New Roman"/>
              <w:color w:val="000000"/>
              <w:spacing w:val="8"/>
              <w:sz w:val="24"/>
              <w:szCs w:val="24"/>
              <w:bdr w:val="none" w:sz="0" w:space="0" w:color="auto" w:frame="1"/>
              <w:lang w:eastAsia="en-IN"/>
            </w:rPr>
            <m:t>=0.0206</m:t>
          </m:r>
        </m:oMath>
      </m:oMathPara>
    </w:p>
    <w:p w:rsidR="00575DB1" w:rsidRDefault="00575DB1" w:rsidP="00575DB1">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sidRPr="00575DB1">
        <w:rPr>
          <w:rFonts w:ascii="Times New Roman" w:eastAsiaTheme="minorEastAsia" w:hAnsi="Times New Roman" w:cs="Times New Roman"/>
          <w:color w:val="000000"/>
          <w:sz w:val="24"/>
          <w:szCs w:val="24"/>
          <w:bdr w:val="none" w:sz="0" w:space="0" w:color="auto" w:frame="1"/>
          <w:lang w:eastAsia="en-IN"/>
        </w:rPr>
        <w:t xml:space="preserve">Based on the probability estimates learned from the training data, the naive Bayes classifier gives the goal value </w:t>
      </w:r>
      <w:proofErr w:type="spellStart"/>
      <w:r w:rsidRPr="00575DB1">
        <w:rPr>
          <w:rFonts w:ascii="Times New Roman" w:eastAsiaTheme="minorEastAsia" w:hAnsi="Times New Roman" w:cs="Times New Roman"/>
          <w:color w:val="000000"/>
          <w:sz w:val="24"/>
          <w:szCs w:val="24"/>
          <w:bdr w:val="none" w:sz="0" w:space="0" w:color="auto" w:frame="1"/>
          <w:lang w:eastAsia="en-IN"/>
        </w:rPr>
        <w:t>PlayTennis</w:t>
      </w:r>
      <w:proofErr w:type="spellEnd"/>
      <w:r w:rsidRPr="00575DB1">
        <w:rPr>
          <w:rFonts w:ascii="Times New Roman" w:eastAsiaTheme="minorEastAsia" w:hAnsi="Times New Roman" w:cs="Times New Roman"/>
          <w:color w:val="000000"/>
          <w:sz w:val="24"/>
          <w:szCs w:val="24"/>
          <w:bdr w:val="none" w:sz="0" w:space="0" w:color="auto" w:frame="1"/>
          <w:lang w:eastAsia="en-IN"/>
        </w:rPr>
        <w:t xml:space="preserve"> = no to this new occurrence. Furthermore, given the observed attribute values, we can determine the conditional probability that the target value is no by normalizing the above amounts to sum to one.</w:t>
      </w:r>
    </w:p>
    <w:p w:rsidR="00575DB1" w:rsidRPr="00575DB1" w:rsidRDefault="00575DB1" w:rsidP="00575DB1">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sidRPr="00575DB1">
        <w:rPr>
          <w:rFonts w:ascii="Times New Roman" w:eastAsiaTheme="minorEastAsia" w:hAnsi="Times New Roman" w:cs="Times New Roman"/>
          <w:color w:val="000000"/>
          <w:sz w:val="24"/>
          <w:szCs w:val="24"/>
          <w:bdr w:val="none" w:sz="0" w:space="0" w:color="auto" w:frame="1"/>
          <w:lang w:eastAsia="en-IN"/>
        </w:rPr>
        <w:t>For the current example, this probability is, </w:t>
      </w:r>
      <m:oMath>
        <m:f>
          <m:fPr>
            <m:ctrlPr>
              <w:rPr>
                <w:rFonts w:ascii="Cambria Math" w:eastAsiaTheme="minorEastAsia" w:hAnsi="Cambria Math" w:cs="Times New Roman"/>
                <w:i/>
                <w:color w:val="000000"/>
                <w:sz w:val="24"/>
                <w:szCs w:val="24"/>
                <w:bdr w:val="none" w:sz="0" w:space="0" w:color="auto" w:frame="1"/>
                <w:lang w:eastAsia="en-IN"/>
              </w:rPr>
            </m:ctrlPr>
          </m:fPr>
          <m:num>
            <m:r>
              <w:rPr>
                <w:rFonts w:ascii="Cambria Math" w:eastAsiaTheme="minorEastAsia" w:hAnsi="Cambria Math" w:cs="Times New Roman"/>
                <w:color w:val="000000"/>
                <w:sz w:val="24"/>
                <w:szCs w:val="24"/>
                <w:bdr w:val="none" w:sz="0" w:space="0" w:color="auto" w:frame="1"/>
                <w:lang w:eastAsia="en-IN"/>
              </w:rPr>
              <m:t>0.0206</m:t>
            </m:r>
          </m:num>
          <m:den>
            <m:r>
              <w:rPr>
                <w:rFonts w:ascii="Cambria Math" w:eastAsiaTheme="minorEastAsia" w:hAnsi="Cambria Math" w:cs="Times New Roman"/>
                <w:color w:val="000000"/>
                <w:sz w:val="24"/>
                <w:szCs w:val="24"/>
                <w:bdr w:val="none" w:sz="0" w:space="0" w:color="auto" w:frame="1"/>
                <w:lang w:eastAsia="en-IN"/>
              </w:rPr>
              <m:t>0.0206+0.0053</m:t>
            </m:r>
          </m:den>
        </m:f>
        <m:r>
          <w:rPr>
            <w:rFonts w:ascii="Cambria Math" w:eastAsiaTheme="minorEastAsia" w:hAnsi="Cambria Math" w:cs="Times New Roman"/>
            <w:color w:val="000000"/>
            <w:sz w:val="24"/>
            <w:szCs w:val="24"/>
            <w:bdr w:val="none" w:sz="0" w:space="0" w:color="auto" w:frame="1"/>
            <w:lang w:eastAsia="en-IN"/>
          </w:rPr>
          <m:t>=0.795</m:t>
        </m:r>
      </m:oMath>
    </w:p>
    <w:p w:rsidR="00575DB1" w:rsidRPr="00575DB1" w:rsidRDefault="00B77697" w:rsidP="00575DB1">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noProof/>
          <w:color w:val="000000"/>
          <w:sz w:val="24"/>
          <w:szCs w:val="24"/>
          <w:bdr w:val="none" w:sz="0" w:space="0" w:color="auto" w:frame="1"/>
          <w:lang w:val="en-US"/>
        </w:rPr>
        <w:drawing>
          <wp:inline distT="0" distB="0" distL="0" distR="0">
            <wp:extent cx="4171950" cy="2092908"/>
            <wp:effectExtent l="19050" t="0" r="0" b="0"/>
            <wp:docPr id="6" name="Picture 5" descr="n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png"/>
                    <pic:cNvPicPr/>
                  </pic:nvPicPr>
                  <pic:blipFill>
                    <a:blip r:embed="rId16"/>
                    <a:stretch>
                      <a:fillRect/>
                    </a:stretch>
                  </pic:blipFill>
                  <pic:spPr>
                    <a:xfrm>
                      <a:off x="0" y="0"/>
                      <a:ext cx="4178036" cy="2095961"/>
                    </a:xfrm>
                    <a:prstGeom prst="rect">
                      <a:avLst/>
                    </a:prstGeom>
                  </pic:spPr>
                </pic:pic>
              </a:graphicData>
            </a:graphic>
          </wp:inline>
        </w:drawing>
      </w:r>
    </w:p>
    <w:p w:rsidR="00575DB1" w:rsidRDefault="00B77697" w:rsidP="00575DB1">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noProof/>
          <w:color w:val="000000"/>
          <w:sz w:val="24"/>
          <w:szCs w:val="24"/>
          <w:bdr w:val="none" w:sz="0" w:space="0" w:color="auto" w:frame="1"/>
          <w:lang w:val="en-US"/>
        </w:rPr>
        <w:lastRenderedPageBreak/>
        <w:drawing>
          <wp:inline distT="0" distB="0" distL="0" distR="0">
            <wp:extent cx="4715533" cy="3400900"/>
            <wp:effectExtent l="19050" t="0" r="8867" b="0"/>
            <wp:docPr id="7" name="Picture 6" descr="n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1.png"/>
                    <pic:cNvPicPr/>
                  </pic:nvPicPr>
                  <pic:blipFill>
                    <a:blip r:embed="rId17"/>
                    <a:stretch>
                      <a:fillRect/>
                    </a:stretch>
                  </pic:blipFill>
                  <pic:spPr>
                    <a:xfrm>
                      <a:off x="0" y="0"/>
                      <a:ext cx="4715533" cy="3400900"/>
                    </a:xfrm>
                    <a:prstGeom prst="rect">
                      <a:avLst/>
                    </a:prstGeom>
                  </pic:spPr>
                </pic:pic>
              </a:graphicData>
            </a:graphic>
          </wp:inline>
        </w:drawing>
      </w:r>
    </w:p>
    <w:p w:rsidR="00B77697" w:rsidRPr="00575DB1" w:rsidRDefault="00B77697" w:rsidP="00575DB1">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noProof/>
          <w:color w:val="000000"/>
          <w:sz w:val="24"/>
          <w:szCs w:val="24"/>
          <w:bdr w:val="none" w:sz="0" w:space="0" w:color="auto" w:frame="1"/>
          <w:lang w:val="en-US"/>
        </w:rPr>
        <w:drawing>
          <wp:inline distT="0" distB="0" distL="0" distR="0">
            <wp:extent cx="5731510" cy="3081655"/>
            <wp:effectExtent l="19050" t="0" r="2540" b="0"/>
            <wp:docPr id="8" name="Picture 7" descr="n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2.png"/>
                    <pic:cNvPicPr/>
                  </pic:nvPicPr>
                  <pic:blipFill>
                    <a:blip r:embed="rId18"/>
                    <a:stretch>
                      <a:fillRect/>
                    </a:stretch>
                  </pic:blipFill>
                  <pic:spPr>
                    <a:xfrm>
                      <a:off x="0" y="0"/>
                      <a:ext cx="5731510" cy="3081655"/>
                    </a:xfrm>
                    <a:prstGeom prst="rect">
                      <a:avLst/>
                    </a:prstGeom>
                  </pic:spPr>
                </pic:pic>
              </a:graphicData>
            </a:graphic>
          </wp:inline>
        </w:drawing>
      </w:r>
    </w:p>
    <w:p w:rsidR="005A485A" w:rsidRPr="00845AFC" w:rsidRDefault="00FE363F" w:rsidP="00BB2ED8">
      <w:pPr>
        <w:tabs>
          <w:tab w:val="left" w:pos="284"/>
        </w:tabs>
        <w:jc w:val="both"/>
        <w:rPr>
          <w:rFonts w:ascii="Times New Roman" w:eastAsiaTheme="minorEastAsia" w:hAnsi="Times New Roman" w:cs="Times New Roman"/>
          <w:b/>
          <w:spacing w:val="8"/>
          <w:sz w:val="32"/>
          <w:szCs w:val="24"/>
          <w:bdr w:val="none" w:sz="0" w:space="0" w:color="auto" w:frame="1"/>
          <w:lang w:eastAsia="en-IN"/>
        </w:rPr>
      </w:pPr>
      <w:proofErr w:type="spellStart"/>
      <w:r w:rsidRPr="00845AFC">
        <w:rPr>
          <w:rFonts w:ascii="Times New Roman" w:eastAsiaTheme="minorEastAsia" w:hAnsi="Times New Roman" w:cs="Times New Roman"/>
          <w:b/>
          <w:spacing w:val="8"/>
          <w:sz w:val="32"/>
          <w:szCs w:val="24"/>
          <w:bdr w:val="none" w:sz="0" w:space="0" w:color="auto" w:frame="1"/>
          <w:lang w:eastAsia="en-IN"/>
        </w:rPr>
        <w:t>Bayseian</w:t>
      </w:r>
      <w:proofErr w:type="spellEnd"/>
      <w:r w:rsidRPr="00845AFC">
        <w:rPr>
          <w:rFonts w:ascii="Times New Roman" w:eastAsiaTheme="minorEastAsia" w:hAnsi="Times New Roman" w:cs="Times New Roman"/>
          <w:b/>
          <w:spacing w:val="8"/>
          <w:sz w:val="32"/>
          <w:szCs w:val="24"/>
          <w:bdr w:val="none" w:sz="0" w:space="0" w:color="auto" w:frame="1"/>
          <w:lang w:eastAsia="en-IN"/>
        </w:rPr>
        <w:t xml:space="preserve"> belief network</w:t>
      </w:r>
    </w:p>
    <w:p w:rsidR="00D4712E" w:rsidRDefault="000A1E26" w:rsidP="000A1E26">
      <w:pPr>
        <w:autoSpaceDE w:val="0"/>
        <w:autoSpaceDN w:val="0"/>
        <w:adjustRightInd w:val="0"/>
        <w:spacing w:after="0"/>
        <w:jc w:val="both"/>
        <w:rPr>
          <w:rFonts w:ascii="Times New Roman" w:hAnsi="Times New Roman" w:cs="Times New Roman"/>
          <w:sz w:val="24"/>
          <w:szCs w:val="28"/>
          <w:lang w:val="en-US"/>
        </w:rPr>
      </w:pPr>
      <w:r w:rsidRPr="000A1E26">
        <w:rPr>
          <w:rFonts w:ascii="Times New Roman" w:hAnsi="Times New Roman" w:cs="Times New Roman"/>
          <w:sz w:val="24"/>
          <w:szCs w:val="28"/>
          <w:lang w:val="en-US"/>
        </w:rPr>
        <w:t xml:space="preserve">Bayesian belief network describes the probability distribution governing a set of variables by specifying a set of conditional independence assumptions along with a set of conditional </w:t>
      </w:r>
    </w:p>
    <w:p w:rsidR="000A1E26" w:rsidRPr="000A1E26" w:rsidRDefault="000A1E26" w:rsidP="000A1E26">
      <w:pPr>
        <w:autoSpaceDE w:val="0"/>
        <w:autoSpaceDN w:val="0"/>
        <w:adjustRightInd w:val="0"/>
        <w:spacing w:after="0"/>
        <w:jc w:val="both"/>
        <w:rPr>
          <w:rFonts w:ascii="Times New Roman" w:hAnsi="Times New Roman" w:cs="Times New Roman"/>
          <w:sz w:val="24"/>
          <w:szCs w:val="28"/>
          <w:lang w:val="en-US"/>
        </w:rPr>
      </w:pPr>
      <w:proofErr w:type="gramStart"/>
      <w:r w:rsidRPr="000A1E26">
        <w:rPr>
          <w:rFonts w:ascii="Times New Roman" w:hAnsi="Times New Roman" w:cs="Times New Roman"/>
          <w:sz w:val="24"/>
          <w:szCs w:val="28"/>
          <w:lang w:val="en-US"/>
        </w:rPr>
        <w:t>probabilities</w:t>
      </w:r>
      <w:proofErr w:type="gramEnd"/>
      <w:r w:rsidRPr="000A1E26">
        <w:rPr>
          <w:rFonts w:ascii="Times New Roman" w:hAnsi="Times New Roman" w:cs="Times New Roman"/>
          <w:sz w:val="24"/>
          <w:szCs w:val="28"/>
          <w:lang w:val="en-US"/>
        </w:rPr>
        <w:t xml:space="preserve">. In contrast to the naive Bayes classifier, which assumes that </w:t>
      </w:r>
      <w:r w:rsidRPr="000A1E26">
        <w:rPr>
          <w:rFonts w:ascii="Times New Roman" w:hAnsi="Times New Roman" w:cs="Times New Roman"/>
          <w:b/>
          <w:bCs/>
          <w:i/>
          <w:iCs/>
          <w:sz w:val="24"/>
          <w:szCs w:val="28"/>
          <w:lang w:val="en-US"/>
        </w:rPr>
        <w:t xml:space="preserve">all </w:t>
      </w:r>
      <w:r w:rsidRPr="000A1E26">
        <w:rPr>
          <w:rFonts w:ascii="Times New Roman" w:hAnsi="Times New Roman" w:cs="Times New Roman"/>
          <w:sz w:val="24"/>
          <w:szCs w:val="28"/>
          <w:lang w:val="en-US"/>
        </w:rPr>
        <w:t>the variables are conditionally independent given the value</w:t>
      </w:r>
    </w:p>
    <w:p w:rsidR="00FE363F" w:rsidRDefault="000A1E26" w:rsidP="000A1E26">
      <w:pPr>
        <w:autoSpaceDE w:val="0"/>
        <w:autoSpaceDN w:val="0"/>
        <w:adjustRightInd w:val="0"/>
        <w:spacing w:after="0"/>
        <w:jc w:val="both"/>
        <w:rPr>
          <w:rFonts w:ascii="Times New Roman" w:hAnsi="Times New Roman" w:cs="Times New Roman"/>
          <w:sz w:val="24"/>
          <w:szCs w:val="28"/>
          <w:lang w:val="en-US"/>
        </w:rPr>
      </w:pPr>
      <w:proofErr w:type="gramStart"/>
      <w:r w:rsidRPr="000A1E26">
        <w:rPr>
          <w:rFonts w:ascii="Times New Roman" w:hAnsi="Times New Roman" w:cs="Times New Roman"/>
          <w:sz w:val="24"/>
          <w:szCs w:val="28"/>
          <w:lang w:val="en-US"/>
        </w:rPr>
        <w:t>of</w:t>
      </w:r>
      <w:proofErr w:type="gramEnd"/>
      <w:r w:rsidRPr="000A1E26">
        <w:rPr>
          <w:rFonts w:ascii="Times New Roman" w:hAnsi="Times New Roman" w:cs="Times New Roman"/>
          <w:sz w:val="24"/>
          <w:szCs w:val="28"/>
          <w:lang w:val="en-US"/>
        </w:rPr>
        <w:t xml:space="preserve"> the target variable, Bayesian belief networks allow stating conditional independence assumptions that apply to </w:t>
      </w:r>
      <w:r w:rsidRPr="000A1E26">
        <w:rPr>
          <w:rFonts w:ascii="Times New Roman" w:hAnsi="Times New Roman" w:cs="Times New Roman"/>
          <w:b/>
          <w:bCs/>
          <w:i/>
          <w:iCs/>
          <w:sz w:val="24"/>
          <w:szCs w:val="28"/>
          <w:lang w:val="en-US"/>
        </w:rPr>
        <w:t xml:space="preserve">subsets </w:t>
      </w:r>
      <w:r w:rsidRPr="000A1E26">
        <w:rPr>
          <w:rFonts w:ascii="Times New Roman" w:hAnsi="Times New Roman" w:cs="Times New Roman"/>
          <w:sz w:val="24"/>
          <w:szCs w:val="28"/>
          <w:lang w:val="en-US"/>
        </w:rPr>
        <w:t xml:space="preserve">of the variables. Thus, Bayesian belief networks provide an intermediate approach that is less constraining than the global assumption of conditional </w:t>
      </w:r>
      <w:r w:rsidRPr="000A1E26">
        <w:rPr>
          <w:rFonts w:ascii="Times New Roman" w:hAnsi="Times New Roman" w:cs="Times New Roman"/>
          <w:sz w:val="24"/>
          <w:szCs w:val="28"/>
          <w:lang w:val="en-US"/>
        </w:rPr>
        <w:lastRenderedPageBreak/>
        <w:t>independence made by the naive Bayes classifier, but more tractable than avoiding conditional independence assumptions altogether</w:t>
      </w:r>
      <w:r>
        <w:rPr>
          <w:rFonts w:ascii="Times New Roman" w:hAnsi="Times New Roman" w:cs="Times New Roman"/>
          <w:sz w:val="24"/>
          <w:szCs w:val="28"/>
          <w:lang w:val="en-US"/>
        </w:rPr>
        <w:t>.</w:t>
      </w:r>
    </w:p>
    <w:p w:rsidR="000A1E26" w:rsidRDefault="00C968DE" w:rsidP="00C968DE">
      <w:pPr>
        <w:autoSpaceDE w:val="0"/>
        <w:autoSpaceDN w:val="0"/>
        <w:adjustRightInd w:val="0"/>
        <w:spacing w:after="0"/>
        <w:jc w:val="both"/>
        <w:rPr>
          <w:rFonts w:ascii="Times New Roman" w:hAnsi="Times New Roman" w:cs="Times New Roman"/>
          <w:sz w:val="24"/>
          <w:szCs w:val="24"/>
          <w:lang w:val="en-US"/>
        </w:rPr>
      </w:pPr>
      <w:r w:rsidRPr="00C968DE">
        <w:rPr>
          <w:rFonts w:ascii="Times New Roman" w:hAnsi="Times New Roman" w:cs="Times New Roman"/>
          <w:sz w:val="24"/>
          <w:szCs w:val="24"/>
          <w:lang w:val="en-US"/>
        </w:rPr>
        <w:t xml:space="preserve">In general, a Bayesian belief network describes the probability distribution over a set of variables. Consider an arbitrary set of random variables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n</m:t>
            </m:r>
          </m:sub>
        </m:sSub>
      </m:oMath>
      <w:r w:rsidRPr="00C968DE">
        <w:rPr>
          <w:rFonts w:ascii="Times New Roman" w:hAnsi="Times New Roman" w:cs="Times New Roman"/>
          <w:sz w:val="24"/>
          <w:szCs w:val="24"/>
          <w:lang w:val="en-US"/>
        </w:rPr>
        <w:t xml:space="preserve"> where each variable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i</m:t>
            </m:r>
          </m:sub>
        </m:sSub>
      </m:oMath>
      <w:r w:rsidRPr="00C968DE">
        <w:rPr>
          <w:rFonts w:ascii="Times New Roman" w:hAnsi="Times New Roman" w:cs="Times New Roman"/>
          <w:sz w:val="24"/>
          <w:szCs w:val="24"/>
          <w:lang w:val="en-US"/>
        </w:rPr>
        <w:t xml:space="preserve"> can take on the set of possible </w:t>
      </w:r>
      <w:proofErr w:type="gramStart"/>
      <w:r w:rsidRPr="00C968DE">
        <w:rPr>
          <w:rFonts w:ascii="Times New Roman" w:hAnsi="Times New Roman" w:cs="Times New Roman"/>
          <w:sz w:val="24"/>
          <w:szCs w:val="24"/>
          <w:lang w:val="en-US"/>
        </w:rPr>
        <w:t xml:space="preserve">values </w:t>
      </w:r>
      <w:proofErr w:type="gramEnd"/>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V(Y</m:t>
            </m:r>
          </m:e>
          <m:sub>
            <m:r>
              <w:rPr>
                <w:rFonts w:ascii="Cambria Math" w:hAnsi="Cambria Math" w:cs="Times New Roman"/>
                <w:sz w:val="24"/>
                <w:szCs w:val="24"/>
                <w:lang w:val="en-US"/>
              </w:rPr>
              <m:t>i</m:t>
            </m:r>
          </m:sub>
        </m:sSub>
        <m:r>
          <w:rPr>
            <w:rFonts w:ascii="Cambria Math" w:hAnsi="Cambria Math" w:cs="Times New Roman"/>
            <w:sz w:val="24"/>
            <w:szCs w:val="24"/>
            <w:lang w:val="en-US"/>
          </w:rPr>
          <m:t>)</m:t>
        </m:r>
      </m:oMath>
      <w:r w:rsidRPr="00C968DE">
        <w:rPr>
          <w:rFonts w:ascii="Times New Roman" w:hAnsi="Times New Roman" w:cs="Times New Roman"/>
          <w:sz w:val="24"/>
          <w:szCs w:val="24"/>
          <w:lang w:val="en-US"/>
        </w:rPr>
        <w:t xml:space="preserve">. We define the </w:t>
      </w:r>
      <w:r w:rsidRPr="00C968DE">
        <w:rPr>
          <w:rFonts w:ascii="Times New Roman" w:hAnsi="Times New Roman" w:cs="Times New Roman"/>
          <w:b/>
          <w:bCs/>
          <w:i/>
          <w:iCs/>
          <w:sz w:val="24"/>
          <w:szCs w:val="24"/>
          <w:lang w:val="en-US"/>
        </w:rPr>
        <w:t xml:space="preserve">joint space </w:t>
      </w:r>
      <w:r w:rsidRPr="00C968DE">
        <w:rPr>
          <w:rFonts w:ascii="Times New Roman" w:hAnsi="Times New Roman" w:cs="Times New Roman"/>
          <w:sz w:val="24"/>
          <w:szCs w:val="24"/>
          <w:lang w:val="en-US"/>
        </w:rPr>
        <w:t xml:space="preserve">of the set of variables Y to be the cross </w:t>
      </w:r>
      <w:proofErr w:type="gramStart"/>
      <w:r w:rsidRPr="00C968DE">
        <w:rPr>
          <w:rFonts w:ascii="Times New Roman" w:hAnsi="Times New Roman" w:cs="Times New Roman"/>
          <w:sz w:val="24"/>
          <w:szCs w:val="24"/>
          <w:lang w:val="en-US"/>
        </w:rPr>
        <w:t xml:space="preserve">product </w:t>
      </w:r>
      <w:proofErr w:type="gramEnd"/>
      <m:oMath>
        <m:r>
          <w:rPr>
            <w:rFonts w:ascii="Cambria Math" w:hAnsi="Cambria Math" w:cs="Times New Roman"/>
            <w:sz w:val="24"/>
            <w:szCs w:val="24"/>
            <w:lang w:val="en-US"/>
          </w:rPr>
          <m:t>V</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1</m:t>
                </m:r>
              </m:sub>
            </m:sSub>
          </m:e>
        </m:d>
        <m:r>
          <w:rPr>
            <w:rFonts w:ascii="Cambria Math" w:hAnsi="Cambria Math" w:cs="Times New Roman"/>
            <w:sz w:val="24"/>
            <w:szCs w:val="24"/>
            <w:lang w:val="en-US"/>
          </w:rPr>
          <m:t>×V</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2</m:t>
                </m:r>
              </m:sub>
            </m:sSub>
          </m:e>
        </m:d>
        <m:r>
          <w:rPr>
            <w:rFonts w:ascii="Cambria Math" w:hAnsi="Cambria Math" w:cs="Times New Roman"/>
            <w:sz w:val="24"/>
            <w:szCs w:val="24"/>
            <w:lang w:val="en-US"/>
          </w:rPr>
          <m:t>…..V</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n</m:t>
                </m:r>
              </m:sub>
            </m:sSub>
          </m:e>
        </m:d>
      </m:oMath>
      <w:r w:rsidRPr="00C968DE">
        <w:rPr>
          <w:rFonts w:ascii="Times New Roman" w:hAnsi="Times New Roman" w:cs="Times New Roman"/>
          <w:sz w:val="24"/>
          <w:szCs w:val="24"/>
          <w:lang w:val="en-US"/>
        </w:rPr>
        <w:t xml:space="preserve">. In other words, each item in the joint space corresponds to one of the possible assignments of values to the tuple of </w:t>
      </w:r>
      <w:proofErr w:type="gramStart"/>
      <w:r w:rsidRPr="00C968DE">
        <w:rPr>
          <w:rFonts w:ascii="Times New Roman" w:hAnsi="Times New Roman" w:cs="Times New Roman"/>
          <w:sz w:val="24"/>
          <w:szCs w:val="24"/>
          <w:lang w:val="en-US"/>
        </w:rPr>
        <w:t xml:space="preserve">variables </w:t>
      </w:r>
      <w:proofErr w:type="gramEnd"/>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n</m:t>
            </m:r>
          </m:sub>
        </m:sSub>
      </m:oMath>
      <w:r w:rsidRPr="00C968DE">
        <w:rPr>
          <w:rFonts w:ascii="Times New Roman" w:hAnsi="Times New Roman" w:cs="Times New Roman"/>
          <w:sz w:val="24"/>
          <w:szCs w:val="24"/>
          <w:lang w:val="en-US"/>
        </w:rPr>
        <w:t>.</w:t>
      </w:r>
      <w:r>
        <w:rPr>
          <w:rFonts w:ascii="Times New Roman" w:hAnsi="Times New Roman" w:cs="Times New Roman"/>
          <w:sz w:val="24"/>
          <w:szCs w:val="24"/>
          <w:lang w:val="en-US"/>
        </w:rPr>
        <w:t>)</w:t>
      </w:r>
      <w:r w:rsidRPr="00C968DE">
        <w:rPr>
          <w:rFonts w:ascii="Times New Roman" w:hAnsi="Times New Roman" w:cs="Times New Roman"/>
          <w:sz w:val="24"/>
          <w:szCs w:val="24"/>
          <w:lang w:val="en-US"/>
        </w:rPr>
        <w:t xml:space="preserve"> The probability distribution over this joint' space is called the </w:t>
      </w:r>
      <w:r w:rsidRPr="00C968DE">
        <w:rPr>
          <w:rFonts w:ascii="Times New Roman" w:hAnsi="Times New Roman" w:cs="Times New Roman"/>
          <w:b/>
          <w:bCs/>
          <w:i/>
          <w:iCs/>
          <w:sz w:val="24"/>
          <w:szCs w:val="24"/>
          <w:lang w:val="en-US"/>
        </w:rPr>
        <w:t xml:space="preserve">joint probability distribution. </w:t>
      </w:r>
      <w:r w:rsidRPr="00C968DE">
        <w:rPr>
          <w:rFonts w:ascii="Times New Roman" w:hAnsi="Times New Roman" w:cs="Times New Roman"/>
          <w:sz w:val="24"/>
          <w:szCs w:val="24"/>
          <w:lang w:val="en-US"/>
        </w:rPr>
        <w:t xml:space="preserve">The joint probability distribution specifies the probability for each of the possible variable bindings for the </w:t>
      </w:r>
      <w:proofErr w:type="gramStart"/>
      <w:r w:rsidRPr="00C968DE">
        <w:rPr>
          <w:rFonts w:ascii="Times New Roman" w:hAnsi="Times New Roman" w:cs="Times New Roman"/>
          <w:sz w:val="24"/>
          <w:szCs w:val="24"/>
          <w:lang w:val="en-US"/>
        </w:rPr>
        <w:t xml:space="preserve">tuple </w:t>
      </w:r>
      <w:proofErr w:type="gramEnd"/>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n</m:t>
            </m:r>
          </m:sub>
        </m:sSub>
        <m:r>
          <w:rPr>
            <w:rFonts w:ascii="Cambria Math" w:hAnsi="Cambria Math" w:cs="Times New Roman"/>
            <w:sz w:val="24"/>
            <w:szCs w:val="24"/>
            <w:lang w:val="en-US"/>
          </w:rPr>
          <m:t>)</m:t>
        </m:r>
      </m:oMath>
      <w:r w:rsidRPr="00C968DE">
        <w:rPr>
          <w:rFonts w:ascii="Times New Roman" w:hAnsi="Times New Roman" w:cs="Times New Roman"/>
          <w:sz w:val="24"/>
          <w:szCs w:val="24"/>
          <w:lang w:val="en-US"/>
        </w:rPr>
        <w:t>. A Bayesian belief network describes</w:t>
      </w:r>
      <w:r>
        <w:rPr>
          <w:rFonts w:ascii="Times New Roman" w:hAnsi="Times New Roman" w:cs="Times New Roman"/>
          <w:sz w:val="24"/>
          <w:szCs w:val="24"/>
          <w:lang w:val="en-US"/>
        </w:rPr>
        <w:t xml:space="preserve"> </w:t>
      </w:r>
      <w:r w:rsidRPr="00C968DE">
        <w:rPr>
          <w:rFonts w:ascii="Times New Roman" w:hAnsi="Times New Roman" w:cs="Times New Roman"/>
          <w:sz w:val="24"/>
          <w:szCs w:val="24"/>
          <w:lang w:val="en-US"/>
        </w:rPr>
        <w:t>the joint probability distribution for a set of variables.</w:t>
      </w:r>
    </w:p>
    <w:p w:rsidR="0000076C" w:rsidRDefault="0000076C" w:rsidP="00C968DE">
      <w:pPr>
        <w:autoSpaceDE w:val="0"/>
        <w:autoSpaceDN w:val="0"/>
        <w:adjustRightInd w:val="0"/>
        <w:spacing w:after="0"/>
        <w:jc w:val="both"/>
        <w:rPr>
          <w:rFonts w:ascii="Times New Roman" w:hAnsi="Times New Roman" w:cs="Times New Roman"/>
          <w:sz w:val="24"/>
          <w:szCs w:val="24"/>
          <w:lang w:val="en-US"/>
        </w:rPr>
      </w:pPr>
    </w:p>
    <w:p w:rsidR="0000076C" w:rsidRPr="00C968DE" w:rsidRDefault="0000076C" w:rsidP="00C968DE">
      <w:pPr>
        <w:autoSpaceDE w:val="0"/>
        <w:autoSpaceDN w:val="0"/>
        <w:adjustRightInd w:val="0"/>
        <w:spacing w:after="0"/>
        <w:jc w:val="both"/>
        <w:rPr>
          <w:rFonts w:ascii="Times New Roman" w:hAnsi="Times New Roman" w:cs="Times New Roman"/>
          <w:sz w:val="24"/>
          <w:szCs w:val="24"/>
          <w:lang w:val="en-US"/>
        </w:rPr>
      </w:pPr>
    </w:p>
    <w:p w:rsidR="0000076C" w:rsidRPr="0000076C" w:rsidRDefault="0000076C" w:rsidP="0000076C">
      <w:pPr>
        <w:pStyle w:val="ListParagraph"/>
        <w:numPr>
          <w:ilvl w:val="0"/>
          <w:numId w:val="45"/>
        </w:numPr>
        <w:tabs>
          <w:tab w:val="left" w:pos="270"/>
          <w:tab w:val="left" w:pos="450"/>
        </w:tabs>
        <w:autoSpaceDE w:val="0"/>
        <w:autoSpaceDN w:val="0"/>
        <w:adjustRightInd w:val="0"/>
        <w:spacing w:after="0" w:line="240" w:lineRule="auto"/>
        <w:ind w:left="360"/>
        <w:rPr>
          <w:rFonts w:ascii="Arial" w:hAnsi="Arial" w:cs="Arial"/>
          <w:sz w:val="72"/>
          <w:szCs w:val="54"/>
          <w:lang w:val="en-US"/>
        </w:rPr>
      </w:pPr>
      <w:r w:rsidRPr="0000076C">
        <w:rPr>
          <w:rFonts w:ascii="Times New Roman" w:hAnsi="Times New Roman" w:cs="Times New Roman"/>
          <w:b/>
          <w:bCs/>
          <w:sz w:val="28"/>
          <w:szCs w:val="23"/>
          <w:lang w:val="en-US"/>
        </w:rPr>
        <w:t xml:space="preserve">Conditional Independence </w:t>
      </w:r>
    </w:p>
    <w:p w:rsidR="00BB2ED8" w:rsidRPr="0000076C" w:rsidRDefault="0000076C" w:rsidP="0000076C">
      <w:pPr>
        <w:autoSpaceDE w:val="0"/>
        <w:autoSpaceDN w:val="0"/>
        <w:adjustRightInd w:val="0"/>
        <w:spacing w:after="0"/>
        <w:jc w:val="both"/>
        <w:rPr>
          <w:rFonts w:ascii="Times New Roman" w:hAnsi="Times New Roman" w:cs="Times New Roman"/>
          <w:sz w:val="24"/>
          <w:szCs w:val="24"/>
          <w:lang w:val="en-US"/>
        </w:rPr>
      </w:pPr>
      <w:r w:rsidRPr="0000076C">
        <w:rPr>
          <w:rFonts w:ascii="Times New Roman" w:hAnsi="Times New Roman" w:cs="Times New Roman"/>
          <w:sz w:val="24"/>
          <w:szCs w:val="24"/>
          <w:lang w:val="en-US"/>
        </w:rPr>
        <w:t xml:space="preserve">Let us begin our discussion of Bayesian belief networks by defining precisely the notion of conditional independence. Let X, Y, and Z be three discrete-valued random variables. We say that X is </w:t>
      </w:r>
      <w:r w:rsidRPr="0000076C">
        <w:rPr>
          <w:rFonts w:ascii="Times New Roman" w:hAnsi="Times New Roman" w:cs="Times New Roman"/>
          <w:b/>
          <w:bCs/>
          <w:i/>
          <w:iCs/>
          <w:sz w:val="24"/>
          <w:szCs w:val="24"/>
          <w:lang w:val="en-US"/>
        </w:rPr>
        <w:t xml:space="preserve">conditionally independent </w:t>
      </w:r>
      <w:r w:rsidRPr="0000076C">
        <w:rPr>
          <w:rFonts w:ascii="Times New Roman" w:hAnsi="Times New Roman" w:cs="Times New Roman"/>
          <w:sz w:val="24"/>
          <w:szCs w:val="24"/>
          <w:lang w:val="en-US"/>
        </w:rPr>
        <w:t>of Y given Z if the probability distribution governing X is independent of the value of Y given a value for 2; that is, if</w:t>
      </w:r>
    </w:p>
    <w:p w:rsidR="00BB2ED8" w:rsidRDefault="00676F2B" w:rsidP="00676F2B">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noProof/>
          <w:color w:val="000000"/>
          <w:sz w:val="24"/>
          <w:szCs w:val="24"/>
          <w:bdr w:val="none" w:sz="0" w:space="0" w:color="auto" w:frame="1"/>
          <w:lang w:val="en-US"/>
        </w:rPr>
        <w:drawing>
          <wp:inline distT="0" distB="0" distL="0" distR="0">
            <wp:extent cx="5905500" cy="4463337"/>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905500" cy="4463337"/>
                    </a:xfrm>
                    <a:prstGeom prst="rect">
                      <a:avLst/>
                    </a:prstGeom>
                    <a:noFill/>
                    <a:ln w="9525">
                      <a:noFill/>
                      <a:miter lim="800000"/>
                      <a:headEnd/>
                      <a:tailEnd/>
                    </a:ln>
                  </pic:spPr>
                </pic:pic>
              </a:graphicData>
            </a:graphic>
          </wp:inline>
        </w:drawing>
      </w:r>
    </w:p>
    <w:p w:rsidR="00207CB9" w:rsidRPr="00207CB9" w:rsidRDefault="00207CB9" w:rsidP="00207CB9">
      <w:pPr>
        <w:tabs>
          <w:tab w:val="left" w:pos="284"/>
        </w:tabs>
        <w:rPr>
          <w:rFonts w:ascii="Times New Roman" w:eastAsiaTheme="minorEastAsia" w:hAnsi="Times New Roman" w:cs="Times New Roman"/>
          <w:color w:val="000000"/>
          <w:sz w:val="24"/>
          <w:szCs w:val="24"/>
          <w:bdr w:val="none" w:sz="0" w:space="0" w:color="auto" w:frame="1"/>
          <w:lang w:eastAsia="en-IN"/>
        </w:rPr>
      </w:pPr>
    </w:p>
    <w:p w:rsidR="00436CE6" w:rsidRDefault="0044486C" w:rsidP="00436CE6">
      <w:pPr>
        <w:tabs>
          <w:tab w:val="left" w:pos="284"/>
        </w:tabs>
        <w:jc w:val="both"/>
        <w:rPr>
          <w:rFonts w:ascii="Times New Roman" w:eastAsiaTheme="minorEastAsia" w:hAnsi="Times New Roman" w:cs="Times New Roman"/>
          <w:color w:val="000000"/>
          <w:sz w:val="24"/>
          <w:szCs w:val="24"/>
          <w:bdr w:val="none" w:sz="0" w:space="0" w:color="auto" w:frame="1"/>
          <w:lang w:eastAsia="en-IN"/>
        </w:rPr>
      </w:pPr>
      <w:r>
        <w:rPr>
          <w:rFonts w:ascii="Times New Roman" w:eastAsiaTheme="minorEastAsia" w:hAnsi="Times New Roman" w:cs="Times New Roman"/>
          <w:noProof/>
          <w:color w:val="000000"/>
          <w:sz w:val="24"/>
          <w:szCs w:val="24"/>
          <w:bdr w:val="none" w:sz="0" w:space="0" w:color="auto" w:frame="1"/>
          <w:lang w:val="en-US"/>
        </w:rPr>
        <w:lastRenderedPageBreak/>
        <w:drawing>
          <wp:inline distT="0" distB="0" distL="0" distR="0">
            <wp:extent cx="5731510" cy="3455166"/>
            <wp:effectExtent l="19050" t="0" r="2540" b="0"/>
            <wp:docPr id="1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srcRect/>
                    <a:stretch>
                      <a:fillRect/>
                    </a:stretch>
                  </pic:blipFill>
                  <pic:spPr bwMode="auto">
                    <a:xfrm>
                      <a:off x="0" y="0"/>
                      <a:ext cx="5731510" cy="3455166"/>
                    </a:xfrm>
                    <a:prstGeom prst="rect">
                      <a:avLst/>
                    </a:prstGeom>
                    <a:noFill/>
                    <a:ln w="9525">
                      <a:noFill/>
                      <a:miter lim="800000"/>
                      <a:headEnd/>
                      <a:tailEnd/>
                    </a:ln>
                  </pic:spPr>
                </pic:pic>
              </a:graphicData>
            </a:graphic>
          </wp:inline>
        </w:drawing>
      </w:r>
    </w:p>
    <w:p w:rsidR="00845AFC" w:rsidRDefault="00845AFC" w:rsidP="00845AFC">
      <w:pPr>
        <w:tabs>
          <w:tab w:val="left" w:pos="284"/>
        </w:tabs>
        <w:jc w:val="both"/>
        <w:rPr>
          <w:rFonts w:ascii="Times New Roman" w:eastAsiaTheme="minorEastAsia" w:hAnsi="Times New Roman" w:cs="Times New Roman"/>
          <w:b/>
          <w:color w:val="000000"/>
          <w:sz w:val="24"/>
          <w:szCs w:val="24"/>
          <w:bdr w:val="none" w:sz="0" w:space="0" w:color="auto" w:frame="1"/>
          <w:lang w:eastAsia="en-IN"/>
        </w:rPr>
      </w:pPr>
    </w:p>
    <w:p w:rsidR="00C00327" w:rsidRDefault="00845AFC" w:rsidP="00845AFC">
      <w:pPr>
        <w:tabs>
          <w:tab w:val="left" w:pos="284"/>
        </w:tabs>
        <w:jc w:val="both"/>
        <w:rPr>
          <w:rFonts w:ascii="Times New Roman" w:eastAsiaTheme="minorEastAsia" w:hAnsi="Times New Roman" w:cs="Times New Roman"/>
          <w:b/>
          <w:color w:val="000000"/>
          <w:sz w:val="24"/>
          <w:szCs w:val="24"/>
          <w:bdr w:val="none" w:sz="0" w:space="0" w:color="auto" w:frame="1"/>
          <w:lang w:eastAsia="en-IN"/>
        </w:rPr>
      </w:pPr>
      <w:r w:rsidRPr="00845AFC">
        <w:rPr>
          <w:rFonts w:ascii="Times New Roman" w:eastAsiaTheme="minorEastAsia" w:hAnsi="Times New Roman" w:cs="Times New Roman"/>
          <w:b/>
          <w:color w:val="000000"/>
          <w:sz w:val="24"/>
          <w:szCs w:val="24"/>
          <w:bdr w:val="none" w:sz="0" w:space="0" w:color="auto" w:frame="1"/>
          <w:lang w:eastAsia="en-IN"/>
        </w:rPr>
        <w:t>GIBBS ALGORITHM</w:t>
      </w:r>
      <w:bookmarkStart w:id="1" w:name="_GoBack"/>
      <w:bookmarkEnd w:id="1"/>
    </w:p>
    <w:p w:rsidR="00845AFC" w:rsidRPr="00845AFC" w:rsidRDefault="00845AFC" w:rsidP="00845AFC">
      <w:pPr>
        <w:tabs>
          <w:tab w:val="left" w:pos="284"/>
        </w:tabs>
        <w:jc w:val="both"/>
        <w:rPr>
          <w:rFonts w:ascii="Times New Roman" w:eastAsiaTheme="minorEastAsia" w:hAnsi="Times New Roman" w:cs="Times New Roman"/>
          <w:b/>
          <w:color w:val="000000"/>
          <w:sz w:val="24"/>
          <w:szCs w:val="24"/>
          <w:bdr w:val="none" w:sz="0" w:space="0" w:color="auto" w:frame="1"/>
          <w:lang w:eastAsia="en-IN"/>
        </w:rPr>
      </w:pPr>
      <w:r>
        <w:rPr>
          <w:rFonts w:ascii="Times New Roman" w:eastAsiaTheme="minorEastAsia" w:hAnsi="Times New Roman" w:cs="Times New Roman"/>
          <w:b/>
          <w:noProof/>
          <w:color w:val="000000"/>
          <w:sz w:val="24"/>
          <w:szCs w:val="24"/>
          <w:bdr w:val="none" w:sz="0" w:space="0" w:color="auto" w:frame="1"/>
          <w:lang w:val="en-US"/>
        </w:rPr>
        <w:lastRenderedPageBreak/>
        <w:drawing>
          <wp:inline distT="0" distB="0" distL="0" distR="0">
            <wp:extent cx="5295900" cy="5114925"/>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5295900" cy="5114925"/>
                    </a:xfrm>
                    <a:prstGeom prst="rect">
                      <a:avLst/>
                    </a:prstGeom>
                    <a:noFill/>
                    <a:ln w="9525">
                      <a:noFill/>
                      <a:miter lim="800000"/>
                      <a:headEnd/>
                      <a:tailEnd/>
                    </a:ln>
                  </pic:spPr>
                </pic:pic>
              </a:graphicData>
            </a:graphic>
          </wp:inline>
        </w:drawing>
      </w:r>
    </w:p>
    <w:p w:rsidR="001822F7" w:rsidRDefault="001822F7" w:rsidP="001822F7">
      <w:pPr>
        <w:tabs>
          <w:tab w:val="left" w:pos="284"/>
        </w:tabs>
        <w:ind w:left="720"/>
        <w:jc w:val="both"/>
        <w:rPr>
          <w:rFonts w:ascii="Times New Roman" w:eastAsiaTheme="minorEastAsia" w:hAnsi="Times New Roman" w:cs="Times New Roman"/>
          <w:color w:val="000000"/>
          <w:sz w:val="24"/>
          <w:szCs w:val="24"/>
          <w:bdr w:val="none" w:sz="0" w:space="0" w:color="auto" w:frame="1"/>
          <w:lang w:eastAsia="en-IN"/>
        </w:rPr>
      </w:pPr>
    </w:p>
    <w:p w:rsidR="001822F7" w:rsidRDefault="001822F7" w:rsidP="001822F7">
      <w:pPr>
        <w:tabs>
          <w:tab w:val="left" w:pos="284"/>
        </w:tabs>
        <w:ind w:left="720"/>
        <w:jc w:val="both"/>
        <w:rPr>
          <w:rFonts w:ascii="Times New Roman" w:eastAsiaTheme="minorEastAsia" w:hAnsi="Times New Roman" w:cs="Times New Roman"/>
          <w:color w:val="000000"/>
          <w:sz w:val="24"/>
          <w:szCs w:val="24"/>
          <w:bdr w:val="none" w:sz="0" w:space="0" w:color="auto" w:frame="1"/>
          <w:lang w:eastAsia="en-IN"/>
        </w:rPr>
      </w:pPr>
    </w:p>
    <w:p w:rsidR="001822F7" w:rsidRPr="003846AF" w:rsidRDefault="001822F7" w:rsidP="003846AF">
      <w:pPr>
        <w:tabs>
          <w:tab w:val="left" w:pos="284"/>
        </w:tabs>
        <w:ind w:left="720"/>
        <w:jc w:val="both"/>
        <w:rPr>
          <w:rFonts w:ascii="Times New Roman" w:eastAsiaTheme="minorEastAsia" w:hAnsi="Times New Roman" w:cs="Times New Roman"/>
          <w:color w:val="000000"/>
          <w:sz w:val="24"/>
          <w:szCs w:val="24"/>
          <w:bdr w:val="none" w:sz="0" w:space="0" w:color="auto" w:frame="1"/>
          <w:lang w:eastAsia="en-IN"/>
        </w:rPr>
      </w:pPr>
    </w:p>
    <w:p w:rsidR="003846AF" w:rsidRPr="009E367D" w:rsidRDefault="003846AF" w:rsidP="00396600">
      <w:pPr>
        <w:tabs>
          <w:tab w:val="left" w:pos="284"/>
        </w:tabs>
        <w:ind w:left="720"/>
        <w:jc w:val="both"/>
        <w:rPr>
          <w:rFonts w:ascii="Times New Roman" w:eastAsiaTheme="minorEastAsia" w:hAnsi="Times New Roman" w:cs="Times New Roman"/>
          <w:color w:val="000000"/>
          <w:sz w:val="24"/>
          <w:szCs w:val="24"/>
          <w:bdr w:val="none" w:sz="0" w:space="0" w:color="auto" w:frame="1"/>
          <w:lang w:eastAsia="en-IN"/>
        </w:rPr>
      </w:pPr>
    </w:p>
    <w:p w:rsidR="00396600" w:rsidRDefault="00396600" w:rsidP="00396600">
      <w:pPr>
        <w:tabs>
          <w:tab w:val="left" w:pos="284"/>
        </w:tabs>
        <w:ind w:left="720"/>
        <w:jc w:val="both"/>
        <w:rPr>
          <w:rFonts w:ascii="Times New Roman" w:eastAsiaTheme="minorEastAsia" w:hAnsi="Times New Roman" w:cs="Times New Roman"/>
          <w:b/>
          <w:color w:val="000000"/>
          <w:sz w:val="24"/>
          <w:szCs w:val="24"/>
          <w:bdr w:val="none" w:sz="0" w:space="0" w:color="auto" w:frame="1"/>
          <w:lang w:eastAsia="en-IN"/>
        </w:rPr>
      </w:pPr>
    </w:p>
    <w:p w:rsidR="00396600" w:rsidRDefault="00396600" w:rsidP="003058DE">
      <w:pPr>
        <w:tabs>
          <w:tab w:val="left" w:pos="284"/>
        </w:tabs>
        <w:ind w:left="720"/>
        <w:jc w:val="both"/>
        <w:rPr>
          <w:rFonts w:ascii="Times New Roman" w:eastAsiaTheme="minorEastAsia" w:hAnsi="Times New Roman" w:cs="Times New Roman"/>
          <w:color w:val="000000"/>
          <w:sz w:val="24"/>
          <w:szCs w:val="24"/>
          <w:bdr w:val="none" w:sz="0" w:space="0" w:color="auto" w:frame="1"/>
          <w:lang w:eastAsia="en-IN"/>
        </w:rPr>
      </w:pPr>
    </w:p>
    <w:p w:rsidR="003058DE" w:rsidRPr="003058DE" w:rsidRDefault="003058DE" w:rsidP="003058DE">
      <w:pPr>
        <w:tabs>
          <w:tab w:val="left" w:pos="284"/>
        </w:tabs>
        <w:ind w:left="720"/>
        <w:jc w:val="both"/>
        <w:rPr>
          <w:rFonts w:ascii="Times New Roman" w:eastAsiaTheme="minorEastAsia" w:hAnsi="Times New Roman" w:cs="Times New Roman"/>
          <w:color w:val="000000"/>
          <w:sz w:val="24"/>
          <w:szCs w:val="24"/>
          <w:bdr w:val="none" w:sz="0" w:space="0" w:color="auto" w:frame="1"/>
          <w:lang w:eastAsia="en-IN"/>
        </w:rPr>
      </w:pPr>
    </w:p>
    <w:p w:rsidR="003058DE" w:rsidRPr="003058DE" w:rsidRDefault="003058DE" w:rsidP="00BF31D3">
      <w:pPr>
        <w:tabs>
          <w:tab w:val="left" w:pos="284"/>
        </w:tabs>
        <w:ind w:left="720"/>
        <w:jc w:val="both"/>
        <w:rPr>
          <w:rFonts w:ascii="Times New Roman" w:eastAsiaTheme="minorEastAsia" w:hAnsi="Times New Roman" w:cs="Times New Roman"/>
          <w:b/>
          <w:color w:val="000000"/>
          <w:sz w:val="24"/>
          <w:szCs w:val="24"/>
          <w:bdr w:val="none" w:sz="0" w:space="0" w:color="auto" w:frame="1"/>
          <w:lang w:eastAsia="en-IN"/>
        </w:rPr>
      </w:pPr>
    </w:p>
    <w:p w:rsidR="00BF31D3" w:rsidRPr="00BF31D3" w:rsidRDefault="00BF31D3" w:rsidP="00BF31D3">
      <w:pPr>
        <w:tabs>
          <w:tab w:val="left" w:pos="284"/>
        </w:tabs>
        <w:ind w:left="720"/>
        <w:jc w:val="both"/>
        <w:rPr>
          <w:rFonts w:ascii="Times New Roman" w:eastAsiaTheme="minorEastAsia" w:hAnsi="Times New Roman" w:cs="Times New Roman"/>
          <w:color w:val="000000"/>
          <w:sz w:val="24"/>
          <w:szCs w:val="24"/>
          <w:bdr w:val="none" w:sz="0" w:space="0" w:color="auto" w:frame="1"/>
          <w:lang w:eastAsia="en-IN"/>
        </w:rPr>
      </w:pPr>
    </w:p>
    <w:p w:rsidR="00BF31D3" w:rsidRDefault="00BF31D3" w:rsidP="001063B5">
      <w:pPr>
        <w:tabs>
          <w:tab w:val="left" w:pos="284"/>
        </w:tabs>
        <w:ind w:left="720"/>
        <w:jc w:val="both"/>
        <w:rPr>
          <w:rFonts w:ascii="Times New Roman" w:eastAsiaTheme="minorEastAsia" w:hAnsi="Times New Roman" w:cs="Times New Roman"/>
          <w:color w:val="000000"/>
          <w:sz w:val="24"/>
          <w:szCs w:val="24"/>
          <w:bdr w:val="none" w:sz="0" w:space="0" w:color="auto" w:frame="1"/>
          <w:lang w:eastAsia="en-IN"/>
        </w:rPr>
      </w:pPr>
    </w:p>
    <w:p w:rsidR="001063B5" w:rsidRPr="001063B5" w:rsidRDefault="001063B5" w:rsidP="001063B5">
      <w:pPr>
        <w:tabs>
          <w:tab w:val="left" w:pos="284"/>
        </w:tabs>
        <w:ind w:left="720"/>
        <w:jc w:val="both"/>
        <w:rPr>
          <w:rFonts w:ascii="Times New Roman" w:eastAsiaTheme="minorEastAsia" w:hAnsi="Times New Roman" w:cs="Times New Roman"/>
          <w:color w:val="000000"/>
          <w:sz w:val="24"/>
          <w:szCs w:val="24"/>
          <w:bdr w:val="none" w:sz="0" w:space="0" w:color="auto" w:frame="1"/>
          <w:lang w:eastAsia="en-IN"/>
        </w:rPr>
      </w:pPr>
    </w:p>
    <w:p w:rsidR="001063B5" w:rsidRPr="00E008BB" w:rsidRDefault="001063B5" w:rsidP="00E008BB">
      <w:pPr>
        <w:tabs>
          <w:tab w:val="left" w:pos="284"/>
        </w:tabs>
        <w:ind w:left="720"/>
        <w:jc w:val="both"/>
        <w:rPr>
          <w:rFonts w:ascii="Times New Roman" w:eastAsiaTheme="minorEastAsia" w:hAnsi="Times New Roman" w:cs="Times New Roman"/>
          <w:color w:val="000000"/>
          <w:sz w:val="24"/>
          <w:szCs w:val="24"/>
          <w:bdr w:val="none" w:sz="0" w:space="0" w:color="auto" w:frame="1"/>
          <w:lang w:eastAsia="en-IN"/>
        </w:rPr>
      </w:pPr>
    </w:p>
    <w:p w:rsidR="00E008BB" w:rsidRPr="00E008BB" w:rsidRDefault="00E008BB" w:rsidP="00E008BB">
      <w:pPr>
        <w:tabs>
          <w:tab w:val="left" w:pos="284"/>
        </w:tabs>
        <w:jc w:val="both"/>
        <w:rPr>
          <w:rFonts w:ascii="Times New Roman" w:eastAsiaTheme="minorEastAsia" w:hAnsi="Times New Roman" w:cs="Times New Roman"/>
          <w:color w:val="000000"/>
          <w:sz w:val="24"/>
          <w:szCs w:val="24"/>
          <w:bdr w:val="none" w:sz="0" w:space="0" w:color="auto" w:frame="1"/>
          <w:lang w:eastAsia="en-IN"/>
        </w:rPr>
      </w:pPr>
    </w:p>
    <w:p w:rsidR="00C720F9" w:rsidRDefault="00C720F9" w:rsidP="003B7B67">
      <w:pPr>
        <w:tabs>
          <w:tab w:val="left" w:pos="284"/>
        </w:tabs>
        <w:jc w:val="both"/>
        <w:rPr>
          <w:rFonts w:ascii="Times New Roman" w:eastAsiaTheme="minorEastAsia" w:hAnsi="Times New Roman" w:cs="Times New Roman"/>
          <w:b/>
          <w:color w:val="000000"/>
          <w:sz w:val="24"/>
          <w:szCs w:val="24"/>
          <w:bdr w:val="none" w:sz="0" w:space="0" w:color="auto" w:frame="1"/>
          <w:lang w:eastAsia="en-IN"/>
        </w:rPr>
      </w:pPr>
    </w:p>
    <w:p w:rsidR="0097695D" w:rsidRPr="0097695D" w:rsidRDefault="0097695D" w:rsidP="003B7B67">
      <w:pPr>
        <w:tabs>
          <w:tab w:val="left" w:pos="284"/>
        </w:tabs>
        <w:jc w:val="both"/>
        <w:rPr>
          <w:rFonts w:ascii="Times New Roman" w:eastAsiaTheme="minorEastAsia" w:hAnsi="Times New Roman" w:cs="Times New Roman"/>
          <w:b/>
          <w:color w:val="000000"/>
          <w:sz w:val="24"/>
          <w:szCs w:val="24"/>
          <w:bdr w:val="none" w:sz="0" w:space="0" w:color="auto" w:frame="1"/>
          <w:lang w:eastAsia="en-IN"/>
        </w:rPr>
      </w:pPr>
    </w:p>
    <w:sectPr w:rsidR="0097695D" w:rsidRPr="0097695D" w:rsidSect="008A1810">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94C" w:rsidRDefault="00B4294C" w:rsidP="00EE415B">
      <w:pPr>
        <w:spacing w:after="0" w:line="240" w:lineRule="auto"/>
      </w:pPr>
      <w:r>
        <w:separator/>
      </w:r>
    </w:p>
  </w:endnote>
  <w:endnote w:type="continuationSeparator" w:id="0">
    <w:p w:rsidR="00B4294C" w:rsidRDefault="00B4294C" w:rsidP="00EE4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ontserra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0"/>
    </w:tblGrid>
    <w:tr w:rsidR="00D4712E">
      <w:tc>
        <w:tcPr>
          <w:tcW w:w="500" w:type="pct"/>
          <w:tcBorders>
            <w:top w:val="single" w:sz="4" w:space="0" w:color="943634" w:themeColor="accent2" w:themeShade="BF"/>
          </w:tcBorders>
          <w:shd w:val="clear" w:color="auto" w:fill="943634" w:themeFill="accent2" w:themeFillShade="BF"/>
        </w:tcPr>
        <w:p w:rsidR="00D4712E" w:rsidRDefault="00D4712E">
          <w:pPr>
            <w:pStyle w:val="Footer"/>
            <w:jc w:val="right"/>
            <w:rPr>
              <w:b/>
              <w:color w:val="FFFFFF" w:themeColor="background1"/>
            </w:rPr>
          </w:pPr>
          <w:r>
            <w:fldChar w:fldCharType="begin"/>
          </w:r>
          <w:r>
            <w:instrText xml:space="preserve"> PAGE   \* MERGEFORMAT </w:instrText>
          </w:r>
          <w:r>
            <w:fldChar w:fldCharType="separate"/>
          </w:r>
          <w:r w:rsidR="0000559D" w:rsidRPr="0000559D">
            <w:rPr>
              <w:noProof/>
              <w:color w:val="FFFFFF" w:themeColor="background1"/>
            </w:rPr>
            <w:t>33</w:t>
          </w:r>
          <w:r>
            <w:rPr>
              <w:noProof/>
              <w:color w:val="FFFFFF" w:themeColor="background1"/>
            </w:rPr>
            <w:fldChar w:fldCharType="end"/>
          </w:r>
        </w:p>
      </w:tc>
      <w:tc>
        <w:tcPr>
          <w:tcW w:w="4500" w:type="pct"/>
          <w:tcBorders>
            <w:top w:val="single" w:sz="4" w:space="0" w:color="auto"/>
          </w:tcBorders>
        </w:tcPr>
        <w:p w:rsidR="00D4712E" w:rsidRDefault="00D4712E" w:rsidP="00E324EC">
          <w:pPr>
            <w:pStyle w:val="Footer"/>
          </w:pPr>
          <w:sdt>
            <w:sdtPr>
              <w:alias w:val="Company"/>
              <w:id w:val="75914618"/>
              <w:placeholder>
                <w:docPart w:val="60E71E23D34649AAA0CE46AACF090C6A"/>
              </w:placeholder>
              <w:dataBinding w:prefixMappings="xmlns:ns0='http://schemas.openxmlformats.org/officeDocument/2006/extended-properties'" w:xpath="/ns0:Properties[1]/ns0:Company[1]" w:storeItemID="{6668398D-A668-4E3E-A5EB-62B293D839F1}"/>
              <w:text/>
            </w:sdtPr>
            <w:sdtContent>
              <w:r>
                <w:t>Dept of ECE, BGSIT</w:t>
              </w:r>
            </w:sdtContent>
          </w:sdt>
        </w:p>
      </w:tc>
    </w:tr>
  </w:tbl>
  <w:p w:rsidR="00D4712E" w:rsidRDefault="00D471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94C" w:rsidRDefault="00B4294C" w:rsidP="00EE415B">
      <w:pPr>
        <w:spacing w:after="0" w:line="240" w:lineRule="auto"/>
      </w:pPr>
      <w:r>
        <w:separator/>
      </w:r>
    </w:p>
  </w:footnote>
  <w:footnote w:type="continuationSeparator" w:id="0">
    <w:p w:rsidR="00B4294C" w:rsidRDefault="00B4294C" w:rsidP="00EE41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777"/>
      <w:gridCol w:w="6479"/>
    </w:tblGrid>
    <w:tr w:rsidR="00D4712E">
      <w:sdt>
        <w:sdtPr>
          <w:rPr>
            <w:color w:val="FFFFFF" w:themeColor="background1"/>
          </w:rPr>
          <w:alias w:val="Date"/>
          <w:id w:val="77625188"/>
          <w:placeholder>
            <w:docPart w:val="52C1099C94CC4A6189F3D64CD89A2609"/>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D4712E" w:rsidRDefault="00D4712E" w:rsidP="00EE415B">
              <w:pPr>
                <w:pStyle w:val="Header"/>
                <w:jc w:val="right"/>
                <w:rPr>
                  <w:color w:val="FFFFFF" w:themeColor="background1"/>
                </w:rPr>
              </w:pPr>
              <w:r>
                <w:rPr>
                  <w:color w:val="FFFFFF" w:themeColor="background1"/>
                </w:rPr>
                <w:t>Module-4</w:t>
              </w:r>
            </w:p>
          </w:tc>
        </w:sdtContent>
      </w:sdt>
      <w:tc>
        <w:tcPr>
          <w:tcW w:w="4000" w:type="pct"/>
          <w:tcBorders>
            <w:bottom w:val="single" w:sz="4" w:space="0" w:color="auto"/>
          </w:tcBorders>
          <w:vAlign w:val="bottom"/>
        </w:tcPr>
        <w:p w:rsidR="00D4712E" w:rsidRDefault="00D4712E" w:rsidP="00EE415B">
          <w:pPr>
            <w:pStyle w:val="Header"/>
            <w:rPr>
              <w:bCs/>
              <w:color w:val="76923C" w:themeColor="accent3" w:themeShade="BF"/>
              <w:sz w:val="24"/>
              <w:szCs w:val="24"/>
            </w:rPr>
          </w:pPr>
          <w:r>
            <w:rPr>
              <w:b/>
              <w:bCs/>
              <w:color w:val="76923C" w:themeColor="accent3" w:themeShade="BF"/>
              <w:sz w:val="24"/>
              <w:szCs w:val="24"/>
            </w:rPr>
            <w:t>[</w:t>
          </w:r>
          <w:sdt>
            <w:sdtPr>
              <w:rPr>
                <w:rFonts w:ascii="Times New Roman" w:hAnsi="Times New Roman" w:cs="Times New Roman"/>
                <w:b/>
                <w:bCs/>
                <w:caps/>
                <w:sz w:val="20"/>
                <w:szCs w:val="24"/>
              </w:rPr>
              <w:alias w:val="Title"/>
              <w:id w:val="77625180"/>
              <w:placeholder>
                <w:docPart w:val="4E38F8554A8549D7A81A211CCF52C229"/>
              </w:placeholder>
              <w:dataBinding w:prefixMappings="xmlns:ns0='http://schemas.openxmlformats.org/package/2006/metadata/core-properties' xmlns:ns1='http://purl.org/dc/elements/1.1/'" w:xpath="/ns0:coreProperties[1]/ns1:title[1]" w:storeItemID="{6C3C8BC8-F283-45AE-878A-BAB7291924A1}"/>
              <w:text/>
            </w:sdtPr>
            <w:sdtContent>
              <w:r w:rsidRPr="00EE415B">
                <w:rPr>
                  <w:rFonts w:ascii="Times New Roman" w:hAnsi="Times New Roman" w:cs="Times New Roman"/>
                  <w:b/>
                  <w:bCs/>
                  <w:caps/>
                  <w:sz w:val="20"/>
                  <w:szCs w:val="24"/>
                </w:rPr>
                <w:t>Artificial INtelligence and Machine LEarning</w:t>
              </w:r>
            </w:sdtContent>
          </w:sdt>
          <w:r>
            <w:rPr>
              <w:b/>
              <w:bCs/>
              <w:color w:val="76923C" w:themeColor="accent3" w:themeShade="BF"/>
              <w:sz w:val="24"/>
              <w:szCs w:val="24"/>
            </w:rPr>
            <w:t>]</w:t>
          </w:r>
        </w:p>
      </w:tc>
    </w:tr>
  </w:tbl>
  <w:p w:rsidR="00D4712E" w:rsidRDefault="00D471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C51DF"/>
    <w:multiLevelType w:val="multilevel"/>
    <w:tmpl w:val="46B8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4303C"/>
    <w:multiLevelType w:val="multilevel"/>
    <w:tmpl w:val="3542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544D15"/>
    <w:multiLevelType w:val="hybridMultilevel"/>
    <w:tmpl w:val="AD4CECD6"/>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
    <w:nsid w:val="10DE40B6"/>
    <w:multiLevelType w:val="multilevel"/>
    <w:tmpl w:val="87F8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CC39EB"/>
    <w:multiLevelType w:val="multilevel"/>
    <w:tmpl w:val="6008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425AC7"/>
    <w:multiLevelType w:val="multilevel"/>
    <w:tmpl w:val="8156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8C53F4"/>
    <w:multiLevelType w:val="multilevel"/>
    <w:tmpl w:val="0806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9669BE"/>
    <w:multiLevelType w:val="multilevel"/>
    <w:tmpl w:val="DDA6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E53DAF"/>
    <w:multiLevelType w:val="multilevel"/>
    <w:tmpl w:val="22EE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161EF9"/>
    <w:multiLevelType w:val="multilevel"/>
    <w:tmpl w:val="C608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7E1B09"/>
    <w:multiLevelType w:val="multilevel"/>
    <w:tmpl w:val="A938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8918AE"/>
    <w:multiLevelType w:val="multilevel"/>
    <w:tmpl w:val="11DC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3107D8"/>
    <w:multiLevelType w:val="multilevel"/>
    <w:tmpl w:val="512E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DF7D39"/>
    <w:multiLevelType w:val="hybridMultilevel"/>
    <w:tmpl w:val="4D705ADA"/>
    <w:lvl w:ilvl="0" w:tplc="EEC2363C">
      <w:start w:val="1"/>
      <w:numFmt w:val="decimal"/>
      <w:lvlText w:val="%1."/>
      <w:lvlJc w:val="left"/>
      <w:pPr>
        <w:ind w:left="840" w:hanging="360"/>
      </w:pPr>
      <w:rPr>
        <w:i w:val="0"/>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4">
    <w:nsid w:val="31A3718F"/>
    <w:multiLevelType w:val="multilevel"/>
    <w:tmpl w:val="7FFE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FF3733"/>
    <w:multiLevelType w:val="multilevel"/>
    <w:tmpl w:val="AEEAF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2FD4D24"/>
    <w:multiLevelType w:val="multilevel"/>
    <w:tmpl w:val="3CD2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F50EDA"/>
    <w:multiLevelType w:val="multilevel"/>
    <w:tmpl w:val="D492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042EAA"/>
    <w:multiLevelType w:val="multilevel"/>
    <w:tmpl w:val="DBB2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890C04"/>
    <w:multiLevelType w:val="multilevel"/>
    <w:tmpl w:val="518E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021DB1"/>
    <w:multiLevelType w:val="multilevel"/>
    <w:tmpl w:val="83C6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2B5358"/>
    <w:multiLevelType w:val="multilevel"/>
    <w:tmpl w:val="5DB0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2317EA"/>
    <w:multiLevelType w:val="multilevel"/>
    <w:tmpl w:val="3F6E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B80C66"/>
    <w:multiLevelType w:val="multilevel"/>
    <w:tmpl w:val="BC6A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2C7CF5"/>
    <w:multiLevelType w:val="hybridMultilevel"/>
    <w:tmpl w:val="2F960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5841DEE"/>
    <w:multiLevelType w:val="multilevel"/>
    <w:tmpl w:val="D7A0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475E4B"/>
    <w:multiLevelType w:val="hybridMultilevel"/>
    <w:tmpl w:val="15223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7960B44"/>
    <w:multiLevelType w:val="multilevel"/>
    <w:tmpl w:val="DF48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8983769"/>
    <w:multiLevelType w:val="multilevel"/>
    <w:tmpl w:val="FDF0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096A0E"/>
    <w:multiLevelType w:val="multilevel"/>
    <w:tmpl w:val="BDEE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EB0670"/>
    <w:multiLevelType w:val="multilevel"/>
    <w:tmpl w:val="5DA4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8E37B3"/>
    <w:multiLevelType w:val="multilevel"/>
    <w:tmpl w:val="00C6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740914"/>
    <w:multiLevelType w:val="hybridMultilevel"/>
    <w:tmpl w:val="CCDCB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48162E5"/>
    <w:multiLevelType w:val="multilevel"/>
    <w:tmpl w:val="47D6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2C6664"/>
    <w:multiLevelType w:val="hybridMultilevel"/>
    <w:tmpl w:val="B5505914"/>
    <w:lvl w:ilvl="0" w:tplc="EEEA505C">
      <w:start w:val="2"/>
      <w:numFmt w:val="decimal"/>
      <w:lvlText w:val="%1."/>
      <w:lvlJc w:val="left"/>
      <w:pPr>
        <w:ind w:left="780" w:hanging="360"/>
      </w:pPr>
      <w:rPr>
        <w:rFonts w:hint="default"/>
        <w:i w:val="0"/>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5">
    <w:nsid w:val="6E2252C3"/>
    <w:multiLevelType w:val="hybridMultilevel"/>
    <w:tmpl w:val="C7EE7530"/>
    <w:lvl w:ilvl="0" w:tplc="1676F9F8">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481DAD"/>
    <w:multiLevelType w:val="multilevel"/>
    <w:tmpl w:val="43DC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50626C"/>
    <w:multiLevelType w:val="hybridMultilevel"/>
    <w:tmpl w:val="4DC2A1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nsid w:val="73E86771"/>
    <w:multiLevelType w:val="multilevel"/>
    <w:tmpl w:val="3790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8D6557"/>
    <w:multiLevelType w:val="multilevel"/>
    <w:tmpl w:val="202A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BE26B19"/>
    <w:multiLevelType w:val="multilevel"/>
    <w:tmpl w:val="E42E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EC3937"/>
    <w:multiLevelType w:val="multilevel"/>
    <w:tmpl w:val="6B14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BA295C"/>
    <w:multiLevelType w:val="multilevel"/>
    <w:tmpl w:val="AFD4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E98731F"/>
    <w:multiLevelType w:val="multilevel"/>
    <w:tmpl w:val="5704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621A50"/>
    <w:multiLevelType w:val="multilevel"/>
    <w:tmpl w:val="65AC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12"/>
  </w:num>
  <w:num w:numId="3">
    <w:abstractNumId w:val="44"/>
  </w:num>
  <w:num w:numId="4">
    <w:abstractNumId w:val="3"/>
  </w:num>
  <w:num w:numId="5">
    <w:abstractNumId w:val="1"/>
  </w:num>
  <w:num w:numId="6">
    <w:abstractNumId w:val="19"/>
  </w:num>
  <w:num w:numId="7">
    <w:abstractNumId w:val="0"/>
  </w:num>
  <w:num w:numId="8">
    <w:abstractNumId w:val="38"/>
  </w:num>
  <w:num w:numId="9">
    <w:abstractNumId w:val="21"/>
  </w:num>
  <w:num w:numId="10">
    <w:abstractNumId w:val="28"/>
  </w:num>
  <w:num w:numId="11">
    <w:abstractNumId w:val="41"/>
  </w:num>
  <w:num w:numId="12">
    <w:abstractNumId w:val="40"/>
  </w:num>
  <w:num w:numId="13">
    <w:abstractNumId w:val="25"/>
  </w:num>
  <w:num w:numId="14">
    <w:abstractNumId w:val="22"/>
  </w:num>
  <w:num w:numId="15">
    <w:abstractNumId w:val="17"/>
  </w:num>
  <w:num w:numId="16">
    <w:abstractNumId w:val="2"/>
  </w:num>
  <w:num w:numId="17">
    <w:abstractNumId w:val="24"/>
  </w:num>
  <w:num w:numId="18">
    <w:abstractNumId w:val="13"/>
  </w:num>
  <w:num w:numId="19">
    <w:abstractNumId w:val="34"/>
  </w:num>
  <w:num w:numId="20">
    <w:abstractNumId w:val="33"/>
  </w:num>
  <w:num w:numId="21">
    <w:abstractNumId w:val="18"/>
  </w:num>
  <w:num w:numId="22">
    <w:abstractNumId w:val="31"/>
  </w:num>
  <w:num w:numId="23">
    <w:abstractNumId w:val="11"/>
  </w:num>
  <w:num w:numId="24">
    <w:abstractNumId w:val="16"/>
  </w:num>
  <w:num w:numId="25">
    <w:abstractNumId w:val="8"/>
  </w:num>
  <w:num w:numId="26">
    <w:abstractNumId w:val="30"/>
  </w:num>
  <w:num w:numId="27">
    <w:abstractNumId w:val="6"/>
  </w:num>
  <w:num w:numId="28">
    <w:abstractNumId w:val="9"/>
  </w:num>
  <w:num w:numId="29">
    <w:abstractNumId w:val="39"/>
  </w:num>
  <w:num w:numId="30">
    <w:abstractNumId w:val="4"/>
  </w:num>
  <w:num w:numId="31">
    <w:abstractNumId w:val="5"/>
  </w:num>
  <w:num w:numId="32">
    <w:abstractNumId w:val="27"/>
  </w:num>
  <w:num w:numId="33">
    <w:abstractNumId w:val="29"/>
  </w:num>
  <w:num w:numId="34">
    <w:abstractNumId w:val="23"/>
  </w:num>
  <w:num w:numId="35">
    <w:abstractNumId w:val="10"/>
  </w:num>
  <w:num w:numId="36">
    <w:abstractNumId w:val="42"/>
  </w:num>
  <w:num w:numId="37">
    <w:abstractNumId w:val="36"/>
  </w:num>
  <w:num w:numId="38">
    <w:abstractNumId w:val="20"/>
  </w:num>
  <w:num w:numId="39">
    <w:abstractNumId w:val="32"/>
  </w:num>
  <w:num w:numId="40">
    <w:abstractNumId w:val="37"/>
  </w:num>
  <w:num w:numId="41">
    <w:abstractNumId w:val="26"/>
  </w:num>
  <w:num w:numId="42">
    <w:abstractNumId w:val="15"/>
  </w:num>
  <w:num w:numId="43">
    <w:abstractNumId w:val="14"/>
  </w:num>
  <w:num w:numId="44">
    <w:abstractNumId w:val="7"/>
  </w:num>
  <w:num w:numId="45">
    <w:abstractNumId w:val="3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E415B"/>
    <w:rsid w:val="0000076C"/>
    <w:rsid w:val="0000559D"/>
    <w:rsid w:val="000063BC"/>
    <w:rsid w:val="00012DA3"/>
    <w:rsid w:val="00067E5D"/>
    <w:rsid w:val="000832B1"/>
    <w:rsid w:val="00087D53"/>
    <w:rsid w:val="000A1E26"/>
    <w:rsid w:val="000D6407"/>
    <w:rsid w:val="000E6B07"/>
    <w:rsid w:val="000F53C0"/>
    <w:rsid w:val="001063B5"/>
    <w:rsid w:val="00111A33"/>
    <w:rsid w:val="001316D7"/>
    <w:rsid w:val="00147344"/>
    <w:rsid w:val="00176977"/>
    <w:rsid w:val="001822F7"/>
    <w:rsid w:val="0018364F"/>
    <w:rsid w:val="001878FF"/>
    <w:rsid w:val="001D3538"/>
    <w:rsid w:val="00207CB9"/>
    <w:rsid w:val="00235EEB"/>
    <w:rsid w:val="0024618C"/>
    <w:rsid w:val="00293B02"/>
    <w:rsid w:val="002A06B1"/>
    <w:rsid w:val="002B015B"/>
    <w:rsid w:val="002C0E9C"/>
    <w:rsid w:val="002D2F50"/>
    <w:rsid w:val="003058DE"/>
    <w:rsid w:val="00331C90"/>
    <w:rsid w:val="003412BD"/>
    <w:rsid w:val="003618CF"/>
    <w:rsid w:val="003846AF"/>
    <w:rsid w:val="00396600"/>
    <w:rsid w:val="00397B3E"/>
    <w:rsid w:val="003B7B67"/>
    <w:rsid w:val="003C77B5"/>
    <w:rsid w:val="003F25C7"/>
    <w:rsid w:val="00436CE6"/>
    <w:rsid w:val="0044486C"/>
    <w:rsid w:val="004743B5"/>
    <w:rsid w:val="00481DAF"/>
    <w:rsid w:val="0048500E"/>
    <w:rsid w:val="004857FA"/>
    <w:rsid w:val="004C14CB"/>
    <w:rsid w:val="004D0921"/>
    <w:rsid w:val="0050618E"/>
    <w:rsid w:val="00555276"/>
    <w:rsid w:val="0056334D"/>
    <w:rsid w:val="00575DB1"/>
    <w:rsid w:val="005A485A"/>
    <w:rsid w:val="005B2796"/>
    <w:rsid w:val="005B4B83"/>
    <w:rsid w:val="005B5529"/>
    <w:rsid w:val="005C6401"/>
    <w:rsid w:val="006149C8"/>
    <w:rsid w:val="006445D0"/>
    <w:rsid w:val="00657147"/>
    <w:rsid w:val="00676F2B"/>
    <w:rsid w:val="0068342A"/>
    <w:rsid w:val="006A0817"/>
    <w:rsid w:val="006C15EA"/>
    <w:rsid w:val="006C6DA9"/>
    <w:rsid w:val="006D27C2"/>
    <w:rsid w:val="0070067B"/>
    <w:rsid w:val="00711836"/>
    <w:rsid w:val="00730DF9"/>
    <w:rsid w:val="00741016"/>
    <w:rsid w:val="0076688B"/>
    <w:rsid w:val="0078039F"/>
    <w:rsid w:val="007975A3"/>
    <w:rsid w:val="007D4574"/>
    <w:rsid w:val="00821F00"/>
    <w:rsid w:val="0082685D"/>
    <w:rsid w:val="00835009"/>
    <w:rsid w:val="00840F3D"/>
    <w:rsid w:val="00842BE8"/>
    <w:rsid w:val="00843DBE"/>
    <w:rsid w:val="00845AFC"/>
    <w:rsid w:val="0087737F"/>
    <w:rsid w:val="008A1810"/>
    <w:rsid w:val="008B3246"/>
    <w:rsid w:val="008E45F3"/>
    <w:rsid w:val="008E766C"/>
    <w:rsid w:val="00932359"/>
    <w:rsid w:val="0097695D"/>
    <w:rsid w:val="00991279"/>
    <w:rsid w:val="009E367D"/>
    <w:rsid w:val="009F50D0"/>
    <w:rsid w:val="00A25216"/>
    <w:rsid w:val="00A509C3"/>
    <w:rsid w:val="00A67AF6"/>
    <w:rsid w:val="00A73915"/>
    <w:rsid w:val="00A86B9E"/>
    <w:rsid w:val="00A932E4"/>
    <w:rsid w:val="00B0402B"/>
    <w:rsid w:val="00B04AF8"/>
    <w:rsid w:val="00B4294C"/>
    <w:rsid w:val="00B57073"/>
    <w:rsid w:val="00B77697"/>
    <w:rsid w:val="00BB2ED8"/>
    <w:rsid w:val="00BD1BD8"/>
    <w:rsid w:val="00BF31D3"/>
    <w:rsid w:val="00C00327"/>
    <w:rsid w:val="00C25D4B"/>
    <w:rsid w:val="00C30CDE"/>
    <w:rsid w:val="00C720F9"/>
    <w:rsid w:val="00C8304C"/>
    <w:rsid w:val="00C84354"/>
    <w:rsid w:val="00C968DE"/>
    <w:rsid w:val="00D030F5"/>
    <w:rsid w:val="00D20894"/>
    <w:rsid w:val="00D230F7"/>
    <w:rsid w:val="00D34E2C"/>
    <w:rsid w:val="00D4712E"/>
    <w:rsid w:val="00DC4A60"/>
    <w:rsid w:val="00DE3F12"/>
    <w:rsid w:val="00DE5955"/>
    <w:rsid w:val="00DF7910"/>
    <w:rsid w:val="00E008BB"/>
    <w:rsid w:val="00E06486"/>
    <w:rsid w:val="00E10359"/>
    <w:rsid w:val="00E324EC"/>
    <w:rsid w:val="00E478DC"/>
    <w:rsid w:val="00E83060"/>
    <w:rsid w:val="00ED5AE1"/>
    <w:rsid w:val="00EE415B"/>
    <w:rsid w:val="00EF19D5"/>
    <w:rsid w:val="00F01984"/>
    <w:rsid w:val="00F0228B"/>
    <w:rsid w:val="00F475B8"/>
    <w:rsid w:val="00F91826"/>
    <w:rsid w:val="00FA539A"/>
    <w:rsid w:val="00FA5E02"/>
    <w:rsid w:val="00FE3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4CB"/>
  </w:style>
  <w:style w:type="paragraph" w:styleId="Heading1">
    <w:name w:val="heading 1"/>
    <w:basedOn w:val="Normal"/>
    <w:next w:val="Normal"/>
    <w:link w:val="Heading1Char"/>
    <w:uiPriority w:val="9"/>
    <w:qFormat/>
    <w:rsid w:val="004C1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830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EE415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unhideWhenUsed/>
    <w:qFormat/>
    <w:rsid w:val="007D457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4C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C14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14C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C14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C14C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C14CB"/>
    <w:rPr>
      <w:b/>
      <w:bCs/>
    </w:rPr>
  </w:style>
  <w:style w:type="paragraph" w:styleId="NoSpacing">
    <w:name w:val="No Spacing"/>
    <w:uiPriority w:val="1"/>
    <w:qFormat/>
    <w:rsid w:val="004C14CB"/>
    <w:pPr>
      <w:spacing w:after="0" w:line="240" w:lineRule="auto"/>
    </w:pPr>
  </w:style>
  <w:style w:type="paragraph" w:styleId="ListParagraph">
    <w:name w:val="List Paragraph"/>
    <w:basedOn w:val="Normal"/>
    <w:uiPriority w:val="34"/>
    <w:qFormat/>
    <w:rsid w:val="004C14CB"/>
    <w:pPr>
      <w:ind w:left="720"/>
      <w:contextualSpacing/>
    </w:pPr>
  </w:style>
  <w:style w:type="character" w:styleId="SubtleEmphasis">
    <w:name w:val="Subtle Emphasis"/>
    <w:basedOn w:val="DefaultParagraphFont"/>
    <w:uiPriority w:val="19"/>
    <w:qFormat/>
    <w:rsid w:val="004C14CB"/>
    <w:rPr>
      <w:i/>
      <w:iCs/>
      <w:color w:val="808080" w:themeColor="text1" w:themeTint="7F"/>
    </w:rPr>
  </w:style>
  <w:style w:type="paragraph" w:styleId="Header">
    <w:name w:val="header"/>
    <w:basedOn w:val="Normal"/>
    <w:link w:val="HeaderChar"/>
    <w:uiPriority w:val="99"/>
    <w:unhideWhenUsed/>
    <w:rsid w:val="00EE41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15B"/>
  </w:style>
  <w:style w:type="paragraph" w:styleId="Footer">
    <w:name w:val="footer"/>
    <w:basedOn w:val="Normal"/>
    <w:link w:val="FooterChar"/>
    <w:uiPriority w:val="99"/>
    <w:unhideWhenUsed/>
    <w:rsid w:val="00EE41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15B"/>
  </w:style>
  <w:style w:type="paragraph" w:styleId="BalloonText">
    <w:name w:val="Balloon Text"/>
    <w:basedOn w:val="Normal"/>
    <w:link w:val="BalloonTextChar"/>
    <w:uiPriority w:val="99"/>
    <w:semiHidden/>
    <w:unhideWhenUsed/>
    <w:rsid w:val="00EE41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15B"/>
    <w:rPr>
      <w:rFonts w:ascii="Tahoma" w:hAnsi="Tahoma" w:cs="Tahoma"/>
      <w:sz w:val="16"/>
      <w:szCs w:val="16"/>
    </w:rPr>
  </w:style>
  <w:style w:type="character" w:customStyle="1" w:styleId="Heading4Char">
    <w:name w:val="Heading 4 Char"/>
    <w:basedOn w:val="DefaultParagraphFont"/>
    <w:link w:val="Heading4"/>
    <w:uiPriority w:val="9"/>
    <w:rsid w:val="00EE415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E41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331C90"/>
    <w:rPr>
      <w:color w:val="808080"/>
    </w:rPr>
  </w:style>
  <w:style w:type="table" w:styleId="TableGrid">
    <w:name w:val="Table Grid"/>
    <w:basedOn w:val="TableNormal"/>
    <w:uiPriority w:val="59"/>
    <w:rsid w:val="00D34E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E83060"/>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rsid w:val="007D4574"/>
    <w:rPr>
      <w:rFonts w:asciiTheme="majorHAnsi" w:eastAsiaTheme="majorEastAsia" w:hAnsiTheme="majorHAnsi" w:cstheme="majorBidi"/>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63598">
      <w:bodyDiv w:val="1"/>
      <w:marLeft w:val="0"/>
      <w:marRight w:val="0"/>
      <w:marTop w:val="0"/>
      <w:marBottom w:val="0"/>
      <w:divBdr>
        <w:top w:val="none" w:sz="0" w:space="0" w:color="auto"/>
        <w:left w:val="none" w:sz="0" w:space="0" w:color="auto"/>
        <w:bottom w:val="none" w:sz="0" w:space="0" w:color="auto"/>
        <w:right w:val="none" w:sz="0" w:space="0" w:color="auto"/>
      </w:divBdr>
    </w:div>
    <w:div w:id="48382057">
      <w:bodyDiv w:val="1"/>
      <w:marLeft w:val="0"/>
      <w:marRight w:val="0"/>
      <w:marTop w:val="0"/>
      <w:marBottom w:val="0"/>
      <w:divBdr>
        <w:top w:val="none" w:sz="0" w:space="0" w:color="auto"/>
        <w:left w:val="none" w:sz="0" w:space="0" w:color="auto"/>
        <w:bottom w:val="none" w:sz="0" w:space="0" w:color="auto"/>
        <w:right w:val="none" w:sz="0" w:space="0" w:color="auto"/>
      </w:divBdr>
    </w:div>
    <w:div w:id="57671896">
      <w:bodyDiv w:val="1"/>
      <w:marLeft w:val="0"/>
      <w:marRight w:val="0"/>
      <w:marTop w:val="0"/>
      <w:marBottom w:val="0"/>
      <w:divBdr>
        <w:top w:val="none" w:sz="0" w:space="0" w:color="auto"/>
        <w:left w:val="none" w:sz="0" w:space="0" w:color="auto"/>
        <w:bottom w:val="none" w:sz="0" w:space="0" w:color="auto"/>
        <w:right w:val="none" w:sz="0" w:space="0" w:color="auto"/>
      </w:divBdr>
    </w:div>
    <w:div w:id="97021869">
      <w:bodyDiv w:val="1"/>
      <w:marLeft w:val="0"/>
      <w:marRight w:val="0"/>
      <w:marTop w:val="0"/>
      <w:marBottom w:val="0"/>
      <w:divBdr>
        <w:top w:val="none" w:sz="0" w:space="0" w:color="auto"/>
        <w:left w:val="none" w:sz="0" w:space="0" w:color="auto"/>
        <w:bottom w:val="none" w:sz="0" w:space="0" w:color="auto"/>
        <w:right w:val="none" w:sz="0" w:space="0" w:color="auto"/>
      </w:divBdr>
    </w:div>
    <w:div w:id="129788934">
      <w:bodyDiv w:val="1"/>
      <w:marLeft w:val="0"/>
      <w:marRight w:val="0"/>
      <w:marTop w:val="0"/>
      <w:marBottom w:val="0"/>
      <w:divBdr>
        <w:top w:val="none" w:sz="0" w:space="0" w:color="auto"/>
        <w:left w:val="none" w:sz="0" w:space="0" w:color="auto"/>
        <w:bottom w:val="none" w:sz="0" w:space="0" w:color="auto"/>
        <w:right w:val="none" w:sz="0" w:space="0" w:color="auto"/>
      </w:divBdr>
    </w:div>
    <w:div w:id="155220983">
      <w:bodyDiv w:val="1"/>
      <w:marLeft w:val="0"/>
      <w:marRight w:val="0"/>
      <w:marTop w:val="0"/>
      <w:marBottom w:val="0"/>
      <w:divBdr>
        <w:top w:val="none" w:sz="0" w:space="0" w:color="auto"/>
        <w:left w:val="none" w:sz="0" w:space="0" w:color="auto"/>
        <w:bottom w:val="none" w:sz="0" w:space="0" w:color="auto"/>
        <w:right w:val="none" w:sz="0" w:space="0" w:color="auto"/>
      </w:divBdr>
    </w:div>
    <w:div w:id="165901894">
      <w:bodyDiv w:val="1"/>
      <w:marLeft w:val="0"/>
      <w:marRight w:val="0"/>
      <w:marTop w:val="0"/>
      <w:marBottom w:val="0"/>
      <w:divBdr>
        <w:top w:val="none" w:sz="0" w:space="0" w:color="auto"/>
        <w:left w:val="none" w:sz="0" w:space="0" w:color="auto"/>
        <w:bottom w:val="none" w:sz="0" w:space="0" w:color="auto"/>
        <w:right w:val="none" w:sz="0" w:space="0" w:color="auto"/>
      </w:divBdr>
    </w:div>
    <w:div w:id="177013843">
      <w:bodyDiv w:val="1"/>
      <w:marLeft w:val="0"/>
      <w:marRight w:val="0"/>
      <w:marTop w:val="0"/>
      <w:marBottom w:val="0"/>
      <w:divBdr>
        <w:top w:val="none" w:sz="0" w:space="0" w:color="auto"/>
        <w:left w:val="none" w:sz="0" w:space="0" w:color="auto"/>
        <w:bottom w:val="none" w:sz="0" w:space="0" w:color="auto"/>
        <w:right w:val="none" w:sz="0" w:space="0" w:color="auto"/>
      </w:divBdr>
    </w:div>
    <w:div w:id="199173730">
      <w:bodyDiv w:val="1"/>
      <w:marLeft w:val="0"/>
      <w:marRight w:val="0"/>
      <w:marTop w:val="0"/>
      <w:marBottom w:val="0"/>
      <w:divBdr>
        <w:top w:val="none" w:sz="0" w:space="0" w:color="auto"/>
        <w:left w:val="none" w:sz="0" w:space="0" w:color="auto"/>
        <w:bottom w:val="none" w:sz="0" w:space="0" w:color="auto"/>
        <w:right w:val="none" w:sz="0" w:space="0" w:color="auto"/>
      </w:divBdr>
    </w:div>
    <w:div w:id="231745281">
      <w:bodyDiv w:val="1"/>
      <w:marLeft w:val="0"/>
      <w:marRight w:val="0"/>
      <w:marTop w:val="0"/>
      <w:marBottom w:val="0"/>
      <w:divBdr>
        <w:top w:val="none" w:sz="0" w:space="0" w:color="auto"/>
        <w:left w:val="none" w:sz="0" w:space="0" w:color="auto"/>
        <w:bottom w:val="none" w:sz="0" w:space="0" w:color="auto"/>
        <w:right w:val="none" w:sz="0" w:space="0" w:color="auto"/>
      </w:divBdr>
    </w:div>
    <w:div w:id="257106564">
      <w:bodyDiv w:val="1"/>
      <w:marLeft w:val="0"/>
      <w:marRight w:val="0"/>
      <w:marTop w:val="0"/>
      <w:marBottom w:val="0"/>
      <w:divBdr>
        <w:top w:val="none" w:sz="0" w:space="0" w:color="auto"/>
        <w:left w:val="none" w:sz="0" w:space="0" w:color="auto"/>
        <w:bottom w:val="none" w:sz="0" w:space="0" w:color="auto"/>
        <w:right w:val="none" w:sz="0" w:space="0" w:color="auto"/>
      </w:divBdr>
    </w:div>
    <w:div w:id="314721888">
      <w:bodyDiv w:val="1"/>
      <w:marLeft w:val="0"/>
      <w:marRight w:val="0"/>
      <w:marTop w:val="0"/>
      <w:marBottom w:val="0"/>
      <w:divBdr>
        <w:top w:val="none" w:sz="0" w:space="0" w:color="auto"/>
        <w:left w:val="none" w:sz="0" w:space="0" w:color="auto"/>
        <w:bottom w:val="none" w:sz="0" w:space="0" w:color="auto"/>
        <w:right w:val="none" w:sz="0" w:space="0" w:color="auto"/>
      </w:divBdr>
    </w:div>
    <w:div w:id="319619821">
      <w:bodyDiv w:val="1"/>
      <w:marLeft w:val="0"/>
      <w:marRight w:val="0"/>
      <w:marTop w:val="0"/>
      <w:marBottom w:val="0"/>
      <w:divBdr>
        <w:top w:val="none" w:sz="0" w:space="0" w:color="auto"/>
        <w:left w:val="none" w:sz="0" w:space="0" w:color="auto"/>
        <w:bottom w:val="none" w:sz="0" w:space="0" w:color="auto"/>
        <w:right w:val="none" w:sz="0" w:space="0" w:color="auto"/>
      </w:divBdr>
    </w:div>
    <w:div w:id="321199034">
      <w:bodyDiv w:val="1"/>
      <w:marLeft w:val="0"/>
      <w:marRight w:val="0"/>
      <w:marTop w:val="0"/>
      <w:marBottom w:val="0"/>
      <w:divBdr>
        <w:top w:val="none" w:sz="0" w:space="0" w:color="auto"/>
        <w:left w:val="none" w:sz="0" w:space="0" w:color="auto"/>
        <w:bottom w:val="none" w:sz="0" w:space="0" w:color="auto"/>
        <w:right w:val="none" w:sz="0" w:space="0" w:color="auto"/>
      </w:divBdr>
    </w:div>
    <w:div w:id="342779528">
      <w:bodyDiv w:val="1"/>
      <w:marLeft w:val="0"/>
      <w:marRight w:val="0"/>
      <w:marTop w:val="0"/>
      <w:marBottom w:val="0"/>
      <w:divBdr>
        <w:top w:val="none" w:sz="0" w:space="0" w:color="auto"/>
        <w:left w:val="none" w:sz="0" w:space="0" w:color="auto"/>
        <w:bottom w:val="none" w:sz="0" w:space="0" w:color="auto"/>
        <w:right w:val="none" w:sz="0" w:space="0" w:color="auto"/>
      </w:divBdr>
    </w:div>
    <w:div w:id="359938809">
      <w:bodyDiv w:val="1"/>
      <w:marLeft w:val="0"/>
      <w:marRight w:val="0"/>
      <w:marTop w:val="0"/>
      <w:marBottom w:val="0"/>
      <w:divBdr>
        <w:top w:val="none" w:sz="0" w:space="0" w:color="auto"/>
        <w:left w:val="none" w:sz="0" w:space="0" w:color="auto"/>
        <w:bottom w:val="none" w:sz="0" w:space="0" w:color="auto"/>
        <w:right w:val="none" w:sz="0" w:space="0" w:color="auto"/>
      </w:divBdr>
    </w:div>
    <w:div w:id="419106000">
      <w:bodyDiv w:val="1"/>
      <w:marLeft w:val="0"/>
      <w:marRight w:val="0"/>
      <w:marTop w:val="0"/>
      <w:marBottom w:val="0"/>
      <w:divBdr>
        <w:top w:val="none" w:sz="0" w:space="0" w:color="auto"/>
        <w:left w:val="none" w:sz="0" w:space="0" w:color="auto"/>
        <w:bottom w:val="none" w:sz="0" w:space="0" w:color="auto"/>
        <w:right w:val="none" w:sz="0" w:space="0" w:color="auto"/>
      </w:divBdr>
    </w:div>
    <w:div w:id="424034557">
      <w:bodyDiv w:val="1"/>
      <w:marLeft w:val="0"/>
      <w:marRight w:val="0"/>
      <w:marTop w:val="0"/>
      <w:marBottom w:val="0"/>
      <w:divBdr>
        <w:top w:val="none" w:sz="0" w:space="0" w:color="auto"/>
        <w:left w:val="none" w:sz="0" w:space="0" w:color="auto"/>
        <w:bottom w:val="none" w:sz="0" w:space="0" w:color="auto"/>
        <w:right w:val="none" w:sz="0" w:space="0" w:color="auto"/>
      </w:divBdr>
    </w:div>
    <w:div w:id="447940885">
      <w:bodyDiv w:val="1"/>
      <w:marLeft w:val="0"/>
      <w:marRight w:val="0"/>
      <w:marTop w:val="0"/>
      <w:marBottom w:val="0"/>
      <w:divBdr>
        <w:top w:val="none" w:sz="0" w:space="0" w:color="auto"/>
        <w:left w:val="none" w:sz="0" w:space="0" w:color="auto"/>
        <w:bottom w:val="none" w:sz="0" w:space="0" w:color="auto"/>
        <w:right w:val="none" w:sz="0" w:space="0" w:color="auto"/>
      </w:divBdr>
    </w:div>
    <w:div w:id="448664031">
      <w:bodyDiv w:val="1"/>
      <w:marLeft w:val="0"/>
      <w:marRight w:val="0"/>
      <w:marTop w:val="0"/>
      <w:marBottom w:val="0"/>
      <w:divBdr>
        <w:top w:val="none" w:sz="0" w:space="0" w:color="auto"/>
        <w:left w:val="none" w:sz="0" w:space="0" w:color="auto"/>
        <w:bottom w:val="none" w:sz="0" w:space="0" w:color="auto"/>
        <w:right w:val="none" w:sz="0" w:space="0" w:color="auto"/>
      </w:divBdr>
    </w:div>
    <w:div w:id="459570181">
      <w:bodyDiv w:val="1"/>
      <w:marLeft w:val="0"/>
      <w:marRight w:val="0"/>
      <w:marTop w:val="0"/>
      <w:marBottom w:val="0"/>
      <w:divBdr>
        <w:top w:val="none" w:sz="0" w:space="0" w:color="auto"/>
        <w:left w:val="none" w:sz="0" w:space="0" w:color="auto"/>
        <w:bottom w:val="none" w:sz="0" w:space="0" w:color="auto"/>
        <w:right w:val="none" w:sz="0" w:space="0" w:color="auto"/>
      </w:divBdr>
    </w:div>
    <w:div w:id="490947314">
      <w:bodyDiv w:val="1"/>
      <w:marLeft w:val="0"/>
      <w:marRight w:val="0"/>
      <w:marTop w:val="0"/>
      <w:marBottom w:val="0"/>
      <w:divBdr>
        <w:top w:val="none" w:sz="0" w:space="0" w:color="auto"/>
        <w:left w:val="none" w:sz="0" w:space="0" w:color="auto"/>
        <w:bottom w:val="none" w:sz="0" w:space="0" w:color="auto"/>
        <w:right w:val="none" w:sz="0" w:space="0" w:color="auto"/>
      </w:divBdr>
    </w:div>
    <w:div w:id="499657272">
      <w:bodyDiv w:val="1"/>
      <w:marLeft w:val="0"/>
      <w:marRight w:val="0"/>
      <w:marTop w:val="0"/>
      <w:marBottom w:val="0"/>
      <w:divBdr>
        <w:top w:val="none" w:sz="0" w:space="0" w:color="auto"/>
        <w:left w:val="none" w:sz="0" w:space="0" w:color="auto"/>
        <w:bottom w:val="none" w:sz="0" w:space="0" w:color="auto"/>
        <w:right w:val="none" w:sz="0" w:space="0" w:color="auto"/>
      </w:divBdr>
    </w:div>
    <w:div w:id="535776379">
      <w:bodyDiv w:val="1"/>
      <w:marLeft w:val="0"/>
      <w:marRight w:val="0"/>
      <w:marTop w:val="0"/>
      <w:marBottom w:val="0"/>
      <w:divBdr>
        <w:top w:val="none" w:sz="0" w:space="0" w:color="auto"/>
        <w:left w:val="none" w:sz="0" w:space="0" w:color="auto"/>
        <w:bottom w:val="none" w:sz="0" w:space="0" w:color="auto"/>
        <w:right w:val="none" w:sz="0" w:space="0" w:color="auto"/>
      </w:divBdr>
    </w:div>
    <w:div w:id="555777788">
      <w:bodyDiv w:val="1"/>
      <w:marLeft w:val="0"/>
      <w:marRight w:val="0"/>
      <w:marTop w:val="0"/>
      <w:marBottom w:val="0"/>
      <w:divBdr>
        <w:top w:val="none" w:sz="0" w:space="0" w:color="auto"/>
        <w:left w:val="none" w:sz="0" w:space="0" w:color="auto"/>
        <w:bottom w:val="none" w:sz="0" w:space="0" w:color="auto"/>
        <w:right w:val="none" w:sz="0" w:space="0" w:color="auto"/>
      </w:divBdr>
    </w:div>
    <w:div w:id="561018506">
      <w:bodyDiv w:val="1"/>
      <w:marLeft w:val="0"/>
      <w:marRight w:val="0"/>
      <w:marTop w:val="0"/>
      <w:marBottom w:val="0"/>
      <w:divBdr>
        <w:top w:val="none" w:sz="0" w:space="0" w:color="auto"/>
        <w:left w:val="none" w:sz="0" w:space="0" w:color="auto"/>
        <w:bottom w:val="none" w:sz="0" w:space="0" w:color="auto"/>
        <w:right w:val="none" w:sz="0" w:space="0" w:color="auto"/>
      </w:divBdr>
    </w:div>
    <w:div w:id="580796399">
      <w:bodyDiv w:val="1"/>
      <w:marLeft w:val="0"/>
      <w:marRight w:val="0"/>
      <w:marTop w:val="0"/>
      <w:marBottom w:val="0"/>
      <w:divBdr>
        <w:top w:val="none" w:sz="0" w:space="0" w:color="auto"/>
        <w:left w:val="none" w:sz="0" w:space="0" w:color="auto"/>
        <w:bottom w:val="none" w:sz="0" w:space="0" w:color="auto"/>
        <w:right w:val="none" w:sz="0" w:space="0" w:color="auto"/>
      </w:divBdr>
    </w:div>
    <w:div w:id="583610625">
      <w:bodyDiv w:val="1"/>
      <w:marLeft w:val="0"/>
      <w:marRight w:val="0"/>
      <w:marTop w:val="0"/>
      <w:marBottom w:val="0"/>
      <w:divBdr>
        <w:top w:val="none" w:sz="0" w:space="0" w:color="auto"/>
        <w:left w:val="none" w:sz="0" w:space="0" w:color="auto"/>
        <w:bottom w:val="none" w:sz="0" w:space="0" w:color="auto"/>
        <w:right w:val="none" w:sz="0" w:space="0" w:color="auto"/>
      </w:divBdr>
    </w:div>
    <w:div w:id="594829988">
      <w:bodyDiv w:val="1"/>
      <w:marLeft w:val="0"/>
      <w:marRight w:val="0"/>
      <w:marTop w:val="0"/>
      <w:marBottom w:val="0"/>
      <w:divBdr>
        <w:top w:val="none" w:sz="0" w:space="0" w:color="auto"/>
        <w:left w:val="none" w:sz="0" w:space="0" w:color="auto"/>
        <w:bottom w:val="none" w:sz="0" w:space="0" w:color="auto"/>
        <w:right w:val="none" w:sz="0" w:space="0" w:color="auto"/>
      </w:divBdr>
    </w:div>
    <w:div w:id="596863344">
      <w:bodyDiv w:val="1"/>
      <w:marLeft w:val="0"/>
      <w:marRight w:val="0"/>
      <w:marTop w:val="0"/>
      <w:marBottom w:val="0"/>
      <w:divBdr>
        <w:top w:val="none" w:sz="0" w:space="0" w:color="auto"/>
        <w:left w:val="none" w:sz="0" w:space="0" w:color="auto"/>
        <w:bottom w:val="none" w:sz="0" w:space="0" w:color="auto"/>
        <w:right w:val="none" w:sz="0" w:space="0" w:color="auto"/>
      </w:divBdr>
    </w:div>
    <w:div w:id="637299801">
      <w:bodyDiv w:val="1"/>
      <w:marLeft w:val="0"/>
      <w:marRight w:val="0"/>
      <w:marTop w:val="0"/>
      <w:marBottom w:val="0"/>
      <w:divBdr>
        <w:top w:val="none" w:sz="0" w:space="0" w:color="auto"/>
        <w:left w:val="none" w:sz="0" w:space="0" w:color="auto"/>
        <w:bottom w:val="none" w:sz="0" w:space="0" w:color="auto"/>
        <w:right w:val="none" w:sz="0" w:space="0" w:color="auto"/>
      </w:divBdr>
    </w:div>
    <w:div w:id="651176457">
      <w:bodyDiv w:val="1"/>
      <w:marLeft w:val="0"/>
      <w:marRight w:val="0"/>
      <w:marTop w:val="0"/>
      <w:marBottom w:val="0"/>
      <w:divBdr>
        <w:top w:val="none" w:sz="0" w:space="0" w:color="auto"/>
        <w:left w:val="none" w:sz="0" w:space="0" w:color="auto"/>
        <w:bottom w:val="none" w:sz="0" w:space="0" w:color="auto"/>
        <w:right w:val="none" w:sz="0" w:space="0" w:color="auto"/>
      </w:divBdr>
    </w:div>
    <w:div w:id="651834168">
      <w:bodyDiv w:val="1"/>
      <w:marLeft w:val="0"/>
      <w:marRight w:val="0"/>
      <w:marTop w:val="0"/>
      <w:marBottom w:val="0"/>
      <w:divBdr>
        <w:top w:val="none" w:sz="0" w:space="0" w:color="auto"/>
        <w:left w:val="none" w:sz="0" w:space="0" w:color="auto"/>
        <w:bottom w:val="none" w:sz="0" w:space="0" w:color="auto"/>
        <w:right w:val="none" w:sz="0" w:space="0" w:color="auto"/>
      </w:divBdr>
    </w:div>
    <w:div w:id="654839582">
      <w:bodyDiv w:val="1"/>
      <w:marLeft w:val="0"/>
      <w:marRight w:val="0"/>
      <w:marTop w:val="0"/>
      <w:marBottom w:val="0"/>
      <w:divBdr>
        <w:top w:val="none" w:sz="0" w:space="0" w:color="auto"/>
        <w:left w:val="none" w:sz="0" w:space="0" w:color="auto"/>
        <w:bottom w:val="none" w:sz="0" w:space="0" w:color="auto"/>
        <w:right w:val="none" w:sz="0" w:space="0" w:color="auto"/>
      </w:divBdr>
    </w:div>
    <w:div w:id="655767932">
      <w:bodyDiv w:val="1"/>
      <w:marLeft w:val="0"/>
      <w:marRight w:val="0"/>
      <w:marTop w:val="0"/>
      <w:marBottom w:val="0"/>
      <w:divBdr>
        <w:top w:val="none" w:sz="0" w:space="0" w:color="auto"/>
        <w:left w:val="none" w:sz="0" w:space="0" w:color="auto"/>
        <w:bottom w:val="none" w:sz="0" w:space="0" w:color="auto"/>
        <w:right w:val="none" w:sz="0" w:space="0" w:color="auto"/>
      </w:divBdr>
    </w:div>
    <w:div w:id="660426918">
      <w:bodyDiv w:val="1"/>
      <w:marLeft w:val="0"/>
      <w:marRight w:val="0"/>
      <w:marTop w:val="0"/>
      <w:marBottom w:val="0"/>
      <w:divBdr>
        <w:top w:val="none" w:sz="0" w:space="0" w:color="auto"/>
        <w:left w:val="none" w:sz="0" w:space="0" w:color="auto"/>
        <w:bottom w:val="none" w:sz="0" w:space="0" w:color="auto"/>
        <w:right w:val="none" w:sz="0" w:space="0" w:color="auto"/>
      </w:divBdr>
    </w:div>
    <w:div w:id="662852906">
      <w:bodyDiv w:val="1"/>
      <w:marLeft w:val="0"/>
      <w:marRight w:val="0"/>
      <w:marTop w:val="0"/>
      <w:marBottom w:val="0"/>
      <w:divBdr>
        <w:top w:val="none" w:sz="0" w:space="0" w:color="auto"/>
        <w:left w:val="none" w:sz="0" w:space="0" w:color="auto"/>
        <w:bottom w:val="none" w:sz="0" w:space="0" w:color="auto"/>
        <w:right w:val="none" w:sz="0" w:space="0" w:color="auto"/>
      </w:divBdr>
    </w:div>
    <w:div w:id="670838102">
      <w:bodyDiv w:val="1"/>
      <w:marLeft w:val="0"/>
      <w:marRight w:val="0"/>
      <w:marTop w:val="0"/>
      <w:marBottom w:val="0"/>
      <w:divBdr>
        <w:top w:val="none" w:sz="0" w:space="0" w:color="auto"/>
        <w:left w:val="none" w:sz="0" w:space="0" w:color="auto"/>
        <w:bottom w:val="none" w:sz="0" w:space="0" w:color="auto"/>
        <w:right w:val="none" w:sz="0" w:space="0" w:color="auto"/>
      </w:divBdr>
    </w:div>
    <w:div w:id="670908077">
      <w:bodyDiv w:val="1"/>
      <w:marLeft w:val="0"/>
      <w:marRight w:val="0"/>
      <w:marTop w:val="0"/>
      <w:marBottom w:val="0"/>
      <w:divBdr>
        <w:top w:val="none" w:sz="0" w:space="0" w:color="auto"/>
        <w:left w:val="none" w:sz="0" w:space="0" w:color="auto"/>
        <w:bottom w:val="none" w:sz="0" w:space="0" w:color="auto"/>
        <w:right w:val="none" w:sz="0" w:space="0" w:color="auto"/>
      </w:divBdr>
    </w:div>
    <w:div w:id="677468105">
      <w:bodyDiv w:val="1"/>
      <w:marLeft w:val="0"/>
      <w:marRight w:val="0"/>
      <w:marTop w:val="0"/>
      <w:marBottom w:val="0"/>
      <w:divBdr>
        <w:top w:val="none" w:sz="0" w:space="0" w:color="auto"/>
        <w:left w:val="none" w:sz="0" w:space="0" w:color="auto"/>
        <w:bottom w:val="none" w:sz="0" w:space="0" w:color="auto"/>
        <w:right w:val="none" w:sz="0" w:space="0" w:color="auto"/>
      </w:divBdr>
    </w:div>
    <w:div w:id="692651934">
      <w:bodyDiv w:val="1"/>
      <w:marLeft w:val="0"/>
      <w:marRight w:val="0"/>
      <w:marTop w:val="0"/>
      <w:marBottom w:val="0"/>
      <w:divBdr>
        <w:top w:val="none" w:sz="0" w:space="0" w:color="auto"/>
        <w:left w:val="none" w:sz="0" w:space="0" w:color="auto"/>
        <w:bottom w:val="none" w:sz="0" w:space="0" w:color="auto"/>
        <w:right w:val="none" w:sz="0" w:space="0" w:color="auto"/>
      </w:divBdr>
    </w:div>
    <w:div w:id="721487678">
      <w:bodyDiv w:val="1"/>
      <w:marLeft w:val="0"/>
      <w:marRight w:val="0"/>
      <w:marTop w:val="0"/>
      <w:marBottom w:val="0"/>
      <w:divBdr>
        <w:top w:val="none" w:sz="0" w:space="0" w:color="auto"/>
        <w:left w:val="none" w:sz="0" w:space="0" w:color="auto"/>
        <w:bottom w:val="none" w:sz="0" w:space="0" w:color="auto"/>
        <w:right w:val="none" w:sz="0" w:space="0" w:color="auto"/>
      </w:divBdr>
    </w:div>
    <w:div w:id="724179498">
      <w:bodyDiv w:val="1"/>
      <w:marLeft w:val="0"/>
      <w:marRight w:val="0"/>
      <w:marTop w:val="0"/>
      <w:marBottom w:val="0"/>
      <w:divBdr>
        <w:top w:val="none" w:sz="0" w:space="0" w:color="auto"/>
        <w:left w:val="none" w:sz="0" w:space="0" w:color="auto"/>
        <w:bottom w:val="none" w:sz="0" w:space="0" w:color="auto"/>
        <w:right w:val="none" w:sz="0" w:space="0" w:color="auto"/>
      </w:divBdr>
    </w:div>
    <w:div w:id="747843716">
      <w:bodyDiv w:val="1"/>
      <w:marLeft w:val="0"/>
      <w:marRight w:val="0"/>
      <w:marTop w:val="0"/>
      <w:marBottom w:val="0"/>
      <w:divBdr>
        <w:top w:val="none" w:sz="0" w:space="0" w:color="auto"/>
        <w:left w:val="none" w:sz="0" w:space="0" w:color="auto"/>
        <w:bottom w:val="none" w:sz="0" w:space="0" w:color="auto"/>
        <w:right w:val="none" w:sz="0" w:space="0" w:color="auto"/>
      </w:divBdr>
    </w:div>
    <w:div w:id="769275283">
      <w:bodyDiv w:val="1"/>
      <w:marLeft w:val="0"/>
      <w:marRight w:val="0"/>
      <w:marTop w:val="0"/>
      <w:marBottom w:val="0"/>
      <w:divBdr>
        <w:top w:val="none" w:sz="0" w:space="0" w:color="auto"/>
        <w:left w:val="none" w:sz="0" w:space="0" w:color="auto"/>
        <w:bottom w:val="none" w:sz="0" w:space="0" w:color="auto"/>
        <w:right w:val="none" w:sz="0" w:space="0" w:color="auto"/>
      </w:divBdr>
    </w:div>
    <w:div w:id="785389350">
      <w:bodyDiv w:val="1"/>
      <w:marLeft w:val="0"/>
      <w:marRight w:val="0"/>
      <w:marTop w:val="0"/>
      <w:marBottom w:val="0"/>
      <w:divBdr>
        <w:top w:val="none" w:sz="0" w:space="0" w:color="auto"/>
        <w:left w:val="none" w:sz="0" w:space="0" w:color="auto"/>
        <w:bottom w:val="none" w:sz="0" w:space="0" w:color="auto"/>
        <w:right w:val="none" w:sz="0" w:space="0" w:color="auto"/>
      </w:divBdr>
    </w:div>
    <w:div w:id="788015359">
      <w:bodyDiv w:val="1"/>
      <w:marLeft w:val="0"/>
      <w:marRight w:val="0"/>
      <w:marTop w:val="0"/>
      <w:marBottom w:val="0"/>
      <w:divBdr>
        <w:top w:val="none" w:sz="0" w:space="0" w:color="auto"/>
        <w:left w:val="none" w:sz="0" w:space="0" w:color="auto"/>
        <w:bottom w:val="none" w:sz="0" w:space="0" w:color="auto"/>
        <w:right w:val="none" w:sz="0" w:space="0" w:color="auto"/>
      </w:divBdr>
    </w:div>
    <w:div w:id="802502018">
      <w:bodyDiv w:val="1"/>
      <w:marLeft w:val="0"/>
      <w:marRight w:val="0"/>
      <w:marTop w:val="0"/>
      <w:marBottom w:val="0"/>
      <w:divBdr>
        <w:top w:val="none" w:sz="0" w:space="0" w:color="auto"/>
        <w:left w:val="none" w:sz="0" w:space="0" w:color="auto"/>
        <w:bottom w:val="none" w:sz="0" w:space="0" w:color="auto"/>
        <w:right w:val="none" w:sz="0" w:space="0" w:color="auto"/>
      </w:divBdr>
    </w:div>
    <w:div w:id="810099636">
      <w:bodyDiv w:val="1"/>
      <w:marLeft w:val="0"/>
      <w:marRight w:val="0"/>
      <w:marTop w:val="0"/>
      <w:marBottom w:val="0"/>
      <w:divBdr>
        <w:top w:val="none" w:sz="0" w:space="0" w:color="auto"/>
        <w:left w:val="none" w:sz="0" w:space="0" w:color="auto"/>
        <w:bottom w:val="none" w:sz="0" w:space="0" w:color="auto"/>
        <w:right w:val="none" w:sz="0" w:space="0" w:color="auto"/>
      </w:divBdr>
    </w:div>
    <w:div w:id="819227755">
      <w:bodyDiv w:val="1"/>
      <w:marLeft w:val="0"/>
      <w:marRight w:val="0"/>
      <w:marTop w:val="0"/>
      <w:marBottom w:val="0"/>
      <w:divBdr>
        <w:top w:val="none" w:sz="0" w:space="0" w:color="auto"/>
        <w:left w:val="none" w:sz="0" w:space="0" w:color="auto"/>
        <w:bottom w:val="none" w:sz="0" w:space="0" w:color="auto"/>
        <w:right w:val="none" w:sz="0" w:space="0" w:color="auto"/>
      </w:divBdr>
    </w:div>
    <w:div w:id="823398071">
      <w:bodyDiv w:val="1"/>
      <w:marLeft w:val="0"/>
      <w:marRight w:val="0"/>
      <w:marTop w:val="0"/>
      <w:marBottom w:val="0"/>
      <w:divBdr>
        <w:top w:val="none" w:sz="0" w:space="0" w:color="auto"/>
        <w:left w:val="none" w:sz="0" w:space="0" w:color="auto"/>
        <w:bottom w:val="none" w:sz="0" w:space="0" w:color="auto"/>
        <w:right w:val="none" w:sz="0" w:space="0" w:color="auto"/>
      </w:divBdr>
    </w:div>
    <w:div w:id="849373959">
      <w:bodyDiv w:val="1"/>
      <w:marLeft w:val="0"/>
      <w:marRight w:val="0"/>
      <w:marTop w:val="0"/>
      <w:marBottom w:val="0"/>
      <w:divBdr>
        <w:top w:val="none" w:sz="0" w:space="0" w:color="auto"/>
        <w:left w:val="none" w:sz="0" w:space="0" w:color="auto"/>
        <w:bottom w:val="none" w:sz="0" w:space="0" w:color="auto"/>
        <w:right w:val="none" w:sz="0" w:space="0" w:color="auto"/>
      </w:divBdr>
    </w:div>
    <w:div w:id="849486814">
      <w:bodyDiv w:val="1"/>
      <w:marLeft w:val="0"/>
      <w:marRight w:val="0"/>
      <w:marTop w:val="0"/>
      <w:marBottom w:val="0"/>
      <w:divBdr>
        <w:top w:val="none" w:sz="0" w:space="0" w:color="auto"/>
        <w:left w:val="none" w:sz="0" w:space="0" w:color="auto"/>
        <w:bottom w:val="none" w:sz="0" w:space="0" w:color="auto"/>
        <w:right w:val="none" w:sz="0" w:space="0" w:color="auto"/>
      </w:divBdr>
    </w:div>
    <w:div w:id="851069397">
      <w:bodyDiv w:val="1"/>
      <w:marLeft w:val="0"/>
      <w:marRight w:val="0"/>
      <w:marTop w:val="0"/>
      <w:marBottom w:val="0"/>
      <w:divBdr>
        <w:top w:val="none" w:sz="0" w:space="0" w:color="auto"/>
        <w:left w:val="none" w:sz="0" w:space="0" w:color="auto"/>
        <w:bottom w:val="none" w:sz="0" w:space="0" w:color="auto"/>
        <w:right w:val="none" w:sz="0" w:space="0" w:color="auto"/>
      </w:divBdr>
    </w:div>
    <w:div w:id="857817350">
      <w:bodyDiv w:val="1"/>
      <w:marLeft w:val="0"/>
      <w:marRight w:val="0"/>
      <w:marTop w:val="0"/>
      <w:marBottom w:val="0"/>
      <w:divBdr>
        <w:top w:val="none" w:sz="0" w:space="0" w:color="auto"/>
        <w:left w:val="none" w:sz="0" w:space="0" w:color="auto"/>
        <w:bottom w:val="none" w:sz="0" w:space="0" w:color="auto"/>
        <w:right w:val="none" w:sz="0" w:space="0" w:color="auto"/>
      </w:divBdr>
    </w:div>
    <w:div w:id="888805488">
      <w:bodyDiv w:val="1"/>
      <w:marLeft w:val="0"/>
      <w:marRight w:val="0"/>
      <w:marTop w:val="0"/>
      <w:marBottom w:val="0"/>
      <w:divBdr>
        <w:top w:val="none" w:sz="0" w:space="0" w:color="auto"/>
        <w:left w:val="none" w:sz="0" w:space="0" w:color="auto"/>
        <w:bottom w:val="none" w:sz="0" w:space="0" w:color="auto"/>
        <w:right w:val="none" w:sz="0" w:space="0" w:color="auto"/>
      </w:divBdr>
    </w:div>
    <w:div w:id="918250735">
      <w:bodyDiv w:val="1"/>
      <w:marLeft w:val="0"/>
      <w:marRight w:val="0"/>
      <w:marTop w:val="0"/>
      <w:marBottom w:val="0"/>
      <w:divBdr>
        <w:top w:val="none" w:sz="0" w:space="0" w:color="auto"/>
        <w:left w:val="none" w:sz="0" w:space="0" w:color="auto"/>
        <w:bottom w:val="none" w:sz="0" w:space="0" w:color="auto"/>
        <w:right w:val="none" w:sz="0" w:space="0" w:color="auto"/>
      </w:divBdr>
    </w:div>
    <w:div w:id="922297707">
      <w:bodyDiv w:val="1"/>
      <w:marLeft w:val="0"/>
      <w:marRight w:val="0"/>
      <w:marTop w:val="0"/>
      <w:marBottom w:val="0"/>
      <w:divBdr>
        <w:top w:val="none" w:sz="0" w:space="0" w:color="auto"/>
        <w:left w:val="none" w:sz="0" w:space="0" w:color="auto"/>
        <w:bottom w:val="none" w:sz="0" w:space="0" w:color="auto"/>
        <w:right w:val="none" w:sz="0" w:space="0" w:color="auto"/>
      </w:divBdr>
    </w:div>
    <w:div w:id="925190226">
      <w:bodyDiv w:val="1"/>
      <w:marLeft w:val="0"/>
      <w:marRight w:val="0"/>
      <w:marTop w:val="0"/>
      <w:marBottom w:val="0"/>
      <w:divBdr>
        <w:top w:val="none" w:sz="0" w:space="0" w:color="auto"/>
        <w:left w:val="none" w:sz="0" w:space="0" w:color="auto"/>
        <w:bottom w:val="none" w:sz="0" w:space="0" w:color="auto"/>
        <w:right w:val="none" w:sz="0" w:space="0" w:color="auto"/>
      </w:divBdr>
    </w:div>
    <w:div w:id="936594053">
      <w:bodyDiv w:val="1"/>
      <w:marLeft w:val="0"/>
      <w:marRight w:val="0"/>
      <w:marTop w:val="0"/>
      <w:marBottom w:val="0"/>
      <w:divBdr>
        <w:top w:val="none" w:sz="0" w:space="0" w:color="auto"/>
        <w:left w:val="none" w:sz="0" w:space="0" w:color="auto"/>
        <w:bottom w:val="none" w:sz="0" w:space="0" w:color="auto"/>
        <w:right w:val="none" w:sz="0" w:space="0" w:color="auto"/>
      </w:divBdr>
    </w:div>
    <w:div w:id="962806176">
      <w:bodyDiv w:val="1"/>
      <w:marLeft w:val="0"/>
      <w:marRight w:val="0"/>
      <w:marTop w:val="0"/>
      <w:marBottom w:val="0"/>
      <w:divBdr>
        <w:top w:val="none" w:sz="0" w:space="0" w:color="auto"/>
        <w:left w:val="none" w:sz="0" w:space="0" w:color="auto"/>
        <w:bottom w:val="none" w:sz="0" w:space="0" w:color="auto"/>
        <w:right w:val="none" w:sz="0" w:space="0" w:color="auto"/>
      </w:divBdr>
    </w:div>
    <w:div w:id="981235573">
      <w:bodyDiv w:val="1"/>
      <w:marLeft w:val="0"/>
      <w:marRight w:val="0"/>
      <w:marTop w:val="0"/>
      <w:marBottom w:val="0"/>
      <w:divBdr>
        <w:top w:val="none" w:sz="0" w:space="0" w:color="auto"/>
        <w:left w:val="none" w:sz="0" w:space="0" w:color="auto"/>
        <w:bottom w:val="none" w:sz="0" w:space="0" w:color="auto"/>
        <w:right w:val="none" w:sz="0" w:space="0" w:color="auto"/>
      </w:divBdr>
    </w:div>
    <w:div w:id="997417404">
      <w:bodyDiv w:val="1"/>
      <w:marLeft w:val="0"/>
      <w:marRight w:val="0"/>
      <w:marTop w:val="0"/>
      <w:marBottom w:val="0"/>
      <w:divBdr>
        <w:top w:val="none" w:sz="0" w:space="0" w:color="auto"/>
        <w:left w:val="none" w:sz="0" w:space="0" w:color="auto"/>
        <w:bottom w:val="none" w:sz="0" w:space="0" w:color="auto"/>
        <w:right w:val="none" w:sz="0" w:space="0" w:color="auto"/>
      </w:divBdr>
    </w:div>
    <w:div w:id="1008756129">
      <w:bodyDiv w:val="1"/>
      <w:marLeft w:val="0"/>
      <w:marRight w:val="0"/>
      <w:marTop w:val="0"/>
      <w:marBottom w:val="0"/>
      <w:divBdr>
        <w:top w:val="none" w:sz="0" w:space="0" w:color="auto"/>
        <w:left w:val="none" w:sz="0" w:space="0" w:color="auto"/>
        <w:bottom w:val="none" w:sz="0" w:space="0" w:color="auto"/>
        <w:right w:val="none" w:sz="0" w:space="0" w:color="auto"/>
      </w:divBdr>
    </w:div>
    <w:div w:id="1046829360">
      <w:bodyDiv w:val="1"/>
      <w:marLeft w:val="0"/>
      <w:marRight w:val="0"/>
      <w:marTop w:val="0"/>
      <w:marBottom w:val="0"/>
      <w:divBdr>
        <w:top w:val="none" w:sz="0" w:space="0" w:color="auto"/>
        <w:left w:val="none" w:sz="0" w:space="0" w:color="auto"/>
        <w:bottom w:val="none" w:sz="0" w:space="0" w:color="auto"/>
        <w:right w:val="none" w:sz="0" w:space="0" w:color="auto"/>
      </w:divBdr>
    </w:div>
    <w:div w:id="1059547449">
      <w:bodyDiv w:val="1"/>
      <w:marLeft w:val="0"/>
      <w:marRight w:val="0"/>
      <w:marTop w:val="0"/>
      <w:marBottom w:val="0"/>
      <w:divBdr>
        <w:top w:val="none" w:sz="0" w:space="0" w:color="auto"/>
        <w:left w:val="none" w:sz="0" w:space="0" w:color="auto"/>
        <w:bottom w:val="none" w:sz="0" w:space="0" w:color="auto"/>
        <w:right w:val="none" w:sz="0" w:space="0" w:color="auto"/>
      </w:divBdr>
    </w:div>
    <w:div w:id="1087846580">
      <w:bodyDiv w:val="1"/>
      <w:marLeft w:val="0"/>
      <w:marRight w:val="0"/>
      <w:marTop w:val="0"/>
      <w:marBottom w:val="0"/>
      <w:divBdr>
        <w:top w:val="none" w:sz="0" w:space="0" w:color="auto"/>
        <w:left w:val="none" w:sz="0" w:space="0" w:color="auto"/>
        <w:bottom w:val="none" w:sz="0" w:space="0" w:color="auto"/>
        <w:right w:val="none" w:sz="0" w:space="0" w:color="auto"/>
      </w:divBdr>
    </w:div>
    <w:div w:id="1102139932">
      <w:bodyDiv w:val="1"/>
      <w:marLeft w:val="0"/>
      <w:marRight w:val="0"/>
      <w:marTop w:val="0"/>
      <w:marBottom w:val="0"/>
      <w:divBdr>
        <w:top w:val="none" w:sz="0" w:space="0" w:color="auto"/>
        <w:left w:val="none" w:sz="0" w:space="0" w:color="auto"/>
        <w:bottom w:val="none" w:sz="0" w:space="0" w:color="auto"/>
        <w:right w:val="none" w:sz="0" w:space="0" w:color="auto"/>
      </w:divBdr>
    </w:div>
    <w:div w:id="1136753930">
      <w:bodyDiv w:val="1"/>
      <w:marLeft w:val="0"/>
      <w:marRight w:val="0"/>
      <w:marTop w:val="0"/>
      <w:marBottom w:val="0"/>
      <w:divBdr>
        <w:top w:val="none" w:sz="0" w:space="0" w:color="auto"/>
        <w:left w:val="none" w:sz="0" w:space="0" w:color="auto"/>
        <w:bottom w:val="none" w:sz="0" w:space="0" w:color="auto"/>
        <w:right w:val="none" w:sz="0" w:space="0" w:color="auto"/>
      </w:divBdr>
    </w:div>
    <w:div w:id="1141844553">
      <w:bodyDiv w:val="1"/>
      <w:marLeft w:val="0"/>
      <w:marRight w:val="0"/>
      <w:marTop w:val="0"/>
      <w:marBottom w:val="0"/>
      <w:divBdr>
        <w:top w:val="none" w:sz="0" w:space="0" w:color="auto"/>
        <w:left w:val="none" w:sz="0" w:space="0" w:color="auto"/>
        <w:bottom w:val="none" w:sz="0" w:space="0" w:color="auto"/>
        <w:right w:val="none" w:sz="0" w:space="0" w:color="auto"/>
      </w:divBdr>
    </w:div>
    <w:div w:id="1146049016">
      <w:bodyDiv w:val="1"/>
      <w:marLeft w:val="0"/>
      <w:marRight w:val="0"/>
      <w:marTop w:val="0"/>
      <w:marBottom w:val="0"/>
      <w:divBdr>
        <w:top w:val="none" w:sz="0" w:space="0" w:color="auto"/>
        <w:left w:val="none" w:sz="0" w:space="0" w:color="auto"/>
        <w:bottom w:val="none" w:sz="0" w:space="0" w:color="auto"/>
        <w:right w:val="none" w:sz="0" w:space="0" w:color="auto"/>
      </w:divBdr>
    </w:div>
    <w:div w:id="1148938382">
      <w:bodyDiv w:val="1"/>
      <w:marLeft w:val="0"/>
      <w:marRight w:val="0"/>
      <w:marTop w:val="0"/>
      <w:marBottom w:val="0"/>
      <w:divBdr>
        <w:top w:val="none" w:sz="0" w:space="0" w:color="auto"/>
        <w:left w:val="none" w:sz="0" w:space="0" w:color="auto"/>
        <w:bottom w:val="none" w:sz="0" w:space="0" w:color="auto"/>
        <w:right w:val="none" w:sz="0" w:space="0" w:color="auto"/>
      </w:divBdr>
    </w:div>
    <w:div w:id="1161772713">
      <w:bodyDiv w:val="1"/>
      <w:marLeft w:val="0"/>
      <w:marRight w:val="0"/>
      <w:marTop w:val="0"/>
      <w:marBottom w:val="0"/>
      <w:divBdr>
        <w:top w:val="none" w:sz="0" w:space="0" w:color="auto"/>
        <w:left w:val="none" w:sz="0" w:space="0" w:color="auto"/>
        <w:bottom w:val="none" w:sz="0" w:space="0" w:color="auto"/>
        <w:right w:val="none" w:sz="0" w:space="0" w:color="auto"/>
      </w:divBdr>
    </w:div>
    <w:div w:id="1162239678">
      <w:bodyDiv w:val="1"/>
      <w:marLeft w:val="0"/>
      <w:marRight w:val="0"/>
      <w:marTop w:val="0"/>
      <w:marBottom w:val="0"/>
      <w:divBdr>
        <w:top w:val="none" w:sz="0" w:space="0" w:color="auto"/>
        <w:left w:val="none" w:sz="0" w:space="0" w:color="auto"/>
        <w:bottom w:val="none" w:sz="0" w:space="0" w:color="auto"/>
        <w:right w:val="none" w:sz="0" w:space="0" w:color="auto"/>
      </w:divBdr>
    </w:div>
    <w:div w:id="1162817682">
      <w:bodyDiv w:val="1"/>
      <w:marLeft w:val="0"/>
      <w:marRight w:val="0"/>
      <w:marTop w:val="0"/>
      <w:marBottom w:val="0"/>
      <w:divBdr>
        <w:top w:val="none" w:sz="0" w:space="0" w:color="auto"/>
        <w:left w:val="none" w:sz="0" w:space="0" w:color="auto"/>
        <w:bottom w:val="none" w:sz="0" w:space="0" w:color="auto"/>
        <w:right w:val="none" w:sz="0" w:space="0" w:color="auto"/>
      </w:divBdr>
    </w:div>
    <w:div w:id="1166630166">
      <w:bodyDiv w:val="1"/>
      <w:marLeft w:val="0"/>
      <w:marRight w:val="0"/>
      <w:marTop w:val="0"/>
      <w:marBottom w:val="0"/>
      <w:divBdr>
        <w:top w:val="none" w:sz="0" w:space="0" w:color="auto"/>
        <w:left w:val="none" w:sz="0" w:space="0" w:color="auto"/>
        <w:bottom w:val="none" w:sz="0" w:space="0" w:color="auto"/>
        <w:right w:val="none" w:sz="0" w:space="0" w:color="auto"/>
      </w:divBdr>
    </w:div>
    <w:div w:id="1174340688">
      <w:bodyDiv w:val="1"/>
      <w:marLeft w:val="0"/>
      <w:marRight w:val="0"/>
      <w:marTop w:val="0"/>
      <w:marBottom w:val="0"/>
      <w:divBdr>
        <w:top w:val="none" w:sz="0" w:space="0" w:color="auto"/>
        <w:left w:val="none" w:sz="0" w:space="0" w:color="auto"/>
        <w:bottom w:val="none" w:sz="0" w:space="0" w:color="auto"/>
        <w:right w:val="none" w:sz="0" w:space="0" w:color="auto"/>
      </w:divBdr>
    </w:div>
    <w:div w:id="1196891575">
      <w:bodyDiv w:val="1"/>
      <w:marLeft w:val="0"/>
      <w:marRight w:val="0"/>
      <w:marTop w:val="0"/>
      <w:marBottom w:val="0"/>
      <w:divBdr>
        <w:top w:val="none" w:sz="0" w:space="0" w:color="auto"/>
        <w:left w:val="none" w:sz="0" w:space="0" w:color="auto"/>
        <w:bottom w:val="none" w:sz="0" w:space="0" w:color="auto"/>
        <w:right w:val="none" w:sz="0" w:space="0" w:color="auto"/>
      </w:divBdr>
    </w:div>
    <w:div w:id="1197621506">
      <w:bodyDiv w:val="1"/>
      <w:marLeft w:val="0"/>
      <w:marRight w:val="0"/>
      <w:marTop w:val="0"/>
      <w:marBottom w:val="0"/>
      <w:divBdr>
        <w:top w:val="none" w:sz="0" w:space="0" w:color="auto"/>
        <w:left w:val="none" w:sz="0" w:space="0" w:color="auto"/>
        <w:bottom w:val="none" w:sz="0" w:space="0" w:color="auto"/>
        <w:right w:val="none" w:sz="0" w:space="0" w:color="auto"/>
      </w:divBdr>
    </w:div>
    <w:div w:id="1203858032">
      <w:bodyDiv w:val="1"/>
      <w:marLeft w:val="0"/>
      <w:marRight w:val="0"/>
      <w:marTop w:val="0"/>
      <w:marBottom w:val="0"/>
      <w:divBdr>
        <w:top w:val="none" w:sz="0" w:space="0" w:color="auto"/>
        <w:left w:val="none" w:sz="0" w:space="0" w:color="auto"/>
        <w:bottom w:val="none" w:sz="0" w:space="0" w:color="auto"/>
        <w:right w:val="none" w:sz="0" w:space="0" w:color="auto"/>
      </w:divBdr>
    </w:div>
    <w:div w:id="1244340966">
      <w:bodyDiv w:val="1"/>
      <w:marLeft w:val="0"/>
      <w:marRight w:val="0"/>
      <w:marTop w:val="0"/>
      <w:marBottom w:val="0"/>
      <w:divBdr>
        <w:top w:val="none" w:sz="0" w:space="0" w:color="auto"/>
        <w:left w:val="none" w:sz="0" w:space="0" w:color="auto"/>
        <w:bottom w:val="none" w:sz="0" w:space="0" w:color="auto"/>
        <w:right w:val="none" w:sz="0" w:space="0" w:color="auto"/>
      </w:divBdr>
    </w:div>
    <w:div w:id="1246955786">
      <w:bodyDiv w:val="1"/>
      <w:marLeft w:val="0"/>
      <w:marRight w:val="0"/>
      <w:marTop w:val="0"/>
      <w:marBottom w:val="0"/>
      <w:divBdr>
        <w:top w:val="none" w:sz="0" w:space="0" w:color="auto"/>
        <w:left w:val="none" w:sz="0" w:space="0" w:color="auto"/>
        <w:bottom w:val="none" w:sz="0" w:space="0" w:color="auto"/>
        <w:right w:val="none" w:sz="0" w:space="0" w:color="auto"/>
      </w:divBdr>
    </w:div>
    <w:div w:id="1248228553">
      <w:bodyDiv w:val="1"/>
      <w:marLeft w:val="0"/>
      <w:marRight w:val="0"/>
      <w:marTop w:val="0"/>
      <w:marBottom w:val="0"/>
      <w:divBdr>
        <w:top w:val="none" w:sz="0" w:space="0" w:color="auto"/>
        <w:left w:val="none" w:sz="0" w:space="0" w:color="auto"/>
        <w:bottom w:val="none" w:sz="0" w:space="0" w:color="auto"/>
        <w:right w:val="none" w:sz="0" w:space="0" w:color="auto"/>
      </w:divBdr>
    </w:div>
    <w:div w:id="1260680508">
      <w:bodyDiv w:val="1"/>
      <w:marLeft w:val="0"/>
      <w:marRight w:val="0"/>
      <w:marTop w:val="0"/>
      <w:marBottom w:val="0"/>
      <w:divBdr>
        <w:top w:val="none" w:sz="0" w:space="0" w:color="auto"/>
        <w:left w:val="none" w:sz="0" w:space="0" w:color="auto"/>
        <w:bottom w:val="none" w:sz="0" w:space="0" w:color="auto"/>
        <w:right w:val="none" w:sz="0" w:space="0" w:color="auto"/>
      </w:divBdr>
    </w:div>
    <w:div w:id="1271401024">
      <w:bodyDiv w:val="1"/>
      <w:marLeft w:val="0"/>
      <w:marRight w:val="0"/>
      <w:marTop w:val="0"/>
      <w:marBottom w:val="0"/>
      <w:divBdr>
        <w:top w:val="none" w:sz="0" w:space="0" w:color="auto"/>
        <w:left w:val="none" w:sz="0" w:space="0" w:color="auto"/>
        <w:bottom w:val="none" w:sz="0" w:space="0" w:color="auto"/>
        <w:right w:val="none" w:sz="0" w:space="0" w:color="auto"/>
      </w:divBdr>
    </w:div>
    <w:div w:id="1278751986">
      <w:bodyDiv w:val="1"/>
      <w:marLeft w:val="0"/>
      <w:marRight w:val="0"/>
      <w:marTop w:val="0"/>
      <w:marBottom w:val="0"/>
      <w:divBdr>
        <w:top w:val="none" w:sz="0" w:space="0" w:color="auto"/>
        <w:left w:val="none" w:sz="0" w:space="0" w:color="auto"/>
        <w:bottom w:val="none" w:sz="0" w:space="0" w:color="auto"/>
        <w:right w:val="none" w:sz="0" w:space="0" w:color="auto"/>
      </w:divBdr>
    </w:div>
    <w:div w:id="1280451766">
      <w:bodyDiv w:val="1"/>
      <w:marLeft w:val="0"/>
      <w:marRight w:val="0"/>
      <w:marTop w:val="0"/>
      <w:marBottom w:val="0"/>
      <w:divBdr>
        <w:top w:val="none" w:sz="0" w:space="0" w:color="auto"/>
        <w:left w:val="none" w:sz="0" w:space="0" w:color="auto"/>
        <w:bottom w:val="none" w:sz="0" w:space="0" w:color="auto"/>
        <w:right w:val="none" w:sz="0" w:space="0" w:color="auto"/>
      </w:divBdr>
    </w:div>
    <w:div w:id="1295254297">
      <w:bodyDiv w:val="1"/>
      <w:marLeft w:val="0"/>
      <w:marRight w:val="0"/>
      <w:marTop w:val="0"/>
      <w:marBottom w:val="0"/>
      <w:divBdr>
        <w:top w:val="none" w:sz="0" w:space="0" w:color="auto"/>
        <w:left w:val="none" w:sz="0" w:space="0" w:color="auto"/>
        <w:bottom w:val="none" w:sz="0" w:space="0" w:color="auto"/>
        <w:right w:val="none" w:sz="0" w:space="0" w:color="auto"/>
      </w:divBdr>
    </w:div>
    <w:div w:id="1296445793">
      <w:bodyDiv w:val="1"/>
      <w:marLeft w:val="0"/>
      <w:marRight w:val="0"/>
      <w:marTop w:val="0"/>
      <w:marBottom w:val="0"/>
      <w:divBdr>
        <w:top w:val="none" w:sz="0" w:space="0" w:color="auto"/>
        <w:left w:val="none" w:sz="0" w:space="0" w:color="auto"/>
        <w:bottom w:val="none" w:sz="0" w:space="0" w:color="auto"/>
        <w:right w:val="none" w:sz="0" w:space="0" w:color="auto"/>
      </w:divBdr>
    </w:div>
    <w:div w:id="1297447599">
      <w:bodyDiv w:val="1"/>
      <w:marLeft w:val="0"/>
      <w:marRight w:val="0"/>
      <w:marTop w:val="0"/>
      <w:marBottom w:val="0"/>
      <w:divBdr>
        <w:top w:val="none" w:sz="0" w:space="0" w:color="auto"/>
        <w:left w:val="none" w:sz="0" w:space="0" w:color="auto"/>
        <w:bottom w:val="none" w:sz="0" w:space="0" w:color="auto"/>
        <w:right w:val="none" w:sz="0" w:space="0" w:color="auto"/>
      </w:divBdr>
    </w:div>
    <w:div w:id="1327901730">
      <w:bodyDiv w:val="1"/>
      <w:marLeft w:val="0"/>
      <w:marRight w:val="0"/>
      <w:marTop w:val="0"/>
      <w:marBottom w:val="0"/>
      <w:divBdr>
        <w:top w:val="none" w:sz="0" w:space="0" w:color="auto"/>
        <w:left w:val="none" w:sz="0" w:space="0" w:color="auto"/>
        <w:bottom w:val="none" w:sz="0" w:space="0" w:color="auto"/>
        <w:right w:val="none" w:sz="0" w:space="0" w:color="auto"/>
      </w:divBdr>
    </w:div>
    <w:div w:id="1329210358">
      <w:bodyDiv w:val="1"/>
      <w:marLeft w:val="0"/>
      <w:marRight w:val="0"/>
      <w:marTop w:val="0"/>
      <w:marBottom w:val="0"/>
      <w:divBdr>
        <w:top w:val="none" w:sz="0" w:space="0" w:color="auto"/>
        <w:left w:val="none" w:sz="0" w:space="0" w:color="auto"/>
        <w:bottom w:val="none" w:sz="0" w:space="0" w:color="auto"/>
        <w:right w:val="none" w:sz="0" w:space="0" w:color="auto"/>
      </w:divBdr>
    </w:div>
    <w:div w:id="1329481865">
      <w:bodyDiv w:val="1"/>
      <w:marLeft w:val="0"/>
      <w:marRight w:val="0"/>
      <w:marTop w:val="0"/>
      <w:marBottom w:val="0"/>
      <w:divBdr>
        <w:top w:val="none" w:sz="0" w:space="0" w:color="auto"/>
        <w:left w:val="none" w:sz="0" w:space="0" w:color="auto"/>
        <w:bottom w:val="none" w:sz="0" w:space="0" w:color="auto"/>
        <w:right w:val="none" w:sz="0" w:space="0" w:color="auto"/>
      </w:divBdr>
    </w:div>
    <w:div w:id="1335499568">
      <w:bodyDiv w:val="1"/>
      <w:marLeft w:val="0"/>
      <w:marRight w:val="0"/>
      <w:marTop w:val="0"/>
      <w:marBottom w:val="0"/>
      <w:divBdr>
        <w:top w:val="none" w:sz="0" w:space="0" w:color="auto"/>
        <w:left w:val="none" w:sz="0" w:space="0" w:color="auto"/>
        <w:bottom w:val="none" w:sz="0" w:space="0" w:color="auto"/>
        <w:right w:val="none" w:sz="0" w:space="0" w:color="auto"/>
      </w:divBdr>
    </w:div>
    <w:div w:id="1395347003">
      <w:bodyDiv w:val="1"/>
      <w:marLeft w:val="0"/>
      <w:marRight w:val="0"/>
      <w:marTop w:val="0"/>
      <w:marBottom w:val="0"/>
      <w:divBdr>
        <w:top w:val="none" w:sz="0" w:space="0" w:color="auto"/>
        <w:left w:val="none" w:sz="0" w:space="0" w:color="auto"/>
        <w:bottom w:val="none" w:sz="0" w:space="0" w:color="auto"/>
        <w:right w:val="none" w:sz="0" w:space="0" w:color="auto"/>
      </w:divBdr>
    </w:div>
    <w:div w:id="1406489535">
      <w:bodyDiv w:val="1"/>
      <w:marLeft w:val="0"/>
      <w:marRight w:val="0"/>
      <w:marTop w:val="0"/>
      <w:marBottom w:val="0"/>
      <w:divBdr>
        <w:top w:val="none" w:sz="0" w:space="0" w:color="auto"/>
        <w:left w:val="none" w:sz="0" w:space="0" w:color="auto"/>
        <w:bottom w:val="none" w:sz="0" w:space="0" w:color="auto"/>
        <w:right w:val="none" w:sz="0" w:space="0" w:color="auto"/>
      </w:divBdr>
    </w:div>
    <w:div w:id="1417705731">
      <w:bodyDiv w:val="1"/>
      <w:marLeft w:val="0"/>
      <w:marRight w:val="0"/>
      <w:marTop w:val="0"/>
      <w:marBottom w:val="0"/>
      <w:divBdr>
        <w:top w:val="none" w:sz="0" w:space="0" w:color="auto"/>
        <w:left w:val="none" w:sz="0" w:space="0" w:color="auto"/>
        <w:bottom w:val="none" w:sz="0" w:space="0" w:color="auto"/>
        <w:right w:val="none" w:sz="0" w:space="0" w:color="auto"/>
      </w:divBdr>
    </w:div>
    <w:div w:id="1421829542">
      <w:bodyDiv w:val="1"/>
      <w:marLeft w:val="0"/>
      <w:marRight w:val="0"/>
      <w:marTop w:val="0"/>
      <w:marBottom w:val="0"/>
      <w:divBdr>
        <w:top w:val="none" w:sz="0" w:space="0" w:color="auto"/>
        <w:left w:val="none" w:sz="0" w:space="0" w:color="auto"/>
        <w:bottom w:val="none" w:sz="0" w:space="0" w:color="auto"/>
        <w:right w:val="none" w:sz="0" w:space="0" w:color="auto"/>
      </w:divBdr>
    </w:div>
    <w:div w:id="1442991864">
      <w:bodyDiv w:val="1"/>
      <w:marLeft w:val="0"/>
      <w:marRight w:val="0"/>
      <w:marTop w:val="0"/>
      <w:marBottom w:val="0"/>
      <w:divBdr>
        <w:top w:val="none" w:sz="0" w:space="0" w:color="auto"/>
        <w:left w:val="none" w:sz="0" w:space="0" w:color="auto"/>
        <w:bottom w:val="none" w:sz="0" w:space="0" w:color="auto"/>
        <w:right w:val="none" w:sz="0" w:space="0" w:color="auto"/>
      </w:divBdr>
    </w:div>
    <w:div w:id="1471093087">
      <w:bodyDiv w:val="1"/>
      <w:marLeft w:val="0"/>
      <w:marRight w:val="0"/>
      <w:marTop w:val="0"/>
      <w:marBottom w:val="0"/>
      <w:divBdr>
        <w:top w:val="none" w:sz="0" w:space="0" w:color="auto"/>
        <w:left w:val="none" w:sz="0" w:space="0" w:color="auto"/>
        <w:bottom w:val="none" w:sz="0" w:space="0" w:color="auto"/>
        <w:right w:val="none" w:sz="0" w:space="0" w:color="auto"/>
      </w:divBdr>
    </w:div>
    <w:div w:id="1475105152">
      <w:bodyDiv w:val="1"/>
      <w:marLeft w:val="0"/>
      <w:marRight w:val="0"/>
      <w:marTop w:val="0"/>
      <w:marBottom w:val="0"/>
      <w:divBdr>
        <w:top w:val="none" w:sz="0" w:space="0" w:color="auto"/>
        <w:left w:val="none" w:sz="0" w:space="0" w:color="auto"/>
        <w:bottom w:val="none" w:sz="0" w:space="0" w:color="auto"/>
        <w:right w:val="none" w:sz="0" w:space="0" w:color="auto"/>
      </w:divBdr>
    </w:div>
    <w:div w:id="1479565220">
      <w:bodyDiv w:val="1"/>
      <w:marLeft w:val="0"/>
      <w:marRight w:val="0"/>
      <w:marTop w:val="0"/>
      <w:marBottom w:val="0"/>
      <w:divBdr>
        <w:top w:val="none" w:sz="0" w:space="0" w:color="auto"/>
        <w:left w:val="none" w:sz="0" w:space="0" w:color="auto"/>
        <w:bottom w:val="none" w:sz="0" w:space="0" w:color="auto"/>
        <w:right w:val="none" w:sz="0" w:space="0" w:color="auto"/>
      </w:divBdr>
    </w:div>
    <w:div w:id="1490554034">
      <w:bodyDiv w:val="1"/>
      <w:marLeft w:val="0"/>
      <w:marRight w:val="0"/>
      <w:marTop w:val="0"/>
      <w:marBottom w:val="0"/>
      <w:divBdr>
        <w:top w:val="none" w:sz="0" w:space="0" w:color="auto"/>
        <w:left w:val="none" w:sz="0" w:space="0" w:color="auto"/>
        <w:bottom w:val="none" w:sz="0" w:space="0" w:color="auto"/>
        <w:right w:val="none" w:sz="0" w:space="0" w:color="auto"/>
      </w:divBdr>
    </w:div>
    <w:div w:id="1524516158">
      <w:bodyDiv w:val="1"/>
      <w:marLeft w:val="0"/>
      <w:marRight w:val="0"/>
      <w:marTop w:val="0"/>
      <w:marBottom w:val="0"/>
      <w:divBdr>
        <w:top w:val="none" w:sz="0" w:space="0" w:color="auto"/>
        <w:left w:val="none" w:sz="0" w:space="0" w:color="auto"/>
        <w:bottom w:val="none" w:sz="0" w:space="0" w:color="auto"/>
        <w:right w:val="none" w:sz="0" w:space="0" w:color="auto"/>
      </w:divBdr>
    </w:div>
    <w:div w:id="1549604964">
      <w:bodyDiv w:val="1"/>
      <w:marLeft w:val="0"/>
      <w:marRight w:val="0"/>
      <w:marTop w:val="0"/>
      <w:marBottom w:val="0"/>
      <w:divBdr>
        <w:top w:val="none" w:sz="0" w:space="0" w:color="auto"/>
        <w:left w:val="none" w:sz="0" w:space="0" w:color="auto"/>
        <w:bottom w:val="none" w:sz="0" w:space="0" w:color="auto"/>
        <w:right w:val="none" w:sz="0" w:space="0" w:color="auto"/>
      </w:divBdr>
    </w:div>
    <w:div w:id="1579361569">
      <w:bodyDiv w:val="1"/>
      <w:marLeft w:val="0"/>
      <w:marRight w:val="0"/>
      <w:marTop w:val="0"/>
      <w:marBottom w:val="0"/>
      <w:divBdr>
        <w:top w:val="none" w:sz="0" w:space="0" w:color="auto"/>
        <w:left w:val="none" w:sz="0" w:space="0" w:color="auto"/>
        <w:bottom w:val="none" w:sz="0" w:space="0" w:color="auto"/>
        <w:right w:val="none" w:sz="0" w:space="0" w:color="auto"/>
      </w:divBdr>
    </w:div>
    <w:div w:id="1595825584">
      <w:bodyDiv w:val="1"/>
      <w:marLeft w:val="0"/>
      <w:marRight w:val="0"/>
      <w:marTop w:val="0"/>
      <w:marBottom w:val="0"/>
      <w:divBdr>
        <w:top w:val="none" w:sz="0" w:space="0" w:color="auto"/>
        <w:left w:val="none" w:sz="0" w:space="0" w:color="auto"/>
        <w:bottom w:val="none" w:sz="0" w:space="0" w:color="auto"/>
        <w:right w:val="none" w:sz="0" w:space="0" w:color="auto"/>
      </w:divBdr>
    </w:div>
    <w:div w:id="1597981704">
      <w:bodyDiv w:val="1"/>
      <w:marLeft w:val="0"/>
      <w:marRight w:val="0"/>
      <w:marTop w:val="0"/>
      <w:marBottom w:val="0"/>
      <w:divBdr>
        <w:top w:val="none" w:sz="0" w:space="0" w:color="auto"/>
        <w:left w:val="none" w:sz="0" w:space="0" w:color="auto"/>
        <w:bottom w:val="none" w:sz="0" w:space="0" w:color="auto"/>
        <w:right w:val="none" w:sz="0" w:space="0" w:color="auto"/>
      </w:divBdr>
    </w:div>
    <w:div w:id="1618490861">
      <w:bodyDiv w:val="1"/>
      <w:marLeft w:val="0"/>
      <w:marRight w:val="0"/>
      <w:marTop w:val="0"/>
      <w:marBottom w:val="0"/>
      <w:divBdr>
        <w:top w:val="none" w:sz="0" w:space="0" w:color="auto"/>
        <w:left w:val="none" w:sz="0" w:space="0" w:color="auto"/>
        <w:bottom w:val="none" w:sz="0" w:space="0" w:color="auto"/>
        <w:right w:val="none" w:sz="0" w:space="0" w:color="auto"/>
      </w:divBdr>
    </w:div>
    <w:div w:id="1640839545">
      <w:bodyDiv w:val="1"/>
      <w:marLeft w:val="0"/>
      <w:marRight w:val="0"/>
      <w:marTop w:val="0"/>
      <w:marBottom w:val="0"/>
      <w:divBdr>
        <w:top w:val="none" w:sz="0" w:space="0" w:color="auto"/>
        <w:left w:val="none" w:sz="0" w:space="0" w:color="auto"/>
        <w:bottom w:val="none" w:sz="0" w:space="0" w:color="auto"/>
        <w:right w:val="none" w:sz="0" w:space="0" w:color="auto"/>
      </w:divBdr>
    </w:div>
    <w:div w:id="1655643583">
      <w:bodyDiv w:val="1"/>
      <w:marLeft w:val="0"/>
      <w:marRight w:val="0"/>
      <w:marTop w:val="0"/>
      <w:marBottom w:val="0"/>
      <w:divBdr>
        <w:top w:val="none" w:sz="0" w:space="0" w:color="auto"/>
        <w:left w:val="none" w:sz="0" w:space="0" w:color="auto"/>
        <w:bottom w:val="none" w:sz="0" w:space="0" w:color="auto"/>
        <w:right w:val="none" w:sz="0" w:space="0" w:color="auto"/>
      </w:divBdr>
    </w:div>
    <w:div w:id="1660958908">
      <w:bodyDiv w:val="1"/>
      <w:marLeft w:val="0"/>
      <w:marRight w:val="0"/>
      <w:marTop w:val="0"/>
      <w:marBottom w:val="0"/>
      <w:divBdr>
        <w:top w:val="none" w:sz="0" w:space="0" w:color="auto"/>
        <w:left w:val="none" w:sz="0" w:space="0" w:color="auto"/>
        <w:bottom w:val="none" w:sz="0" w:space="0" w:color="auto"/>
        <w:right w:val="none" w:sz="0" w:space="0" w:color="auto"/>
      </w:divBdr>
    </w:div>
    <w:div w:id="1671787616">
      <w:bodyDiv w:val="1"/>
      <w:marLeft w:val="0"/>
      <w:marRight w:val="0"/>
      <w:marTop w:val="0"/>
      <w:marBottom w:val="0"/>
      <w:divBdr>
        <w:top w:val="none" w:sz="0" w:space="0" w:color="auto"/>
        <w:left w:val="none" w:sz="0" w:space="0" w:color="auto"/>
        <w:bottom w:val="none" w:sz="0" w:space="0" w:color="auto"/>
        <w:right w:val="none" w:sz="0" w:space="0" w:color="auto"/>
      </w:divBdr>
    </w:div>
    <w:div w:id="1690596463">
      <w:bodyDiv w:val="1"/>
      <w:marLeft w:val="0"/>
      <w:marRight w:val="0"/>
      <w:marTop w:val="0"/>
      <w:marBottom w:val="0"/>
      <w:divBdr>
        <w:top w:val="none" w:sz="0" w:space="0" w:color="auto"/>
        <w:left w:val="none" w:sz="0" w:space="0" w:color="auto"/>
        <w:bottom w:val="none" w:sz="0" w:space="0" w:color="auto"/>
        <w:right w:val="none" w:sz="0" w:space="0" w:color="auto"/>
      </w:divBdr>
    </w:div>
    <w:div w:id="1691568563">
      <w:bodyDiv w:val="1"/>
      <w:marLeft w:val="0"/>
      <w:marRight w:val="0"/>
      <w:marTop w:val="0"/>
      <w:marBottom w:val="0"/>
      <w:divBdr>
        <w:top w:val="none" w:sz="0" w:space="0" w:color="auto"/>
        <w:left w:val="none" w:sz="0" w:space="0" w:color="auto"/>
        <w:bottom w:val="none" w:sz="0" w:space="0" w:color="auto"/>
        <w:right w:val="none" w:sz="0" w:space="0" w:color="auto"/>
      </w:divBdr>
    </w:div>
    <w:div w:id="1702591599">
      <w:bodyDiv w:val="1"/>
      <w:marLeft w:val="0"/>
      <w:marRight w:val="0"/>
      <w:marTop w:val="0"/>
      <w:marBottom w:val="0"/>
      <w:divBdr>
        <w:top w:val="none" w:sz="0" w:space="0" w:color="auto"/>
        <w:left w:val="none" w:sz="0" w:space="0" w:color="auto"/>
        <w:bottom w:val="none" w:sz="0" w:space="0" w:color="auto"/>
        <w:right w:val="none" w:sz="0" w:space="0" w:color="auto"/>
      </w:divBdr>
    </w:div>
    <w:div w:id="1706564655">
      <w:bodyDiv w:val="1"/>
      <w:marLeft w:val="0"/>
      <w:marRight w:val="0"/>
      <w:marTop w:val="0"/>
      <w:marBottom w:val="0"/>
      <w:divBdr>
        <w:top w:val="none" w:sz="0" w:space="0" w:color="auto"/>
        <w:left w:val="none" w:sz="0" w:space="0" w:color="auto"/>
        <w:bottom w:val="none" w:sz="0" w:space="0" w:color="auto"/>
        <w:right w:val="none" w:sz="0" w:space="0" w:color="auto"/>
      </w:divBdr>
    </w:div>
    <w:div w:id="1722244520">
      <w:bodyDiv w:val="1"/>
      <w:marLeft w:val="0"/>
      <w:marRight w:val="0"/>
      <w:marTop w:val="0"/>
      <w:marBottom w:val="0"/>
      <w:divBdr>
        <w:top w:val="none" w:sz="0" w:space="0" w:color="auto"/>
        <w:left w:val="none" w:sz="0" w:space="0" w:color="auto"/>
        <w:bottom w:val="none" w:sz="0" w:space="0" w:color="auto"/>
        <w:right w:val="none" w:sz="0" w:space="0" w:color="auto"/>
      </w:divBdr>
    </w:div>
    <w:div w:id="1735397802">
      <w:bodyDiv w:val="1"/>
      <w:marLeft w:val="0"/>
      <w:marRight w:val="0"/>
      <w:marTop w:val="0"/>
      <w:marBottom w:val="0"/>
      <w:divBdr>
        <w:top w:val="none" w:sz="0" w:space="0" w:color="auto"/>
        <w:left w:val="none" w:sz="0" w:space="0" w:color="auto"/>
        <w:bottom w:val="none" w:sz="0" w:space="0" w:color="auto"/>
        <w:right w:val="none" w:sz="0" w:space="0" w:color="auto"/>
      </w:divBdr>
    </w:div>
    <w:div w:id="1759473844">
      <w:bodyDiv w:val="1"/>
      <w:marLeft w:val="0"/>
      <w:marRight w:val="0"/>
      <w:marTop w:val="0"/>
      <w:marBottom w:val="0"/>
      <w:divBdr>
        <w:top w:val="none" w:sz="0" w:space="0" w:color="auto"/>
        <w:left w:val="none" w:sz="0" w:space="0" w:color="auto"/>
        <w:bottom w:val="none" w:sz="0" w:space="0" w:color="auto"/>
        <w:right w:val="none" w:sz="0" w:space="0" w:color="auto"/>
      </w:divBdr>
    </w:div>
    <w:div w:id="1803499780">
      <w:bodyDiv w:val="1"/>
      <w:marLeft w:val="0"/>
      <w:marRight w:val="0"/>
      <w:marTop w:val="0"/>
      <w:marBottom w:val="0"/>
      <w:divBdr>
        <w:top w:val="none" w:sz="0" w:space="0" w:color="auto"/>
        <w:left w:val="none" w:sz="0" w:space="0" w:color="auto"/>
        <w:bottom w:val="none" w:sz="0" w:space="0" w:color="auto"/>
        <w:right w:val="none" w:sz="0" w:space="0" w:color="auto"/>
      </w:divBdr>
    </w:div>
    <w:div w:id="1804887716">
      <w:bodyDiv w:val="1"/>
      <w:marLeft w:val="0"/>
      <w:marRight w:val="0"/>
      <w:marTop w:val="0"/>
      <w:marBottom w:val="0"/>
      <w:divBdr>
        <w:top w:val="none" w:sz="0" w:space="0" w:color="auto"/>
        <w:left w:val="none" w:sz="0" w:space="0" w:color="auto"/>
        <w:bottom w:val="none" w:sz="0" w:space="0" w:color="auto"/>
        <w:right w:val="none" w:sz="0" w:space="0" w:color="auto"/>
      </w:divBdr>
    </w:div>
    <w:div w:id="1817335414">
      <w:bodyDiv w:val="1"/>
      <w:marLeft w:val="0"/>
      <w:marRight w:val="0"/>
      <w:marTop w:val="0"/>
      <w:marBottom w:val="0"/>
      <w:divBdr>
        <w:top w:val="none" w:sz="0" w:space="0" w:color="auto"/>
        <w:left w:val="none" w:sz="0" w:space="0" w:color="auto"/>
        <w:bottom w:val="none" w:sz="0" w:space="0" w:color="auto"/>
        <w:right w:val="none" w:sz="0" w:space="0" w:color="auto"/>
      </w:divBdr>
    </w:div>
    <w:div w:id="1819107524">
      <w:bodyDiv w:val="1"/>
      <w:marLeft w:val="0"/>
      <w:marRight w:val="0"/>
      <w:marTop w:val="0"/>
      <w:marBottom w:val="0"/>
      <w:divBdr>
        <w:top w:val="none" w:sz="0" w:space="0" w:color="auto"/>
        <w:left w:val="none" w:sz="0" w:space="0" w:color="auto"/>
        <w:bottom w:val="none" w:sz="0" w:space="0" w:color="auto"/>
        <w:right w:val="none" w:sz="0" w:space="0" w:color="auto"/>
      </w:divBdr>
    </w:div>
    <w:div w:id="1837186361">
      <w:bodyDiv w:val="1"/>
      <w:marLeft w:val="0"/>
      <w:marRight w:val="0"/>
      <w:marTop w:val="0"/>
      <w:marBottom w:val="0"/>
      <w:divBdr>
        <w:top w:val="none" w:sz="0" w:space="0" w:color="auto"/>
        <w:left w:val="none" w:sz="0" w:space="0" w:color="auto"/>
        <w:bottom w:val="none" w:sz="0" w:space="0" w:color="auto"/>
        <w:right w:val="none" w:sz="0" w:space="0" w:color="auto"/>
      </w:divBdr>
    </w:div>
    <w:div w:id="1837762975">
      <w:bodyDiv w:val="1"/>
      <w:marLeft w:val="0"/>
      <w:marRight w:val="0"/>
      <w:marTop w:val="0"/>
      <w:marBottom w:val="0"/>
      <w:divBdr>
        <w:top w:val="none" w:sz="0" w:space="0" w:color="auto"/>
        <w:left w:val="none" w:sz="0" w:space="0" w:color="auto"/>
        <w:bottom w:val="none" w:sz="0" w:space="0" w:color="auto"/>
        <w:right w:val="none" w:sz="0" w:space="0" w:color="auto"/>
      </w:divBdr>
    </w:div>
    <w:div w:id="1853836450">
      <w:bodyDiv w:val="1"/>
      <w:marLeft w:val="0"/>
      <w:marRight w:val="0"/>
      <w:marTop w:val="0"/>
      <w:marBottom w:val="0"/>
      <w:divBdr>
        <w:top w:val="none" w:sz="0" w:space="0" w:color="auto"/>
        <w:left w:val="none" w:sz="0" w:space="0" w:color="auto"/>
        <w:bottom w:val="none" w:sz="0" w:space="0" w:color="auto"/>
        <w:right w:val="none" w:sz="0" w:space="0" w:color="auto"/>
      </w:divBdr>
    </w:div>
    <w:div w:id="1857767737">
      <w:bodyDiv w:val="1"/>
      <w:marLeft w:val="0"/>
      <w:marRight w:val="0"/>
      <w:marTop w:val="0"/>
      <w:marBottom w:val="0"/>
      <w:divBdr>
        <w:top w:val="none" w:sz="0" w:space="0" w:color="auto"/>
        <w:left w:val="none" w:sz="0" w:space="0" w:color="auto"/>
        <w:bottom w:val="none" w:sz="0" w:space="0" w:color="auto"/>
        <w:right w:val="none" w:sz="0" w:space="0" w:color="auto"/>
      </w:divBdr>
    </w:div>
    <w:div w:id="1872066484">
      <w:bodyDiv w:val="1"/>
      <w:marLeft w:val="0"/>
      <w:marRight w:val="0"/>
      <w:marTop w:val="0"/>
      <w:marBottom w:val="0"/>
      <w:divBdr>
        <w:top w:val="none" w:sz="0" w:space="0" w:color="auto"/>
        <w:left w:val="none" w:sz="0" w:space="0" w:color="auto"/>
        <w:bottom w:val="none" w:sz="0" w:space="0" w:color="auto"/>
        <w:right w:val="none" w:sz="0" w:space="0" w:color="auto"/>
      </w:divBdr>
    </w:div>
    <w:div w:id="1888446629">
      <w:bodyDiv w:val="1"/>
      <w:marLeft w:val="0"/>
      <w:marRight w:val="0"/>
      <w:marTop w:val="0"/>
      <w:marBottom w:val="0"/>
      <w:divBdr>
        <w:top w:val="none" w:sz="0" w:space="0" w:color="auto"/>
        <w:left w:val="none" w:sz="0" w:space="0" w:color="auto"/>
        <w:bottom w:val="none" w:sz="0" w:space="0" w:color="auto"/>
        <w:right w:val="none" w:sz="0" w:space="0" w:color="auto"/>
      </w:divBdr>
    </w:div>
    <w:div w:id="1891919965">
      <w:bodyDiv w:val="1"/>
      <w:marLeft w:val="0"/>
      <w:marRight w:val="0"/>
      <w:marTop w:val="0"/>
      <w:marBottom w:val="0"/>
      <w:divBdr>
        <w:top w:val="none" w:sz="0" w:space="0" w:color="auto"/>
        <w:left w:val="none" w:sz="0" w:space="0" w:color="auto"/>
        <w:bottom w:val="none" w:sz="0" w:space="0" w:color="auto"/>
        <w:right w:val="none" w:sz="0" w:space="0" w:color="auto"/>
      </w:divBdr>
    </w:div>
    <w:div w:id="1902012599">
      <w:bodyDiv w:val="1"/>
      <w:marLeft w:val="0"/>
      <w:marRight w:val="0"/>
      <w:marTop w:val="0"/>
      <w:marBottom w:val="0"/>
      <w:divBdr>
        <w:top w:val="none" w:sz="0" w:space="0" w:color="auto"/>
        <w:left w:val="none" w:sz="0" w:space="0" w:color="auto"/>
        <w:bottom w:val="none" w:sz="0" w:space="0" w:color="auto"/>
        <w:right w:val="none" w:sz="0" w:space="0" w:color="auto"/>
      </w:divBdr>
    </w:div>
    <w:div w:id="1922256025">
      <w:bodyDiv w:val="1"/>
      <w:marLeft w:val="0"/>
      <w:marRight w:val="0"/>
      <w:marTop w:val="0"/>
      <w:marBottom w:val="0"/>
      <w:divBdr>
        <w:top w:val="none" w:sz="0" w:space="0" w:color="auto"/>
        <w:left w:val="none" w:sz="0" w:space="0" w:color="auto"/>
        <w:bottom w:val="none" w:sz="0" w:space="0" w:color="auto"/>
        <w:right w:val="none" w:sz="0" w:space="0" w:color="auto"/>
      </w:divBdr>
    </w:div>
    <w:div w:id="1975795651">
      <w:bodyDiv w:val="1"/>
      <w:marLeft w:val="0"/>
      <w:marRight w:val="0"/>
      <w:marTop w:val="0"/>
      <w:marBottom w:val="0"/>
      <w:divBdr>
        <w:top w:val="none" w:sz="0" w:space="0" w:color="auto"/>
        <w:left w:val="none" w:sz="0" w:space="0" w:color="auto"/>
        <w:bottom w:val="none" w:sz="0" w:space="0" w:color="auto"/>
        <w:right w:val="none" w:sz="0" w:space="0" w:color="auto"/>
      </w:divBdr>
    </w:div>
    <w:div w:id="1990787519">
      <w:bodyDiv w:val="1"/>
      <w:marLeft w:val="0"/>
      <w:marRight w:val="0"/>
      <w:marTop w:val="0"/>
      <w:marBottom w:val="0"/>
      <w:divBdr>
        <w:top w:val="none" w:sz="0" w:space="0" w:color="auto"/>
        <w:left w:val="none" w:sz="0" w:space="0" w:color="auto"/>
        <w:bottom w:val="none" w:sz="0" w:space="0" w:color="auto"/>
        <w:right w:val="none" w:sz="0" w:space="0" w:color="auto"/>
      </w:divBdr>
    </w:div>
    <w:div w:id="2004966734">
      <w:bodyDiv w:val="1"/>
      <w:marLeft w:val="0"/>
      <w:marRight w:val="0"/>
      <w:marTop w:val="0"/>
      <w:marBottom w:val="0"/>
      <w:divBdr>
        <w:top w:val="none" w:sz="0" w:space="0" w:color="auto"/>
        <w:left w:val="none" w:sz="0" w:space="0" w:color="auto"/>
        <w:bottom w:val="none" w:sz="0" w:space="0" w:color="auto"/>
        <w:right w:val="none" w:sz="0" w:space="0" w:color="auto"/>
      </w:divBdr>
    </w:div>
    <w:div w:id="2013097714">
      <w:bodyDiv w:val="1"/>
      <w:marLeft w:val="0"/>
      <w:marRight w:val="0"/>
      <w:marTop w:val="0"/>
      <w:marBottom w:val="0"/>
      <w:divBdr>
        <w:top w:val="none" w:sz="0" w:space="0" w:color="auto"/>
        <w:left w:val="none" w:sz="0" w:space="0" w:color="auto"/>
        <w:bottom w:val="none" w:sz="0" w:space="0" w:color="auto"/>
        <w:right w:val="none" w:sz="0" w:space="0" w:color="auto"/>
      </w:divBdr>
    </w:div>
    <w:div w:id="2017002107">
      <w:bodyDiv w:val="1"/>
      <w:marLeft w:val="0"/>
      <w:marRight w:val="0"/>
      <w:marTop w:val="0"/>
      <w:marBottom w:val="0"/>
      <w:divBdr>
        <w:top w:val="none" w:sz="0" w:space="0" w:color="auto"/>
        <w:left w:val="none" w:sz="0" w:space="0" w:color="auto"/>
        <w:bottom w:val="none" w:sz="0" w:space="0" w:color="auto"/>
        <w:right w:val="none" w:sz="0" w:space="0" w:color="auto"/>
      </w:divBdr>
    </w:div>
    <w:div w:id="2026204541">
      <w:bodyDiv w:val="1"/>
      <w:marLeft w:val="0"/>
      <w:marRight w:val="0"/>
      <w:marTop w:val="0"/>
      <w:marBottom w:val="0"/>
      <w:divBdr>
        <w:top w:val="none" w:sz="0" w:space="0" w:color="auto"/>
        <w:left w:val="none" w:sz="0" w:space="0" w:color="auto"/>
        <w:bottom w:val="none" w:sz="0" w:space="0" w:color="auto"/>
        <w:right w:val="none" w:sz="0" w:space="0" w:color="auto"/>
      </w:divBdr>
    </w:div>
    <w:div w:id="2028405864">
      <w:bodyDiv w:val="1"/>
      <w:marLeft w:val="0"/>
      <w:marRight w:val="0"/>
      <w:marTop w:val="0"/>
      <w:marBottom w:val="0"/>
      <w:divBdr>
        <w:top w:val="none" w:sz="0" w:space="0" w:color="auto"/>
        <w:left w:val="none" w:sz="0" w:space="0" w:color="auto"/>
        <w:bottom w:val="none" w:sz="0" w:space="0" w:color="auto"/>
        <w:right w:val="none" w:sz="0" w:space="0" w:color="auto"/>
      </w:divBdr>
    </w:div>
    <w:div w:id="2030064207">
      <w:bodyDiv w:val="1"/>
      <w:marLeft w:val="0"/>
      <w:marRight w:val="0"/>
      <w:marTop w:val="0"/>
      <w:marBottom w:val="0"/>
      <w:divBdr>
        <w:top w:val="none" w:sz="0" w:space="0" w:color="auto"/>
        <w:left w:val="none" w:sz="0" w:space="0" w:color="auto"/>
        <w:bottom w:val="none" w:sz="0" w:space="0" w:color="auto"/>
        <w:right w:val="none" w:sz="0" w:space="0" w:color="auto"/>
      </w:divBdr>
    </w:div>
    <w:div w:id="2050716071">
      <w:bodyDiv w:val="1"/>
      <w:marLeft w:val="0"/>
      <w:marRight w:val="0"/>
      <w:marTop w:val="0"/>
      <w:marBottom w:val="0"/>
      <w:divBdr>
        <w:top w:val="none" w:sz="0" w:space="0" w:color="auto"/>
        <w:left w:val="none" w:sz="0" w:space="0" w:color="auto"/>
        <w:bottom w:val="none" w:sz="0" w:space="0" w:color="auto"/>
        <w:right w:val="none" w:sz="0" w:space="0" w:color="auto"/>
      </w:divBdr>
    </w:div>
    <w:div w:id="2051570865">
      <w:bodyDiv w:val="1"/>
      <w:marLeft w:val="0"/>
      <w:marRight w:val="0"/>
      <w:marTop w:val="0"/>
      <w:marBottom w:val="0"/>
      <w:divBdr>
        <w:top w:val="none" w:sz="0" w:space="0" w:color="auto"/>
        <w:left w:val="none" w:sz="0" w:space="0" w:color="auto"/>
        <w:bottom w:val="none" w:sz="0" w:space="0" w:color="auto"/>
        <w:right w:val="none" w:sz="0" w:space="0" w:color="auto"/>
      </w:divBdr>
    </w:div>
    <w:div w:id="2059668545">
      <w:bodyDiv w:val="1"/>
      <w:marLeft w:val="0"/>
      <w:marRight w:val="0"/>
      <w:marTop w:val="0"/>
      <w:marBottom w:val="0"/>
      <w:divBdr>
        <w:top w:val="none" w:sz="0" w:space="0" w:color="auto"/>
        <w:left w:val="none" w:sz="0" w:space="0" w:color="auto"/>
        <w:bottom w:val="none" w:sz="0" w:space="0" w:color="auto"/>
        <w:right w:val="none" w:sz="0" w:space="0" w:color="auto"/>
      </w:divBdr>
    </w:div>
    <w:div w:id="2064016105">
      <w:bodyDiv w:val="1"/>
      <w:marLeft w:val="0"/>
      <w:marRight w:val="0"/>
      <w:marTop w:val="0"/>
      <w:marBottom w:val="0"/>
      <w:divBdr>
        <w:top w:val="none" w:sz="0" w:space="0" w:color="auto"/>
        <w:left w:val="none" w:sz="0" w:space="0" w:color="auto"/>
        <w:bottom w:val="none" w:sz="0" w:space="0" w:color="auto"/>
        <w:right w:val="none" w:sz="0" w:space="0" w:color="auto"/>
      </w:divBdr>
    </w:div>
    <w:div w:id="2067994618">
      <w:bodyDiv w:val="1"/>
      <w:marLeft w:val="0"/>
      <w:marRight w:val="0"/>
      <w:marTop w:val="0"/>
      <w:marBottom w:val="0"/>
      <w:divBdr>
        <w:top w:val="none" w:sz="0" w:space="0" w:color="auto"/>
        <w:left w:val="none" w:sz="0" w:space="0" w:color="auto"/>
        <w:bottom w:val="none" w:sz="0" w:space="0" w:color="auto"/>
        <w:right w:val="none" w:sz="0" w:space="0" w:color="auto"/>
      </w:divBdr>
    </w:div>
    <w:div w:id="2077624676">
      <w:bodyDiv w:val="1"/>
      <w:marLeft w:val="0"/>
      <w:marRight w:val="0"/>
      <w:marTop w:val="0"/>
      <w:marBottom w:val="0"/>
      <w:divBdr>
        <w:top w:val="none" w:sz="0" w:space="0" w:color="auto"/>
        <w:left w:val="none" w:sz="0" w:space="0" w:color="auto"/>
        <w:bottom w:val="none" w:sz="0" w:space="0" w:color="auto"/>
        <w:right w:val="none" w:sz="0" w:space="0" w:color="auto"/>
      </w:divBdr>
    </w:div>
    <w:div w:id="2085031565">
      <w:bodyDiv w:val="1"/>
      <w:marLeft w:val="0"/>
      <w:marRight w:val="0"/>
      <w:marTop w:val="0"/>
      <w:marBottom w:val="0"/>
      <w:divBdr>
        <w:top w:val="none" w:sz="0" w:space="0" w:color="auto"/>
        <w:left w:val="none" w:sz="0" w:space="0" w:color="auto"/>
        <w:bottom w:val="none" w:sz="0" w:space="0" w:color="auto"/>
        <w:right w:val="none" w:sz="0" w:space="0" w:color="auto"/>
      </w:divBdr>
    </w:div>
    <w:div w:id="2104642824">
      <w:bodyDiv w:val="1"/>
      <w:marLeft w:val="0"/>
      <w:marRight w:val="0"/>
      <w:marTop w:val="0"/>
      <w:marBottom w:val="0"/>
      <w:divBdr>
        <w:top w:val="none" w:sz="0" w:space="0" w:color="auto"/>
        <w:left w:val="none" w:sz="0" w:space="0" w:color="auto"/>
        <w:bottom w:val="none" w:sz="0" w:space="0" w:color="auto"/>
        <w:right w:val="none" w:sz="0" w:space="0" w:color="auto"/>
      </w:divBdr>
    </w:div>
    <w:div w:id="2105496748">
      <w:bodyDiv w:val="1"/>
      <w:marLeft w:val="0"/>
      <w:marRight w:val="0"/>
      <w:marTop w:val="0"/>
      <w:marBottom w:val="0"/>
      <w:divBdr>
        <w:top w:val="none" w:sz="0" w:space="0" w:color="auto"/>
        <w:left w:val="none" w:sz="0" w:space="0" w:color="auto"/>
        <w:bottom w:val="none" w:sz="0" w:space="0" w:color="auto"/>
        <w:right w:val="none" w:sz="0" w:space="0" w:color="auto"/>
      </w:divBdr>
    </w:div>
    <w:div w:id="211939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2C1099C94CC4A6189F3D64CD89A2609"/>
        <w:category>
          <w:name w:val="General"/>
          <w:gallery w:val="placeholder"/>
        </w:category>
        <w:types>
          <w:type w:val="bbPlcHdr"/>
        </w:types>
        <w:behaviors>
          <w:behavior w:val="content"/>
        </w:behaviors>
        <w:guid w:val="{9E23089F-89DE-41EF-9FF9-C0CB86075539}"/>
      </w:docPartPr>
      <w:docPartBody>
        <w:p w:rsidR="004B7489" w:rsidRDefault="0063233A" w:rsidP="0063233A">
          <w:pPr>
            <w:pStyle w:val="52C1099C94CC4A6189F3D64CD89A2609"/>
          </w:pPr>
          <w:r>
            <w:rPr>
              <w:color w:val="FFFFFF" w:themeColor="background1"/>
            </w:rPr>
            <w:t>[Pick the date]</w:t>
          </w:r>
        </w:p>
      </w:docPartBody>
    </w:docPart>
    <w:docPart>
      <w:docPartPr>
        <w:name w:val="4E38F8554A8549D7A81A211CCF52C229"/>
        <w:category>
          <w:name w:val="General"/>
          <w:gallery w:val="placeholder"/>
        </w:category>
        <w:types>
          <w:type w:val="bbPlcHdr"/>
        </w:types>
        <w:behaviors>
          <w:behavior w:val="content"/>
        </w:behaviors>
        <w:guid w:val="{5381DAD8-B819-4CFB-AF1E-143448DAF802}"/>
      </w:docPartPr>
      <w:docPartBody>
        <w:p w:rsidR="004B7489" w:rsidRDefault="0063233A" w:rsidP="0063233A">
          <w:pPr>
            <w:pStyle w:val="4E38F8554A8549D7A81A211CCF52C229"/>
          </w:pPr>
          <w:r>
            <w:rPr>
              <w:b/>
              <w:bCs/>
              <w:caps/>
              <w:sz w:val="24"/>
              <w:szCs w:val="24"/>
            </w:rPr>
            <w:t>Type the document title</w:t>
          </w:r>
        </w:p>
      </w:docPartBody>
    </w:docPart>
    <w:docPart>
      <w:docPartPr>
        <w:name w:val="60E71E23D34649AAA0CE46AACF090C6A"/>
        <w:category>
          <w:name w:val="General"/>
          <w:gallery w:val="placeholder"/>
        </w:category>
        <w:types>
          <w:type w:val="bbPlcHdr"/>
        </w:types>
        <w:behaviors>
          <w:behavior w:val="content"/>
        </w:behaviors>
        <w:guid w:val="{F5775E70-C44A-470C-80CE-3D614081A361}"/>
      </w:docPartPr>
      <w:docPartBody>
        <w:p w:rsidR="004B7489" w:rsidRDefault="0063233A" w:rsidP="0063233A">
          <w:pPr>
            <w:pStyle w:val="60E71E23D34649AAA0CE46AACF090C6A"/>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ontserra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3233A"/>
    <w:rsid w:val="00213705"/>
    <w:rsid w:val="002522B3"/>
    <w:rsid w:val="00256E1C"/>
    <w:rsid w:val="002F1A51"/>
    <w:rsid w:val="00350052"/>
    <w:rsid w:val="004B7489"/>
    <w:rsid w:val="0063233A"/>
    <w:rsid w:val="006A4A4D"/>
    <w:rsid w:val="006E452C"/>
    <w:rsid w:val="00781DC7"/>
    <w:rsid w:val="00882B7F"/>
    <w:rsid w:val="00A45E8A"/>
    <w:rsid w:val="00A71DBA"/>
    <w:rsid w:val="00B64181"/>
    <w:rsid w:val="00C740D3"/>
    <w:rsid w:val="00C97C5F"/>
    <w:rsid w:val="00CC60FD"/>
    <w:rsid w:val="00F03347"/>
    <w:rsid w:val="00F06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4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C1099C94CC4A6189F3D64CD89A2609">
    <w:name w:val="52C1099C94CC4A6189F3D64CD89A2609"/>
    <w:rsid w:val="0063233A"/>
  </w:style>
  <w:style w:type="paragraph" w:customStyle="1" w:styleId="4E38F8554A8549D7A81A211CCF52C229">
    <w:name w:val="4E38F8554A8549D7A81A211CCF52C229"/>
    <w:rsid w:val="0063233A"/>
  </w:style>
  <w:style w:type="paragraph" w:customStyle="1" w:styleId="5111BA8E4F5146C8934D1DE308640A01">
    <w:name w:val="5111BA8E4F5146C8934D1DE308640A01"/>
    <w:rsid w:val="0063233A"/>
  </w:style>
  <w:style w:type="paragraph" w:customStyle="1" w:styleId="60E71E23D34649AAA0CE46AACF090C6A">
    <w:name w:val="60E71E23D34649AAA0CE46AACF090C6A"/>
    <w:rsid w:val="0063233A"/>
  </w:style>
  <w:style w:type="character" w:styleId="PlaceholderText">
    <w:name w:val="Placeholder Text"/>
    <w:basedOn w:val="DefaultParagraphFont"/>
    <w:uiPriority w:val="99"/>
    <w:semiHidden/>
    <w:rsid w:val="00A45E8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Module-4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1781</TotalTime>
  <Pages>35</Pages>
  <Words>7788</Words>
  <Characters>44394</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Artificial INtelligence and Machine LEarning</vt:lpstr>
    </vt:vector>
  </TitlesOfParts>
  <Company>Dept of ECE, BGSIT</Company>
  <LinksUpToDate>false</LinksUpToDate>
  <CharactersWithSpaces>52078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and Machine LEarning</dc:title>
  <dc:creator>Lenovo</dc:creator>
  <cp:lastModifiedBy>Vijay Gowda</cp:lastModifiedBy>
  <cp:revision>28</cp:revision>
  <dcterms:created xsi:type="dcterms:W3CDTF">2022-06-06T05:54:00Z</dcterms:created>
  <dcterms:modified xsi:type="dcterms:W3CDTF">2024-06-04T04:47:00Z</dcterms:modified>
</cp:coreProperties>
</file>